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CF3E0" w14:textId="3A51DA4C" w:rsidR="001A3D37" w:rsidRPr="009F7D85" w:rsidRDefault="001A3D37" w:rsidP="001A3D37">
      <w:pPr>
        <w:spacing w:line="480" w:lineRule="auto"/>
        <w:jc w:val="center"/>
        <w:rPr>
          <w:b/>
          <w:bCs/>
        </w:rPr>
      </w:pPr>
      <w:bookmarkStart w:id="0" w:name="_Hlk108107541"/>
      <w:bookmarkStart w:id="1" w:name="_Hlk68527553"/>
      <w:bookmarkEnd w:id="0"/>
      <w:r w:rsidRPr="009F7D85">
        <w:rPr>
          <w:b/>
          <w:bCs/>
        </w:rPr>
        <w:t>PREDICTING BITTER PEPTIDES FROM SEQUENCE USING MACHINE</w:t>
      </w:r>
      <w:ins w:id="2" w:author="Avdesh Mishra" w:date="2022-07-29T21:32:00Z">
        <w:r w:rsidR="00AB43F6">
          <w:rPr>
            <w:b/>
            <w:bCs/>
          </w:rPr>
          <w:t xml:space="preserve"> </w:t>
        </w:r>
      </w:ins>
      <w:del w:id="3" w:author="Avdesh Mishra" w:date="2022-07-29T21:32:00Z">
        <w:r w:rsidR="000E58BD" w:rsidDel="00AB43F6">
          <w:rPr>
            <w:b/>
            <w:bCs/>
          </w:rPr>
          <w:delText>-</w:delText>
        </w:r>
      </w:del>
      <w:r w:rsidRPr="009F7D85">
        <w:rPr>
          <w:b/>
          <w:bCs/>
        </w:rPr>
        <w:t>LEARNING TECHNIQUES</w:t>
      </w:r>
    </w:p>
    <w:p w14:paraId="5DC0B1D8" w14:textId="77777777" w:rsidR="001A3D37" w:rsidRPr="008373A9" w:rsidRDefault="001A3D37" w:rsidP="001A3D37">
      <w:pPr>
        <w:spacing w:line="480" w:lineRule="auto"/>
        <w:jc w:val="center"/>
      </w:pPr>
    </w:p>
    <w:p w14:paraId="44739498" w14:textId="77777777" w:rsidR="001A3D37" w:rsidRPr="008373A9" w:rsidRDefault="001A3D37" w:rsidP="001A3D37">
      <w:pPr>
        <w:spacing w:line="480" w:lineRule="auto"/>
        <w:jc w:val="center"/>
        <w:rPr>
          <w:caps/>
        </w:rPr>
      </w:pPr>
    </w:p>
    <w:p w14:paraId="21185EFE" w14:textId="77777777" w:rsidR="001A3D37" w:rsidRPr="008373A9" w:rsidRDefault="001A3D37" w:rsidP="001A3D37">
      <w:pPr>
        <w:spacing w:line="480" w:lineRule="auto"/>
        <w:jc w:val="center"/>
      </w:pPr>
    </w:p>
    <w:p w14:paraId="3F00EC99" w14:textId="77777777" w:rsidR="001A3D37" w:rsidRPr="008373A9" w:rsidRDefault="001A3D37" w:rsidP="001A3D37">
      <w:pPr>
        <w:spacing w:line="480" w:lineRule="auto"/>
        <w:jc w:val="center"/>
      </w:pPr>
      <w:r>
        <w:t xml:space="preserve">A Thesis </w:t>
      </w:r>
    </w:p>
    <w:p w14:paraId="21817782" w14:textId="77777777" w:rsidR="001A3D37" w:rsidRPr="008373A9" w:rsidRDefault="001A3D37" w:rsidP="001A3D37">
      <w:pPr>
        <w:spacing w:line="480" w:lineRule="auto"/>
        <w:jc w:val="center"/>
      </w:pPr>
      <w:r w:rsidRPr="008373A9">
        <w:t>by</w:t>
      </w:r>
    </w:p>
    <w:p w14:paraId="39C60EEC" w14:textId="77777777" w:rsidR="001A3D37" w:rsidRPr="009F7D85" w:rsidRDefault="001A3D37" w:rsidP="001A3D37">
      <w:pPr>
        <w:spacing w:line="480" w:lineRule="auto"/>
        <w:jc w:val="center"/>
        <w:rPr>
          <w:caps/>
        </w:rPr>
      </w:pPr>
      <w:r>
        <w:rPr>
          <w:caps/>
        </w:rPr>
        <w:t>Nishitha Yendapally</w:t>
      </w:r>
    </w:p>
    <w:p w14:paraId="6E63B40E" w14:textId="77777777" w:rsidR="001A3D37" w:rsidRPr="008373A9" w:rsidRDefault="001A3D37" w:rsidP="001A3D37">
      <w:pPr>
        <w:spacing w:line="480" w:lineRule="auto"/>
        <w:jc w:val="center"/>
      </w:pPr>
    </w:p>
    <w:p w14:paraId="01FF5CA0" w14:textId="77777777" w:rsidR="001A3D37" w:rsidRDefault="001A3D37" w:rsidP="001A3D37">
      <w:pPr>
        <w:jc w:val="center"/>
      </w:pPr>
      <w:r w:rsidRPr="008373A9">
        <w:t xml:space="preserve">Submitted to the </w:t>
      </w:r>
      <w:r>
        <w:t xml:space="preserve">College of </w:t>
      </w:r>
      <w:r w:rsidRPr="008373A9">
        <w:t xml:space="preserve">Graduate </w:t>
      </w:r>
      <w:r>
        <w:t>Studies</w:t>
      </w:r>
    </w:p>
    <w:p w14:paraId="3C910A04" w14:textId="77777777" w:rsidR="001A3D37" w:rsidRPr="008373A9" w:rsidRDefault="001A3D37" w:rsidP="001A3D37">
      <w:pPr>
        <w:jc w:val="center"/>
      </w:pPr>
      <w:r w:rsidRPr="008373A9">
        <w:t>Texas A&amp;M University-Kingsville</w:t>
      </w:r>
    </w:p>
    <w:p w14:paraId="233A1585" w14:textId="77777777" w:rsidR="001A3D37" w:rsidRPr="008373A9" w:rsidRDefault="001A3D37" w:rsidP="001A3D37">
      <w:pPr>
        <w:spacing w:line="480" w:lineRule="auto"/>
        <w:jc w:val="center"/>
      </w:pPr>
      <w:r w:rsidRPr="008373A9">
        <w:t xml:space="preserve">in partial fulfillment of the requirements for the degree of </w:t>
      </w:r>
    </w:p>
    <w:p w14:paraId="06586689" w14:textId="77777777" w:rsidR="001A3D37" w:rsidRPr="008373A9" w:rsidRDefault="001A3D37" w:rsidP="001A3D37">
      <w:pPr>
        <w:spacing w:line="480" w:lineRule="auto"/>
        <w:jc w:val="center"/>
      </w:pPr>
    </w:p>
    <w:p w14:paraId="086259BC" w14:textId="77777777" w:rsidR="001A3D37" w:rsidRPr="008373A9" w:rsidRDefault="001A3D37" w:rsidP="001A3D37">
      <w:pPr>
        <w:spacing w:line="480" w:lineRule="auto"/>
        <w:jc w:val="center"/>
      </w:pPr>
    </w:p>
    <w:p w14:paraId="40192B1B" w14:textId="77777777" w:rsidR="001A3D37" w:rsidRPr="00796E38" w:rsidRDefault="001A3D37" w:rsidP="001A3D37">
      <w:pPr>
        <w:spacing w:line="480" w:lineRule="auto"/>
        <w:jc w:val="center"/>
        <w:rPr>
          <w:caps/>
        </w:rPr>
      </w:pPr>
      <w:r w:rsidRPr="00796E38">
        <w:rPr>
          <w:caps/>
        </w:rPr>
        <w:t>MASTER OF SCIENCE</w:t>
      </w:r>
    </w:p>
    <w:p w14:paraId="20979249" w14:textId="77777777" w:rsidR="001A3D37" w:rsidRPr="008373A9" w:rsidRDefault="001A3D37" w:rsidP="001A3D37">
      <w:pPr>
        <w:spacing w:line="480" w:lineRule="auto"/>
        <w:jc w:val="center"/>
        <w:rPr>
          <w:caps/>
        </w:rPr>
      </w:pPr>
    </w:p>
    <w:p w14:paraId="71D3CE70" w14:textId="77777777" w:rsidR="001A3D37" w:rsidRPr="008373A9" w:rsidRDefault="001A3D37" w:rsidP="001A3D37">
      <w:pPr>
        <w:tabs>
          <w:tab w:val="left" w:pos="2520"/>
        </w:tabs>
        <w:spacing w:line="480" w:lineRule="auto"/>
      </w:pPr>
    </w:p>
    <w:p w14:paraId="65A3894F" w14:textId="77777777" w:rsidR="001A3D37" w:rsidRPr="008373A9" w:rsidRDefault="001A3D37" w:rsidP="001A3D37">
      <w:pPr>
        <w:tabs>
          <w:tab w:val="left" w:pos="2520"/>
        </w:tabs>
        <w:spacing w:line="480" w:lineRule="auto"/>
      </w:pPr>
    </w:p>
    <w:p w14:paraId="4DD787D2" w14:textId="0C26874D" w:rsidR="001A3D37" w:rsidRPr="00796E38" w:rsidRDefault="001A3D37" w:rsidP="001A3D37">
      <w:pPr>
        <w:spacing w:line="480" w:lineRule="auto"/>
        <w:jc w:val="center"/>
      </w:pPr>
      <w:r>
        <w:t>August</w:t>
      </w:r>
      <w:r w:rsidRPr="00796E38">
        <w:t xml:space="preserve"> 202</w:t>
      </w:r>
      <w:r>
        <w:t>2</w:t>
      </w:r>
    </w:p>
    <w:p w14:paraId="6082613F" w14:textId="77777777" w:rsidR="001A3D37" w:rsidRPr="008373A9" w:rsidRDefault="001A3D37" w:rsidP="001A3D37">
      <w:pPr>
        <w:spacing w:line="480" w:lineRule="auto"/>
        <w:jc w:val="center"/>
      </w:pPr>
    </w:p>
    <w:p w14:paraId="04D9A58D" w14:textId="77777777" w:rsidR="001A3D37" w:rsidRDefault="001A3D37" w:rsidP="001A3D37">
      <w:pPr>
        <w:spacing w:line="480" w:lineRule="auto"/>
        <w:jc w:val="center"/>
      </w:pPr>
    </w:p>
    <w:p w14:paraId="2CB0C8C6" w14:textId="77777777" w:rsidR="001A3D37" w:rsidRDefault="001A3D37" w:rsidP="001A3D37">
      <w:pPr>
        <w:spacing w:line="480" w:lineRule="auto"/>
        <w:jc w:val="center"/>
      </w:pPr>
    </w:p>
    <w:p w14:paraId="15131066" w14:textId="77777777" w:rsidR="001A3D37" w:rsidRPr="008373A9" w:rsidRDefault="001A3D37" w:rsidP="001A3D37">
      <w:pPr>
        <w:spacing w:line="480" w:lineRule="auto"/>
        <w:jc w:val="center"/>
      </w:pPr>
      <w:r w:rsidRPr="008373A9">
        <w:t xml:space="preserve">Major Subject: </w:t>
      </w:r>
      <w:r w:rsidRPr="00796E38">
        <w:t>Computer Science</w:t>
      </w:r>
    </w:p>
    <w:p w14:paraId="1768E2F0" w14:textId="77777777" w:rsidR="001A3D37" w:rsidRDefault="001A3D37" w:rsidP="001A3D37">
      <w:pPr>
        <w:spacing w:line="480" w:lineRule="auto"/>
        <w:jc w:val="center"/>
        <w:sectPr w:rsidR="001A3D37" w:rsidSect="00EB74A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3"/>
          <w:cols w:space="720"/>
          <w:titlePg/>
          <w:docGrid w:linePitch="360"/>
        </w:sectPr>
      </w:pPr>
    </w:p>
    <w:p w14:paraId="64177286" w14:textId="07413F91" w:rsidR="00467673" w:rsidRPr="00686732" w:rsidRDefault="00467673" w:rsidP="00467673">
      <w:pPr>
        <w:spacing w:line="480" w:lineRule="auto"/>
        <w:jc w:val="center"/>
      </w:pPr>
      <w:r w:rsidRPr="00686732">
        <w:lastRenderedPageBreak/>
        <w:t>PREDICTING BITTER PEPTIDES FROM SEQUENCE USING MACHINE</w:t>
      </w:r>
      <w:ins w:id="4" w:author="Avdesh Mishra" w:date="2022-07-29T21:32:00Z">
        <w:r w:rsidR="007F76E8">
          <w:t xml:space="preserve"> </w:t>
        </w:r>
      </w:ins>
      <w:del w:id="5" w:author="Avdesh Mishra" w:date="2022-07-29T21:32:00Z">
        <w:r w:rsidRPr="00686732" w:rsidDel="007F76E8">
          <w:delText>-</w:delText>
        </w:r>
      </w:del>
      <w:r w:rsidRPr="00686732">
        <w:t>LEARNING TECHNIQUES</w:t>
      </w:r>
      <w:del w:id="6" w:author="Avdesh Mishra" w:date="2022-07-27T13:31:00Z">
        <w:r w:rsidRPr="00686732" w:rsidDel="00C33819">
          <w:delText>.</w:delText>
        </w:r>
      </w:del>
    </w:p>
    <w:p w14:paraId="729173B7" w14:textId="77777777" w:rsidR="00467673" w:rsidRDefault="00467673" w:rsidP="00467673">
      <w:pPr>
        <w:spacing w:line="480" w:lineRule="auto"/>
        <w:jc w:val="center"/>
      </w:pPr>
      <w:r w:rsidRPr="000F164A">
        <w:rPr>
          <w:highlight w:val="yellow"/>
        </w:rPr>
        <w:t xml:space="preserve"> </w:t>
      </w:r>
      <w:r>
        <w:t xml:space="preserve"> </w:t>
      </w:r>
    </w:p>
    <w:p w14:paraId="5111290B" w14:textId="77777777" w:rsidR="00467673" w:rsidRDefault="00467673" w:rsidP="00467673">
      <w:pPr>
        <w:spacing w:line="480" w:lineRule="auto"/>
        <w:jc w:val="center"/>
      </w:pPr>
    </w:p>
    <w:p w14:paraId="1A6064B0" w14:textId="77777777" w:rsidR="00467673" w:rsidRPr="00111319" w:rsidRDefault="00467673" w:rsidP="00467673">
      <w:pPr>
        <w:spacing w:line="480" w:lineRule="auto"/>
        <w:jc w:val="center"/>
      </w:pPr>
      <w:r w:rsidRPr="008C026A">
        <w:t>A Thesis</w:t>
      </w:r>
    </w:p>
    <w:p w14:paraId="7F0377AB" w14:textId="77777777" w:rsidR="00467673" w:rsidRPr="00C350D7" w:rsidRDefault="00467673" w:rsidP="00467673">
      <w:pPr>
        <w:spacing w:line="480" w:lineRule="auto"/>
        <w:jc w:val="center"/>
      </w:pPr>
      <w:r>
        <w:t>b</w:t>
      </w:r>
      <w:r w:rsidRPr="00C350D7">
        <w:t xml:space="preserve">y </w:t>
      </w:r>
    </w:p>
    <w:p w14:paraId="4312E31E" w14:textId="77777777" w:rsidR="00467673" w:rsidRDefault="00467673" w:rsidP="00467673">
      <w:pPr>
        <w:spacing w:line="480" w:lineRule="auto"/>
        <w:jc w:val="center"/>
      </w:pPr>
      <w:r>
        <w:rPr>
          <w:color w:val="000000"/>
        </w:rPr>
        <w:t>NISHITHA YENDAPALLY</w:t>
      </w:r>
    </w:p>
    <w:p w14:paraId="469FC373" w14:textId="77777777" w:rsidR="00467673" w:rsidRDefault="00467673" w:rsidP="00467673"/>
    <w:p w14:paraId="7A19EC8A" w14:textId="77777777" w:rsidR="00467673" w:rsidRDefault="00467673" w:rsidP="00467673"/>
    <w:p w14:paraId="4F945B33" w14:textId="77777777" w:rsidR="00467673" w:rsidRPr="00C350D7" w:rsidRDefault="00467673" w:rsidP="00467673"/>
    <w:p w14:paraId="097B911E" w14:textId="77777777" w:rsidR="00467673" w:rsidRDefault="00467673" w:rsidP="00467673">
      <w:r w:rsidRPr="00C350D7">
        <w:t>Approved as to style and content by</w:t>
      </w:r>
      <w:r>
        <w:t>:</w:t>
      </w:r>
    </w:p>
    <w:p w14:paraId="647ADA5A" w14:textId="77777777" w:rsidR="00467673" w:rsidRDefault="00467673" w:rsidP="00467673"/>
    <w:p w14:paraId="5817A036" w14:textId="77777777" w:rsidR="00467673" w:rsidRDefault="00467673" w:rsidP="00467673"/>
    <w:p w14:paraId="1D6A1894" w14:textId="77777777" w:rsidR="00467673" w:rsidRDefault="00467673" w:rsidP="00467673"/>
    <w:p w14:paraId="0A3D9AE5" w14:textId="77777777" w:rsidR="00467673" w:rsidRDefault="00467673" w:rsidP="00467673"/>
    <w:p w14:paraId="786BEE59" w14:textId="77777777" w:rsidR="00467673" w:rsidRDefault="00467673" w:rsidP="00467673"/>
    <w:tbl>
      <w:tblPr>
        <w:tblStyle w:val="TableGrid"/>
        <w:tblW w:w="0" w:type="auto"/>
        <w:jc w:val="center"/>
        <w:tblLook w:val="04A0" w:firstRow="1" w:lastRow="0" w:firstColumn="1" w:lastColumn="0" w:noHBand="0" w:noVBand="1"/>
      </w:tblPr>
      <w:tblGrid>
        <w:gridCol w:w="4405"/>
      </w:tblGrid>
      <w:tr w:rsidR="00467673" w:rsidRPr="008C026A" w14:paraId="6DDBBE4D" w14:textId="77777777" w:rsidTr="005424D2">
        <w:trPr>
          <w:jc w:val="center"/>
        </w:trPr>
        <w:tc>
          <w:tcPr>
            <w:tcW w:w="4405" w:type="dxa"/>
            <w:tcBorders>
              <w:top w:val="single" w:sz="4" w:space="0" w:color="auto"/>
              <w:left w:val="nil"/>
              <w:bottom w:val="nil"/>
              <w:right w:val="nil"/>
            </w:tcBorders>
          </w:tcPr>
          <w:p w14:paraId="5FA3BE26" w14:textId="77777777" w:rsidR="00467673" w:rsidRPr="008C026A" w:rsidRDefault="00467673" w:rsidP="005424D2">
            <w:pPr>
              <w:jc w:val="center"/>
            </w:pPr>
            <w:r w:rsidRPr="008C026A">
              <w:t>A</w:t>
            </w:r>
            <w:r>
              <w:t>vdesh Mishra</w:t>
            </w:r>
            <w:r w:rsidRPr="008C026A">
              <w:t>, Ph.D.</w:t>
            </w:r>
          </w:p>
          <w:p w14:paraId="27C28E59" w14:textId="77777777" w:rsidR="00467673" w:rsidRPr="008C026A" w:rsidRDefault="00467673" w:rsidP="005424D2">
            <w:pPr>
              <w:jc w:val="center"/>
            </w:pPr>
            <w:r w:rsidRPr="008C026A">
              <w:t>Committee Chair</w:t>
            </w:r>
          </w:p>
        </w:tc>
      </w:tr>
    </w:tbl>
    <w:p w14:paraId="2220853D" w14:textId="77777777" w:rsidR="00467673" w:rsidRDefault="00467673" w:rsidP="00467673"/>
    <w:p w14:paraId="54A432FA" w14:textId="77777777" w:rsidR="00467673" w:rsidRDefault="00467673" w:rsidP="00467673"/>
    <w:p w14:paraId="3A44750A" w14:textId="77777777" w:rsidR="00467673" w:rsidRDefault="00467673" w:rsidP="00467673"/>
    <w:p w14:paraId="6F4AE0C3" w14:textId="77777777" w:rsidR="00467673" w:rsidRDefault="00467673" w:rsidP="00467673"/>
    <w:p w14:paraId="269D9AC4" w14:textId="77777777" w:rsidR="00467673" w:rsidRPr="004B281D" w:rsidRDefault="00467673" w:rsidP="00467673"/>
    <w:tbl>
      <w:tblPr>
        <w:tblStyle w:val="TableGrid"/>
        <w:tblW w:w="0" w:type="auto"/>
        <w:tblLook w:val="04A0" w:firstRow="1" w:lastRow="0" w:firstColumn="1" w:lastColumn="0" w:noHBand="0" w:noVBand="1"/>
      </w:tblPr>
      <w:tblGrid>
        <w:gridCol w:w="4405"/>
        <w:gridCol w:w="269"/>
        <w:gridCol w:w="271"/>
        <w:gridCol w:w="4405"/>
      </w:tblGrid>
      <w:tr w:rsidR="00467673" w:rsidRPr="004B281D" w14:paraId="242A29DA" w14:textId="77777777" w:rsidTr="005424D2">
        <w:tc>
          <w:tcPr>
            <w:tcW w:w="4405" w:type="dxa"/>
            <w:tcBorders>
              <w:top w:val="single" w:sz="4" w:space="0" w:color="auto"/>
              <w:left w:val="nil"/>
              <w:bottom w:val="nil"/>
              <w:right w:val="nil"/>
            </w:tcBorders>
          </w:tcPr>
          <w:p w14:paraId="074729D9" w14:textId="77777777" w:rsidR="00467673" w:rsidRPr="004B281D" w:rsidRDefault="00467673" w:rsidP="005424D2">
            <w:pPr>
              <w:jc w:val="center"/>
            </w:pPr>
            <w:r>
              <w:rPr>
                <w:color w:val="000000"/>
              </w:rPr>
              <w:t>Ayush Goyal</w:t>
            </w:r>
            <w:r w:rsidRPr="004B281D">
              <w:rPr>
                <w:color w:val="000000"/>
              </w:rPr>
              <w:t>, Ph.D.</w:t>
            </w:r>
          </w:p>
          <w:p w14:paraId="501D18BD" w14:textId="77777777" w:rsidR="00467673" w:rsidRPr="004B281D" w:rsidRDefault="00467673" w:rsidP="005424D2">
            <w:pPr>
              <w:jc w:val="center"/>
            </w:pPr>
            <w:r w:rsidRPr="004B281D">
              <w:t>Committee Member</w:t>
            </w:r>
          </w:p>
        </w:tc>
        <w:tc>
          <w:tcPr>
            <w:tcW w:w="269" w:type="dxa"/>
            <w:tcBorders>
              <w:top w:val="nil"/>
              <w:left w:val="nil"/>
              <w:bottom w:val="nil"/>
              <w:right w:val="nil"/>
            </w:tcBorders>
          </w:tcPr>
          <w:p w14:paraId="074AD944" w14:textId="77777777" w:rsidR="00467673" w:rsidRPr="004B281D" w:rsidRDefault="00467673" w:rsidP="005424D2"/>
        </w:tc>
        <w:tc>
          <w:tcPr>
            <w:tcW w:w="271" w:type="dxa"/>
            <w:tcBorders>
              <w:top w:val="nil"/>
              <w:left w:val="nil"/>
              <w:bottom w:val="nil"/>
              <w:right w:val="nil"/>
            </w:tcBorders>
          </w:tcPr>
          <w:p w14:paraId="5D7DA792" w14:textId="77777777" w:rsidR="00467673" w:rsidRPr="004B281D" w:rsidRDefault="00467673" w:rsidP="005424D2"/>
        </w:tc>
        <w:tc>
          <w:tcPr>
            <w:tcW w:w="4405" w:type="dxa"/>
            <w:tcBorders>
              <w:top w:val="single" w:sz="4" w:space="0" w:color="auto"/>
              <w:left w:val="nil"/>
              <w:bottom w:val="nil"/>
              <w:right w:val="nil"/>
            </w:tcBorders>
          </w:tcPr>
          <w:p w14:paraId="389269C6" w14:textId="77777777" w:rsidR="00467673" w:rsidRPr="00E83872" w:rsidRDefault="00467673" w:rsidP="005424D2">
            <w:pPr>
              <w:jc w:val="center"/>
              <w:rPr>
                <w:color w:val="000000"/>
              </w:rPr>
            </w:pPr>
            <w:r w:rsidRPr="00E83872">
              <w:rPr>
                <w:color w:val="000000"/>
              </w:rPr>
              <w:t>Mais Nijim, Ph.D.</w:t>
            </w:r>
          </w:p>
          <w:p w14:paraId="63F0B3AF" w14:textId="77777777" w:rsidR="00467673" w:rsidRPr="004B281D" w:rsidRDefault="00467673" w:rsidP="005424D2">
            <w:pPr>
              <w:jc w:val="center"/>
            </w:pPr>
            <w:r w:rsidRPr="004B281D">
              <w:t>Committee Member</w:t>
            </w:r>
          </w:p>
        </w:tc>
      </w:tr>
    </w:tbl>
    <w:p w14:paraId="00944B8B" w14:textId="77777777" w:rsidR="00467673" w:rsidRDefault="00467673" w:rsidP="00467673"/>
    <w:p w14:paraId="5422C193" w14:textId="77777777" w:rsidR="00467673" w:rsidRDefault="00467673" w:rsidP="00467673"/>
    <w:p w14:paraId="54691971" w14:textId="77777777" w:rsidR="00467673" w:rsidRDefault="00467673" w:rsidP="00467673"/>
    <w:p w14:paraId="5F01DEB6" w14:textId="77777777" w:rsidR="00467673" w:rsidRDefault="00467673" w:rsidP="00467673"/>
    <w:p w14:paraId="65C9E413" w14:textId="77777777" w:rsidR="00467673" w:rsidRPr="004B281D" w:rsidRDefault="00467673" w:rsidP="00467673"/>
    <w:tbl>
      <w:tblPr>
        <w:tblStyle w:val="TableGrid"/>
        <w:tblW w:w="0" w:type="auto"/>
        <w:tblLook w:val="04A0" w:firstRow="1" w:lastRow="0" w:firstColumn="1" w:lastColumn="0" w:noHBand="0" w:noVBand="1"/>
      </w:tblPr>
      <w:tblGrid>
        <w:gridCol w:w="4405"/>
        <w:gridCol w:w="269"/>
        <w:gridCol w:w="271"/>
        <w:gridCol w:w="4405"/>
      </w:tblGrid>
      <w:tr w:rsidR="00467673" w:rsidRPr="004B281D" w14:paraId="73774E87" w14:textId="77777777" w:rsidTr="005424D2">
        <w:tc>
          <w:tcPr>
            <w:tcW w:w="4405" w:type="dxa"/>
            <w:tcBorders>
              <w:left w:val="nil"/>
              <w:bottom w:val="nil"/>
              <w:right w:val="nil"/>
            </w:tcBorders>
          </w:tcPr>
          <w:p w14:paraId="0D3FA5B1" w14:textId="77777777" w:rsidR="00467673" w:rsidRPr="004B281D" w:rsidRDefault="00467673" w:rsidP="005424D2">
            <w:pPr>
              <w:jc w:val="center"/>
              <w:rPr>
                <w:color w:val="000000"/>
              </w:rPr>
            </w:pPr>
            <w:r w:rsidRPr="004B281D">
              <w:rPr>
                <w:color w:val="000000"/>
                <w:shd w:val="clear" w:color="auto" w:fill="FFFFFF"/>
              </w:rPr>
              <w:t>Lifford McLauchlan,</w:t>
            </w:r>
            <w:r w:rsidRPr="004B281D">
              <w:rPr>
                <w:color w:val="000000"/>
              </w:rPr>
              <w:t xml:space="preserve"> Ph.D. </w:t>
            </w:r>
          </w:p>
          <w:p w14:paraId="5DC42348" w14:textId="77777777" w:rsidR="00467673" w:rsidRPr="004B281D" w:rsidRDefault="00467673" w:rsidP="005424D2">
            <w:pPr>
              <w:jc w:val="center"/>
            </w:pPr>
            <w:r w:rsidRPr="004B281D">
              <w:rPr>
                <w:color w:val="000000"/>
              </w:rPr>
              <w:t>Interim Department Chair</w:t>
            </w:r>
          </w:p>
        </w:tc>
        <w:tc>
          <w:tcPr>
            <w:tcW w:w="269" w:type="dxa"/>
            <w:tcBorders>
              <w:top w:val="nil"/>
              <w:left w:val="nil"/>
              <w:bottom w:val="nil"/>
              <w:right w:val="nil"/>
            </w:tcBorders>
          </w:tcPr>
          <w:p w14:paraId="488A72E6" w14:textId="77777777" w:rsidR="00467673" w:rsidRPr="004B281D" w:rsidRDefault="00467673" w:rsidP="005424D2"/>
        </w:tc>
        <w:tc>
          <w:tcPr>
            <w:tcW w:w="271" w:type="dxa"/>
            <w:tcBorders>
              <w:top w:val="nil"/>
              <w:left w:val="nil"/>
              <w:bottom w:val="nil"/>
              <w:right w:val="nil"/>
            </w:tcBorders>
          </w:tcPr>
          <w:p w14:paraId="0266B10F" w14:textId="77777777" w:rsidR="00467673" w:rsidRPr="004B281D" w:rsidRDefault="00467673" w:rsidP="005424D2"/>
        </w:tc>
        <w:tc>
          <w:tcPr>
            <w:tcW w:w="4405" w:type="dxa"/>
            <w:tcBorders>
              <w:left w:val="nil"/>
              <w:bottom w:val="nil"/>
              <w:right w:val="nil"/>
            </w:tcBorders>
          </w:tcPr>
          <w:p w14:paraId="38A33536" w14:textId="77777777" w:rsidR="00467673" w:rsidRPr="004B281D" w:rsidRDefault="00467673" w:rsidP="005424D2">
            <w:pPr>
              <w:jc w:val="center"/>
            </w:pPr>
            <w:r w:rsidRPr="004B281D">
              <w:t xml:space="preserve">Robert J </w:t>
            </w:r>
            <w:proofErr w:type="spellStart"/>
            <w:r w:rsidRPr="004B281D">
              <w:t>Diersing</w:t>
            </w:r>
            <w:proofErr w:type="spellEnd"/>
            <w:r w:rsidRPr="004B281D">
              <w:t>, Ph.D.</w:t>
            </w:r>
          </w:p>
          <w:p w14:paraId="683D2B43" w14:textId="77777777" w:rsidR="00467673" w:rsidRPr="004B281D" w:rsidRDefault="00467673" w:rsidP="005424D2">
            <w:pPr>
              <w:jc w:val="center"/>
            </w:pPr>
            <w:r w:rsidRPr="004B281D">
              <w:t xml:space="preserve">Interim Vice President for Research </w:t>
            </w:r>
          </w:p>
          <w:p w14:paraId="0DB1A799" w14:textId="77777777" w:rsidR="00467673" w:rsidRPr="004B281D" w:rsidRDefault="00467673" w:rsidP="005424D2">
            <w:pPr>
              <w:jc w:val="center"/>
            </w:pPr>
            <w:r w:rsidRPr="004B281D">
              <w:t>and Graduate Studies</w:t>
            </w:r>
          </w:p>
        </w:tc>
      </w:tr>
    </w:tbl>
    <w:p w14:paraId="430C88DA" w14:textId="77777777" w:rsidR="00467673" w:rsidRPr="008C026A" w:rsidRDefault="00467673" w:rsidP="00467673">
      <w:pPr>
        <w:jc w:val="center"/>
      </w:pPr>
    </w:p>
    <w:p w14:paraId="52EAFE1E" w14:textId="77777777" w:rsidR="00467673" w:rsidRDefault="00467673" w:rsidP="00467673">
      <w:pPr>
        <w:jc w:val="center"/>
      </w:pPr>
    </w:p>
    <w:p w14:paraId="1C23A675" w14:textId="77777777" w:rsidR="00467673" w:rsidRPr="008C026A" w:rsidRDefault="00467673" w:rsidP="00467673">
      <w:pPr>
        <w:jc w:val="center"/>
      </w:pPr>
    </w:p>
    <w:p w14:paraId="1EB59D04" w14:textId="77777777" w:rsidR="00467673" w:rsidRPr="008C026A" w:rsidRDefault="00467673" w:rsidP="00467673">
      <w:pPr>
        <w:jc w:val="center"/>
      </w:pPr>
    </w:p>
    <w:p w14:paraId="38555302" w14:textId="77777777" w:rsidR="00467673" w:rsidRPr="00C02320" w:rsidRDefault="00467673" w:rsidP="00467673">
      <w:pPr>
        <w:jc w:val="center"/>
      </w:pPr>
      <w:r>
        <w:t>August</w:t>
      </w:r>
      <w:r w:rsidRPr="008C026A">
        <w:t xml:space="preserve"> 2022</w:t>
      </w:r>
      <w:r w:rsidRPr="008C026A">
        <w:rPr>
          <w:i/>
          <w:color w:val="FF0000"/>
        </w:rPr>
        <w:br/>
      </w:r>
    </w:p>
    <w:p w14:paraId="07A02E27" w14:textId="43301D40" w:rsidR="001A3D37" w:rsidRDefault="001A3D37" w:rsidP="001A3D37">
      <w:pPr>
        <w:jc w:val="center"/>
        <w:rPr>
          <w:i/>
          <w:color w:val="FF0000"/>
        </w:rPr>
        <w:sectPr w:rsidR="001A3D37" w:rsidSect="00EB74AD">
          <w:footerReference w:type="first" r:id="rId14"/>
          <w:pgSz w:w="12240" w:h="15840"/>
          <w:pgMar w:top="1440" w:right="1440" w:bottom="1440" w:left="1440" w:header="720" w:footer="720" w:gutter="0"/>
          <w:pgNumType w:fmt="lowerRoman" w:start="3"/>
          <w:cols w:space="720"/>
          <w:titlePg/>
          <w:docGrid w:linePitch="360"/>
        </w:sectPr>
      </w:pPr>
    </w:p>
    <w:bookmarkEnd w:id="1"/>
    <w:p w14:paraId="5C70028A" w14:textId="77777777" w:rsidR="000031EB" w:rsidRPr="004C5D63" w:rsidRDefault="000031EB" w:rsidP="000031EB">
      <w:pPr>
        <w:spacing w:line="480" w:lineRule="auto"/>
        <w:jc w:val="center"/>
        <w:rPr>
          <w:b/>
          <w:bCs/>
        </w:rPr>
      </w:pPr>
      <w:r w:rsidRPr="004C5D63">
        <w:rPr>
          <w:b/>
          <w:bCs/>
        </w:rPr>
        <w:lastRenderedPageBreak/>
        <w:t>ABSTRACT</w:t>
      </w:r>
    </w:p>
    <w:p w14:paraId="501E5BF9" w14:textId="77777777" w:rsidR="000031EB" w:rsidRPr="004C5D63" w:rsidRDefault="000031EB" w:rsidP="000031EB">
      <w:pPr>
        <w:spacing w:line="480" w:lineRule="auto"/>
        <w:jc w:val="center"/>
      </w:pPr>
      <w:r w:rsidRPr="004C5D63">
        <w:t xml:space="preserve">Predicting Bitter </w:t>
      </w:r>
      <w:r>
        <w:t>P</w:t>
      </w:r>
      <w:r w:rsidRPr="004C5D63">
        <w:t>eptides from</w:t>
      </w:r>
      <w:r>
        <w:t xml:space="preserve"> </w:t>
      </w:r>
      <w:r w:rsidRPr="004C5D63">
        <w:t xml:space="preserve">Sequence using </w:t>
      </w:r>
      <w:r>
        <w:t>Machine</w:t>
      </w:r>
      <w:r w:rsidRPr="004C5D63">
        <w:t xml:space="preserve"> Learning Techniques</w:t>
      </w:r>
    </w:p>
    <w:p w14:paraId="37BB3241" w14:textId="7C972BBF" w:rsidR="000031EB" w:rsidRPr="004C5D63" w:rsidRDefault="000031EB" w:rsidP="000031EB">
      <w:pPr>
        <w:spacing w:line="480" w:lineRule="auto"/>
        <w:jc w:val="center"/>
      </w:pPr>
      <w:r w:rsidRPr="004C5D63">
        <w:t>(</w:t>
      </w:r>
      <w:r>
        <w:t>August</w:t>
      </w:r>
      <w:r w:rsidRPr="004C5D63">
        <w:t xml:space="preserve"> 202</w:t>
      </w:r>
      <w:r w:rsidR="00E473C6">
        <w:t>2</w:t>
      </w:r>
      <w:r w:rsidR="005424D2">
        <w:t>)</w:t>
      </w:r>
    </w:p>
    <w:p w14:paraId="2383B671" w14:textId="77777777" w:rsidR="000031EB" w:rsidRPr="004C5D63" w:rsidRDefault="000031EB" w:rsidP="000031EB">
      <w:pPr>
        <w:spacing w:line="480" w:lineRule="auto"/>
        <w:jc w:val="center"/>
      </w:pPr>
      <w:r w:rsidRPr="004C5D63">
        <w:t>Nishitha Yendapally, Bachelor of Technology in Computer Science</w:t>
      </w:r>
    </w:p>
    <w:p w14:paraId="0EFAC3D4" w14:textId="77777777" w:rsidR="000031EB" w:rsidRPr="004C5D63" w:rsidRDefault="000031EB" w:rsidP="000031EB">
      <w:pPr>
        <w:spacing w:line="480" w:lineRule="auto"/>
        <w:jc w:val="center"/>
      </w:pPr>
      <w:r w:rsidRPr="004C5D63">
        <w:t>Jawaharlal Nehru Technological University</w:t>
      </w:r>
      <w:r>
        <w:t xml:space="preserve"> </w:t>
      </w:r>
      <w:r w:rsidRPr="004C5D63">
        <w:t>- Hyderabad</w:t>
      </w:r>
    </w:p>
    <w:p w14:paraId="45374706" w14:textId="77777777" w:rsidR="000031EB" w:rsidRDefault="000031EB" w:rsidP="000031EB">
      <w:pPr>
        <w:spacing w:line="480" w:lineRule="auto"/>
        <w:jc w:val="center"/>
      </w:pPr>
      <w:r w:rsidRPr="004C5D63">
        <w:t>Chairman of the Advisory Committee: Dr. Avdesh Mishra</w:t>
      </w:r>
    </w:p>
    <w:p w14:paraId="74AC950E" w14:textId="77777777" w:rsidR="000031EB" w:rsidRDefault="000031EB" w:rsidP="000031EB">
      <w:pPr>
        <w:spacing w:line="480" w:lineRule="auto"/>
        <w:jc w:val="center"/>
      </w:pPr>
    </w:p>
    <w:p w14:paraId="1BDF3F29" w14:textId="05F75F7B" w:rsidR="000031EB" w:rsidRDefault="000031EB" w:rsidP="000031EB">
      <w:pPr>
        <w:spacing w:line="480" w:lineRule="auto"/>
        <w:jc w:val="both"/>
      </w:pPr>
      <w:r w:rsidRPr="004C5D63">
        <w:t>In this post-genomic era</w:t>
      </w:r>
      <w:ins w:id="7" w:author="Avdesh Mishra" w:date="2022-07-27T13:33:00Z">
        <w:r w:rsidR="007B110A">
          <w:t>,</w:t>
        </w:r>
      </w:ins>
      <w:r w:rsidRPr="004C5D63">
        <w:t xml:space="preserve"> </w:t>
      </w:r>
      <w:ins w:id="8" w:author="Avdesh Mishra" w:date="2022-07-28T22:27:00Z">
        <w:r w:rsidR="00875ABA">
          <w:t xml:space="preserve">the </w:t>
        </w:r>
      </w:ins>
      <w:r w:rsidRPr="004C5D63">
        <w:t>predicti</w:t>
      </w:r>
      <w:r>
        <w:t>on of peptide</w:t>
      </w:r>
      <w:del w:id="9" w:author="Avdesh Mishra" w:date="2022-07-28T22:27:00Z">
        <w:r w:rsidDel="00875ABA">
          <w:delText>s</w:delText>
        </w:r>
      </w:del>
      <w:r>
        <w:t xml:space="preserve"> bitterness</w:t>
      </w:r>
      <w:r w:rsidR="004F3ABA">
        <w:t xml:space="preserve"> directly from </w:t>
      </w:r>
      <w:ins w:id="10" w:author="Avdesh Mishra" w:date="2022-07-28T22:28:00Z">
        <w:r w:rsidR="00875ABA">
          <w:t xml:space="preserve">the </w:t>
        </w:r>
      </w:ins>
      <w:r w:rsidR="004F3ABA">
        <w:t>sequence</w:t>
      </w:r>
      <w:r>
        <w:t xml:space="preserve"> </w:t>
      </w:r>
      <w:r w:rsidRPr="004C5D63">
        <w:t xml:space="preserve">is an </w:t>
      </w:r>
      <w:r>
        <w:t>important</w:t>
      </w:r>
      <w:r w:rsidRPr="004C5D63">
        <w:t xml:space="preserve"> </w:t>
      </w:r>
      <w:r>
        <w:t>element</w:t>
      </w:r>
      <w:r w:rsidRPr="004C5D63">
        <w:t xml:space="preserve"> in develop</w:t>
      </w:r>
      <w:r>
        <w:t>ing drugs</w:t>
      </w:r>
      <w:r w:rsidRPr="004C5D63">
        <w:t xml:space="preserve"> and nutritional </w:t>
      </w:r>
      <w:r>
        <w:t>studies</w:t>
      </w:r>
      <w:r w:rsidRPr="004C5D63">
        <w:t xml:space="preserve">. Identifying bitter peptides using </w:t>
      </w:r>
      <w:r>
        <w:t xml:space="preserve">an </w:t>
      </w:r>
      <w:r w:rsidRPr="004C5D63">
        <w:t xml:space="preserve">experimental method </w:t>
      </w:r>
      <w:r>
        <w:t xml:space="preserve">such as </w:t>
      </w:r>
      <w:r w:rsidRPr="002D3030">
        <w:rPr>
          <w:i/>
          <w:iCs/>
        </w:rPr>
        <w:t>in-vivo</w:t>
      </w:r>
      <w:r>
        <w:t xml:space="preserve"> and </w:t>
      </w:r>
      <w:r w:rsidRPr="002D3030">
        <w:rPr>
          <w:i/>
          <w:iCs/>
        </w:rPr>
        <w:t>in-vitr</w:t>
      </w:r>
      <w:r>
        <w:rPr>
          <w:i/>
          <w:iCs/>
        </w:rPr>
        <w:t>o</w:t>
      </w:r>
      <w:r>
        <w:t xml:space="preserve"> approaches that include “human taste panel studies” </w:t>
      </w:r>
      <w:r w:rsidRPr="00A941FD">
        <w:t xml:space="preserve">can be </w:t>
      </w:r>
      <w:r>
        <w:t xml:space="preserve">arduous, </w:t>
      </w:r>
      <w:r w:rsidRPr="00A941FD">
        <w:t>tiresome, time</w:t>
      </w:r>
      <w:r w:rsidRPr="004C5D63">
        <w:t xml:space="preserve">-consuming, and costly. </w:t>
      </w:r>
      <w:r>
        <w:t xml:space="preserve">In contrast to the state-of-the-art </w:t>
      </w:r>
      <w:del w:id="11" w:author="Avdesh Mishra" w:date="2022-07-27T13:33:00Z">
        <w:r w:rsidDel="007B110A">
          <w:delText>m</w:delText>
        </w:r>
        <w:r w:rsidR="00045C81" w:rsidDel="007B110A">
          <w:delText>odels</w:delText>
        </w:r>
      </w:del>
      <w:ins w:id="12" w:author="Avdesh Mishra" w:date="2022-07-27T13:33:00Z">
        <w:r w:rsidR="007B110A">
          <w:t>approache</w:t>
        </w:r>
      </w:ins>
      <w:ins w:id="13" w:author="Avdesh Mishra" w:date="2022-07-27T13:34:00Z">
        <w:r w:rsidR="007B110A">
          <w:t>s</w:t>
        </w:r>
      </w:ins>
      <w:r>
        <w:t>,</w:t>
      </w:r>
      <w:r w:rsidRPr="004C5D63">
        <w:t xml:space="preserve"> </w:t>
      </w:r>
      <w:ins w:id="14" w:author="Avdesh Mishra" w:date="2022-07-27T13:34:00Z">
        <w:r w:rsidR="00931DEE">
          <w:t xml:space="preserve">this </w:t>
        </w:r>
      </w:ins>
      <w:r>
        <w:t>thesis</w:t>
      </w:r>
      <w:r w:rsidRPr="004C5D63">
        <w:t xml:space="preserve"> propose</w:t>
      </w:r>
      <w:r>
        <w:t>s</w:t>
      </w:r>
      <w:r w:rsidRPr="004C5D63">
        <w:t xml:space="preserve"> to </w:t>
      </w:r>
      <w:r>
        <w:t>explore</w:t>
      </w:r>
      <w:r w:rsidRPr="004C5D63">
        <w:t xml:space="preserve"> various</w:t>
      </w:r>
      <w:r>
        <w:t xml:space="preserve"> machine learning </w:t>
      </w:r>
      <w:r w:rsidRPr="004C5D63">
        <w:t>techniques</w:t>
      </w:r>
      <w:r>
        <w:t xml:space="preserve"> specifically, a stacking-based approach</w:t>
      </w:r>
      <w:r w:rsidRPr="004C5D63">
        <w:t xml:space="preserve"> </w:t>
      </w:r>
      <w:r>
        <w:t>for</w:t>
      </w:r>
      <w:r w:rsidRPr="004C5D63">
        <w:t xml:space="preserve"> </w:t>
      </w:r>
      <w:r>
        <w:t xml:space="preserve">an </w:t>
      </w:r>
      <w:r w:rsidRPr="004C5D63">
        <w:t xml:space="preserve">effective prediction </w:t>
      </w:r>
      <w:r>
        <w:t>of bitter peptides directly from the peptide sequence</w:t>
      </w:r>
      <w:r w:rsidRPr="004C5D63">
        <w:t xml:space="preserve">. </w:t>
      </w:r>
      <w:r>
        <w:t>In addition,</w:t>
      </w:r>
      <w:r w:rsidRPr="004C5D63">
        <w:t xml:space="preserve"> </w:t>
      </w:r>
      <w:r>
        <w:t>this work explore</w:t>
      </w:r>
      <w:r w:rsidR="00DD0D5E">
        <w:t>s</w:t>
      </w:r>
      <w:r w:rsidRPr="004C5D63">
        <w:t xml:space="preserve"> </w:t>
      </w:r>
      <w:r>
        <w:t xml:space="preserve">various </w:t>
      </w:r>
      <w:r w:rsidRPr="004C5D63">
        <w:t xml:space="preserve">feature </w:t>
      </w:r>
      <w:r>
        <w:t>encoding and transformation</w:t>
      </w:r>
      <w:r w:rsidRPr="004C5D63">
        <w:t xml:space="preserve"> </w:t>
      </w:r>
      <w:r w:rsidR="00D2640D">
        <w:t xml:space="preserve">techniques </w:t>
      </w:r>
      <w:r w:rsidRPr="004C5D63">
        <w:t xml:space="preserve">such as </w:t>
      </w:r>
      <w:r w:rsidR="00D2640D">
        <w:t>Te</w:t>
      </w:r>
      <w:r w:rsidR="007B7B49">
        <w:t>rm</w:t>
      </w:r>
      <w:ins w:id="15" w:author="Avdesh Mishra" w:date="2022-07-27T13:32:00Z">
        <w:r w:rsidR="00C33819">
          <w:t xml:space="preserve"> </w:t>
        </w:r>
      </w:ins>
      <w:r w:rsidR="00D2640D">
        <w:t>F</w:t>
      </w:r>
      <w:r w:rsidR="007B7B49">
        <w:t>requency-</w:t>
      </w:r>
      <w:del w:id="16" w:author="Avdesh Mishra" w:date="2022-07-27T13:33:00Z">
        <w:r w:rsidR="007B7B49" w:rsidDel="00C33819">
          <w:delText>i</w:delText>
        </w:r>
      </w:del>
      <w:ins w:id="17" w:author="Avdesh Mishra" w:date="2022-07-27T13:33:00Z">
        <w:r w:rsidR="00C33819">
          <w:t>I</w:t>
        </w:r>
      </w:ins>
      <w:r w:rsidR="007B7B49">
        <w:t xml:space="preserve">nverse </w:t>
      </w:r>
      <w:del w:id="18" w:author="Avdesh Mishra" w:date="2022-07-27T13:33:00Z">
        <w:r w:rsidR="007B7B49" w:rsidDel="00C33819">
          <w:delText>d</w:delText>
        </w:r>
      </w:del>
      <w:ins w:id="19" w:author="Avdesh Mishra" w:date="2022-07-27T13:33:00Z">
        <w:r w:rsidR="00C33819">
          <w:t>D</w:t>
        </w:r>
      </w:ins>
      <w:r w:rsidR="007B7B49">
        <w:t xml:space="preserve">ocument </w:t>
      </w:r>
      <w:del w:id="20" w:author="Avdesh Mishra" w:date="2022-07-27T13:33:00Z">
        <w:r w:rsidR="007B7B49" w:rsidDel="00C33819">
          <w:delText>f</w:delText>
        </w:r>
      </w:del>
      <w:ins w:id="21" w:author="Avdesh Mishra" w:date="2022-07-27T13:33:00Z">
        <w:r w:rsidR="00C33819">
          <w:t>F</w:t>
        </w:r>
      </w:ins>
      <w:r w:rsidR="007B7B49">
        <w:t>requency</w:t>
      </w:r>
      <w:del w:id="22" w:author="Avdesh Mishra" w:date="2022-07-27T13:34:00Z">
        <w:r w:rsidR="007B7B49" w:rsidDel="001A688B">
          <w:delText xml:space="preserve"> </w:delText>
        </w:r>
        <w:r w:rsidR="005C388A" w:rsidDel="001A688B">
          <w:delText>usin</w:delText>
        </w:r>
      </w:del>
      <w:ins w:id="23" w:author="Avdesh Mishra" w:date="2022-07-27T13:34:00Z">
        <w:r w:rsidR="001A688B">
          <w:t>,</w:t>
        </w:r>
      </w:ins>
      <w:del w:id="24" w:author="Avdesh Mishra" w:date="2022-07-27T13:34:00Z">
        <w:r w:rsidR="005C388A" w:rsidDel="001A688B">
          <w:delText xml:space="preserve">g </w:delText>
        </w:r>
      </w:del>
      <w:ins w:id="25" w:author="Avdesh Mishra" w:date="2022-07-27T13:34:00Z">
        <w:r w:rsidR="001A688B">
          <w:t xml:space="preserve"> </w:t>
        </w:r>
      </w:ins>
      <w:r w:rsidR="00D2640D">
        <w:t>K</w:t>
      </w:r>
      <w:r w:rsidR="005C388A">
        <w:t>-</w:t>
      </w:r>
      <w:proofErr w:type="spellStart"/>
      <w:r w:rsidR="005C388A">
        <w:t>mer</w:t>
      </w:r>
      <w:ins w:id="26" w:author="YENDAPALLY, NISHITHA" w:date="2022-07-29T11:26:00Z">
        <w:r w:rsidR="002F583B">
          <w:t>s</w:t>
        </w:r>
      </w:ins>
      <w:proofErr w:type="spellEnd"/>
      <w:del w:id="27" w:author="Avdesh Mishra" w:date="2022-07-27T13:36:00Z">
        <w:r w:rsidR="00D2640D" w:rsidDel="0032552D">
          <w:delText>s</w:delText>
        </w:r>
      </w:del>
      <w:r w:rsidR="00D2640D">
        <w:t xml:space="preserve"> </w:t>
      </w:r>
      <w:ins w:id="28" w:author="Avdesh Mishra" w:date="2022-07-27T13:37:00Z">
        <w:r w:rsidR="00216E91">
          <w:t>F</w:t>
        </w:r>
      </w:ins>
      <w:ins w:id="29" w:author="Avdesh Mishra" w:date="2022-07-27T13:34:00Z">
        <w:r w:rsidR="001A688B">
          <w:t xml:space="preserve">eature </w:t>
        </w:r>
      </w:ins>
      <w:del w:id="30" w:author="Avdesh Mishra" w:date="2022-07-27T13:37:00Z">
        <w:r w:rsidR="00D2640D" w:rsidDel="00216E91">
          <w:delText>e</w:delText>
        </w:r>
      </w:del>
      <w:ins w:id="31" w:author="Avdesh Mishra" w:date="2022-07-27T13:37:00Z">
        <w:r w:rsidR="00216E91">
          <w:t>E</w:t>
        </w:r>
      </w:ins>
      <w:r w:rsidR="00D2640D">
        <w:t>xtract</w:t>
      </w:r>
      <w:ins w:id="32" w:author="Avdesh Mishra" w:date="2022-07-27T13:34:00Z">
        <w:r w:rsidR="001A688B">
          <w:t xml:space="preserve">ion, and </w:t>
        </w:r>
      </w:ins>
      <w:ins w:id="33" w:author="Avdesh Mishra" w:date="2022-07-27T13:37:00Z">
        <w:r w:rsidR="00216E91">
          <w:t>C</w:t>
        </w:r>
      </w:ins>
      <w:ins w:id="34" w:author="Avdesh Mishra" w:date="2022-07-27T13:34:00Z">
        <w:r w:rsidR="001A688B">
          <w:t xml:space="preserve">ount </w:t>
        </w:r>
      </w:ins>
      <w:ins w:id="35" w:author="Avdesh Mishra" w:date="2022-07-27T13:37:00Z">
        <w:r w:rsidR="00216E91">
          <w:t>V</w:t>
        </w:r>
      </w:ins>
      <w:ins w:id="36" w:author="Avdesh Mishra" w:date="2022-07-27T13:34:00Z">
        <w:r w:rsidR="001A688B">
          <w:t>ec</w:t>
        </w:r>
      </w:ins>
      <w:ins w:id="37" w:author="Avdesh Mishra" w:date="2022-07-27T13:35:00Z">
        <w:r w:rsidR="001A688B">
          <w:t>torizer</w:t>
        </w:r>
      </w:ins>
      <w:del w:id="38" w:author="Avdesh Mishra" w:date="2022-07-27T13:34:00Z">
        <w:r w:rsidR="00D2640D" w:rsidDel="001A688B">
          <w:delText>ing</w:delText>
        </w:r>
      </w:del>
      <w:del w:id="39" w:author="Avdesh Mishra" w:date="2022-07-27T13:35:00Z">
        <w:r w:rsidR="00D2640D" w:rsidDel="001A688B">
          <w:delText xml:space="preserve"> technique</w:delText>
        </w:r>
      </w:del>
      <w:r w:rsidRPr="004C5D63">
        <w:t xml:space="preserve">. Finally, </w:t>
      </w:r>
      <w:r>
        <w:t>to validate the robustness, the proposed</w:t>
      </w:r>
      <w:r w:rsidR="00D2640D">
        <w:t xml:space="preserve"> stacking-based</w:t>
      </w:r>
      <w:r>
        <w:t xml:space="preserve"> m</w:t>
      </w:r>
      <w:ins w:id="40" w:author="YENDAPALLY, NISHITHA" w:date="2022-07-29T11:26:00Z">
        <w:r w:rsidR="00A51B5F">
          <w:t>odel</w:t>
        </w:r>
      </w:ins>
      <w:del w:id="41" w:author="YENDAPALLY, NISHITHA" w:date="2022-07-29T11:26:00Z">
        <w:r w:rsidDel="00A51B5F">
          <w:delText>ethod</w:delText>
        </w:r>
      </w:del>
      <w:r>
        <w:t xml:space="preserve"> </w:t>
      </w:r>
      <w:r w:rsidR="00683533">
        <w:t>is</w:t>
      </w:r>
      <w:r w:rsidRPr="004C5D63">
        <w:t xml:space="preserve"> compare</w:t>
      </w:r>
      <w:r>
        <w:t>d</w:t>
      </w:r>
      <w:r w:rsidRPr="004C5D63">
        <w:t xml:space="preserve"> </w:t>
      </w:r>
      <w:r>
        <w:t xml:space="preserve">with the </w:t>
      </w:r>
      <w:r w:rsidR="00CA5F04">
        <w:t xml:space="preserve">other </w:t>
      </w:r>
      <w:r w:rsidR="0096530F">
        <w:t>m</w:t>
      </w:r>
      <w:r w:rsidR="00CA5F04">
        <w:t>achine learning algorithms</w:t>
      </w:r>
      <w:ins w:id="42" w:author="Avdesh Mishra" w:date="2022-07-27T13:35:00Z">
        <w:r w:rsidR="00594796">
          <w:t xml:space="preserve"> as well as an existing method</w:t>
        </w:r>
      </w:ins>
      <w:r w:rsidR="00A42994" w:rsidRPr="00A42994">
        <w:t xml:space="preserve"> </w:t>
      </w:r>
      <w:ins w:id="43" w:author="Avdesh Mishra" w:date="2022-07-27T13:35:00Z">
        <w:r w:rsidR="009B06D9">
          <w:t xml:space="preserve">by </w:t>
        </w:r>
      </w:ins>
      <w:r w:rsidRPr="00A42994">
        <w:t>utilizing</w:t>
      </w:r>
      <w:r>
        <w:t xml:space="preserve"> the standard performance evaluation metrics such as </w:t>
      </w:r>
      <w:ins w:id="44" w:author="Avdesh Mishra" w:date="2022-07-27T13:35:00Z">
        <w:r w:rsidR="00FA36E1">
          <w:t>Sensi</w:t>
        </w:r>
      </w:ins>
      <w:ins w:id="45" w:author="Avdesh Mishra" w:date="2022-07-27T13:36:00Z">
        <w:r w:rsidR="00FA36E1">
          <w:t xml:space="preserve">tivity, </w:t>
        </w:r>
        <w:del w:id="46" w:author="YENDAPALLY, NISHITHA" w:date="2022-07-29T11:25:00Z">
          <w:r w:rsidR="00FA36E1" w:rsidDel="00953CC0">
            <w:delText xml:space="preserve">Specificity, </w:delText>
          </w:r>
        </w:del>
        <w:r w:rsidR="00FA36E1">
          <w:t xml:space="preserve">Accuracy, </w:t>
        </w:r>
      </w:ins>
      <w:ins w:id="47" w:author="YENDAPALLY, NISHITHA" w:date="2022-07-29T11:25:00Z">
        <w:r w:rsidR="00953CC0">
          <w:t>Specificity</w:t>
        </w:r>
      </w:ins>
      <w:ins w:id="48" w:author="YENDAPALLY, NISHITHA" w:date="2022-07-29T11:26:00Z">
        <w:r w:rsidR="00953CC0">
          <w:t xml:space="preserve">, </w:t>
        </w:r>
      </w:ins>
      <w:ins w:id="49" w:author="Avdesh Mishra" w:date="2022-07-27T13:36:00Z">
        <w:r w:rsidR="00FA36E1">
          <w:t xml:space="preserve">and </w:t>
        </w:r>
      </w:ins>
      <w:r>
        <w:t>Mathew’s Correlation Coefficient</w:t>
      </w:r>
      <w:del w:id="50" w:author="Avdesh Mishra" w:date="2022-07-27T13:35:00Z">
        <w:r w:rsidDel="00FA36E1">
          <w:delText>,</w:delText>
        </w:r>
      </w:del>
      <w:del w:id="51" w:author="Avdesh Mishra" w:date="2022-07-27T13:36:00Z">
        <w:r w:rsidDel="00FA36E1">
          <w:delText xml:space="preserve"> </w:delText>
        </w:r>
      </w:del>
      <w:del w:id="52" w:author="Avdesh Mishra" w:date="2022-07-27T13:35:00Z">
        <w:r w:rsidR="00D2640D" w:rsidDel="00FA36E1">
          <w:delText xml:space="preserve">and </w:delText>
        </w:r>
      </w:del>
      <w:del w:id="53" w:author="Avdesh Mishra" w:date="2022-07-27T13:36:00Z">
        <w:r w:rsidDel="00FA36E1">
          <w:delText>Accuracy</w:delText>
        </w:r>
      </w:del>
      <w:r w:rsidR="00D2640D">
        <w:t xml:space="preserve"> </w:t>
      </w:r>
      <w:r>
        <w:t>obtained through cross-validation and independent testing</w:t>
      </w:r>
      <w:r w:rsidRPr="004C5D63">
        <w:t>.</w:t>
      </w:r>
    </w:p>
    <w:p w14:paraId="3BF8A193" w14:textId="77777777" w:rsidR="001A3D37" w:rsidRPr="00D012DB" w:rsidRDefault="001A3D37" w:rsidP="001A3D37">
      <w:pPr>
        <w:pageBreakBefore/>
        <w:spacing w:line="480" w:lineRule="auto"/>
        <w:jc w:val="center"/>
        <w:rPr>
          <w:b/>
        </w:rPr>
      </w:pPr>
      <w:r w:rsidRPr="00D012DB">
        <w:rPr>
          <w:b/>
        </w:rPr>
        <w:lastRenderedPageBreak/>
        <w:t>DEDICATION</w:t>
      </w:r>
    </w:p>
    <w:p w14:paraId="4C5B5E2A" w14:textId="19A0E626" w:rsidR="001A3D37" w:rsidRPr="0047166F" w:rsidRDefault="005C388A" w:rsidP="001A3D37">
      <w:pPr>
        <w:autoSpaceDE w:val="0"/>
        <w:autoSpaceDN w:val="0"/>
        <w:adjustRightInd w:val="0"/>
        <w:spacing w:line="480" w:lineRule="auto"/>
        <w:jc w:val="both"/>
        <w:rPr>
          <w:rFonts w:eastAsia="Calibri"/>
        </w:rPr>
      </w:pPr>
      <w:r>
        <w:rPr>
          <w:rFonts w:eastAsia="Calibri"/>
        </w:rPr>
        <w:t xml:space="preserve">This thesis is dedicated to my parents Mr. </w:t>
      </w:r>
      <w:proofErr w:type="spellStart"/>
      <w:r>
        <w:rPr>
          <w:rFonts w:eastAsia="Calibri"/>
        </w:rPr>
        <w:t>Venkatesham</w:t>
      </w:r>
      <w:proofErr w:type="spellEnd"/>
      <w:r>
        <w:rPr>
          <w:rFonts w:eastAsia="Calibri"/>
        </w:rPr>
        <w:t xml:space="preserve"> Yendapally and Mrs. </w:t>
      </w:r>
      <w:proofErr w:type="spellStart"/>
      <w:r>
        <w:rPr>
          <w:rFonts w:eastAsia="Calibri"/>
        </w:rPr>
        <w:t>Jayatha</w:t>
      </w:r>
      <w:proofErr w:type="spellEnd"/>
      <w:r>
        <w:rPr>
          <w:rFonts w:eastAsia="Calibri"/>
        </w:rPr>
        <w:t xml:space="preserve"> Yendapally, </w:t>
      </w:r>
      <w:ins w:id="54" w:author="Avdesh Mishra" w:date="2022-07-28T22:28:00Z">
        <w:r w:rsidR="00875ABA">
          <w:rPr>
            <w:rFonts w:eastAsia="Calibri"/>
          </w:rPr>
          <w:t xml:space="preserve">and </w:t>
        </w:r>
      </w:ins>
      <w:r>
        <w:rPr>
          <w:rFonts w:eastAsia="Calibri"/>
        </w:rPr>
        <w:t xml:space="preserve">my sister Ms. </w:t>
      </w:r>
      <w:proofErr w:type="spellStart"/>
      <w:r>
        <w:rPr>
          <w:rFonts w:eastAsia="Calibri"/>
        </w:rPr>
        <w:t>Harshitha</w:t>
      </w:r>
      <w:proofErr w:type="spellEnd"/>
      <w:r>
        <w:rPr>
          <w:rFonts w:eastAsia="Calibri"/>
        </w:rPr>
        <w:t xml:space="preserve"> Yendapally for their constant support without which I would </w:t>
      </w:r>
      <w:r w:rsidR="00F224BD">
        <w:rPr>
          <w:rFonts w:eastAsia="Calibri"/>
        </w:rPr>
        <w:t>not be</w:t>
      </w:r>
      <w:r>
        <w:rPr>
          <w:rFonts w:eastAsia="Calibri"/>
        </w:rPr>
        <w:t xml:space="preserve"> able to complete this research work.</w:t>
      </w:r>
      <w:r w:rsidR="001A3D37" w:rsidRPr="0047166F">
        <w:rPr>
          <w:rFonts w:eastAsia="Calibri"/>
        </w:rPr>
        <w:t xml:space="preserve"> I humbly submit my research </w:t>
      </w:r>
      <w:r w:rsidR="001A3D37">
        <w:rPr>
          <w:rFonts w:eastAsia="Calibri"/>
        </w:rPr>
        <w:t>work to help</w:t>
      </w:r>
      <w:r w:rsidR="001A3D37" w:rsidRPr="0047166F">
        <w:rPr>
          <w:rFonts w:eastAsia="Calibri"/>
        </w:rPr>
        <w:t xml:space="preserve"> speed</w:t>
      </w:r>
      <w:r w:rsidR="001A3D37">
        <w:rPr>
          <w:rFonts w:eastAsia="Calibri"/>
        </w:rPr>
        <w:t xml:space="preserve"> up</w:t>
      </w:r>
      <w:r w:rsidR="001A3D37" w:rsidRPr="0047166F">
        <w:rPr>
          <w:rFonts w:eastAsia="Calibri"/>
        </w:rPr>
        <w:t xml:space="preserve"> and </w:t>
      </w:r>
      <w:r w:rsidR="001A3D37">
        <w:rPr>
          <w:rFonts w:eastAsia="Calibri"/>
        </w:rPr>
        <w:t>enhance the development of new drugs</w:t>
      </w:r>
      <w:r w:rsidR="001A3D37" w:rsidRPr="0047166F">
        <w:rPr>
          <w:rFonts w:eastAsia="Calibri"/>
        </w:rPr>
        <w:t>.</w:t>
      </w:r>
    </w:p>
    <w:p w14:paraId="68386253" w14:textId="77777777" w:rsidR="001A3D37" w:rsidRPr="008373A9" w:rsidRDefault="001A3D37" w:rsidP="001A3D37">
      <w:pPr>
        <w:spacing w:line="480" w:lineRule="auto"/>
        <w:jc w:val="both"/>
      </w:pPr>
    </w:p>
    <w:p w14:paraId="5620E7A9" w14:textId="77777777" w:rsidR="001A3D37" w:rsidRDefault="001A3D37" w:rsidP="001A3D37">
      <w:pPr>
        <w:spacing w:after="160" w:line="259" w:lineRule="auto"/>
      </w:pPr>
      <w:r>
        <w:br w:type="page"/>
      </w:r>
    </w:p>
    <w:p w14:paraId="4764329C" w14:textId="77777777" w:rsidR="001A3D37" w:rsidRPr="00D012DB" w:rsidRDefault="001A3D37" w:rsidP="001A3D37">
      <w:pPr>
        <w:pageBreakBefore/>
        <w:spacing w:line="480" w:lineRule="auto"/>
        <w:ind w:left="-90"/>
        <w:jc w:val="center"/>
        <w:rPr>
          <w:b/>
        </w:rPr>
      </w:pPr>
      <w:r w:rsidRPr="00D012DB">
        <w:rPr>
          <w:b/>
        </w:rPr>
        <w:lastRenderedPageBreak/>
        <w:t>ACKNOWLEDGEMENTS</w:t>
      </w:r>
    </w:p>
    <w:p w14:paraId="69F659F2" w14:textId="77777777" w:rsidR="001A3D37" w:rsidRPr="00F26FE0" w:rsidRDefault="001A3D37" w:rsidP="001A3D37">
      <w:pPr>
        <w:spacing w:line="480" w:lineRule="auto"/>
        <w:jc w:val="both"/>
      </w:pPr>
    </w:p>
    <w:p w14:paraId="1834144A" w14:textId="19FCE7B8" w:rsidR="000D1D27" w:rsidRPr="000D1D27" w:rsidRDefault="000D1D27" w:rsidP="004A276D">
      <w:pPr>
        <w:autoSpaceDE w:val="0"/>
        <w:autoSpaceDN w:val="0"/>
        <w:adjustRightInd w:val="0"/>
        <w:spacing w:line="480" w:lineRule="auto"/>
        <w:ind w:firstLine="540"/>
        <w:jc w:val="both"/>
        <w:rPr>
          <w:rFonts w:eastAsia="Calibri"/>
        </w:rPr>
      </w:pPr>
      <w:r w:rsidRPr="000D1D27">
        <w:rPr>
          <w:rFonts w:eastAsia="Calibri"/>
        </w:rPr>
        <w:t xml:space="preserve">I </w:t>
      </w:r>
      <w:del w:id="55" w:author="Avdesh Mishra" w:date="2022-07-27T13:49:00Z">
        <w:r w:rsidRPr="000D1D27" w:rsidDel="002D0F2A">
          <w:rPr>
            <w:rFonts w:eastAsia="Calibri"/>
          </w:rPr>
          <w:delText>would</w:delText>
        </w:r>
        <w:r w:rsidR="00783297" w:rsidDel="002D0F2A">
          <w:rPr>
            <w:rFonts w:eastAsia="Calibri"/>
          </w:rPr>
          <w:delText xml:space="preserve"> sincerely</w:delText>
        </w:r>
        <w:r w:rsidRPr="000D1D27" w:rsidDel="002D0F2A">
          <w:rPr>
            <w:rFonts w:eastAsia="Calibri"/>
          </w:rPr>
          <w:delText xml:space="preserve"> like to </w:delText>
        </w:r>
      </w:del>
      <w:r w:rsidRPr="000D1D27">
        <w:rPr>
          <w:rFonts w:eastAsia="Calibri"/>
        </w:rPr>
        <w:t xml:space="preserve">express my </w:t>
      </w:r>
      <w:ins w:id="56" w:author="Avdesh Mishra" w:date="2022-07-27T13:49:00Z">
        <w:r w:rsidR="002D0F2A">
          <w:rPr>
            <w:rFonts w:eastAsia="Calibri"/>
          </w:rPr>
          <w:t xml:space="preserve">sincere </w:t>
        </w:r>
      </w:ins>
      <w:r w:rsidRPr="000D1D27">
        <w:rPr>
          <w:rFonts w:eastAsia="Calibri"/>
        </w:rPr>
        <w:t>gratitude and thank my thesis supervisor</w:t>
      </w:r>
      <w:del w:id="57" w:author="Avdesh Mishra" w:date="2022-07-28T22:28:00Z">
        <w:r w:rsidRPr="000D1D27" w:rsidDel="00875ABA">
          <w:rPr>
            <w:rFonts w:eastAsia="Calibri"/>
          </w:rPr>
          <w:delText xml:space="preserve"> Dr. Avdesh Mishra</w:delText>
        </w:r>
      </w:del>
      <w:ins w:id="58" w:author="Avdesh Mishra" w:date="2022-07-28T22:28:00Z">
        <w:r w:rsidR="00875ABA">
          <w:rPr>
            <w:rFonts w:eastAsia="Calibri"/>
          </w:rPr>
          <w:t>, Dr. Avdesh Mishra,</w:t>
        </w:r>
      </w:ins>
      <w:r w:rsidRPr="000D1D27">
        <w:rPr>
          <w:rFonts w:eastAsia="Calibri"/>
        </w:rPr>
        <w:t xml:space="preserve"> for providing constant motivation and guidance in all stages </w:t>
      </w:r>
      <w:del w:id="59" w:author="Avdesh Mishra" w:date="2022-07-28T22:28:00Z">
        <w:r w:rsidRPr="000D1D27" w:rsidDel="00875ABA">
          <w:rPr>
            <w:rFonts w:eastAsia="Calibri"/>
          </w:rPr>
          <w:delText xml:space="preserve">in </w:delText>
        </w:r>
      </w:del>
      <w:ins w:id="60" w:author="Avdesh Mishra" w:date="2022-07-28T22:28:00Z">
        <w:r w:rsidR="00875ABA">
          <w:rPr>
            <w:rFonts w:eastAsia="Calibri"/>
          </w:rPr>
          <w:t>of</w:t>
        </w:r>
        <w:r w:rsidR="00875ABA" w:rsidRPr="000D1D27">
          <w:rPr>
            <w:rFonts w:eastAsia="Calibri"/>
          </w:rPr>
          <w:t xml:space="preserve"> </w:t>
        </w:r>
      </w:ins>
      <w:r w:rsidRPr="000D1D27">
        <w:rPr>
          <w:rFonts w:eastAsia="Calibri"/>
        </w:rPr>
        <w:t xml:space="preserve">my research. I am grateful to him </w:t>
      </w:r>
      <w:del w:id="61" w:author="Avdesh Mishra" w:date="2022-07-28T22:28:00Z">
        <w:r w:rsidRPr="000D1D27" w:rsidDel="00875ABA">
          <w:rPr>
            <w:rFonts w:eastAsia="Calibri"/>
          </w:rPr>
          <w:delText xml:space="preserve">to </w:delText>
        </w:r>
      </w:del>
      <w:ins w:id="62" w:author="Avdesh Mishra" w:date="2022-07-28T22:28:00Z">
        <w:r w:rsidR="00875ABA">
          <w:rPr>
            <w:rFonts w:eastAsia="Calibri"/>
          </w:rPr>
          <w:t>for</w:t>
        </w:r>
        <w:r w:rsidR="00875ABA" w:rsidRPr="000D1D27">
          <w:rPr>
            <w:rFonts w:eastAsia="Calibri"/>
          </w:rPr>
          <w:t xml:space="preserve"> </w:t>
        </w:r>
      </w:ins>
      <w:r w:rsidRPr="000D1D27">
        <w:rPr>
          <w:rFonts w:eastAsia="Calibri"/>
        </w:rPr>
        <w:t>his valuable advice and prospective thinking which helped me to carry out research at TAMUK effortlessly.</w:t>
      </w:r>
    </w:p>
    <w:p w14:paraId="11745D92" w14:textId="58C4BA1E" w:rsidR="001A3D37" w:rsidRDefault="000D1D27" w:rsidP="004A276D">
      <w:pPr>
        <w:autoSpaceDE w:val="0"/>
        <w:autoSpaceDN w:val="0"/>
        <w:adjustRightInd w:val="0"/>
        <w:spacing w:line="480" w:lineRule="auto"/>
        <w:ind w:firstLine="540"/>
        <w:jc w:val="both"/>
        <w:rPr>
          <w:rFonts w:eastAsia="Calibri"/>
        </w:rPr>
      </w:pPr>
      <w:r w:rsidRPr="000D1D27">
        <w:rPr>
          <w:rFonts w:eastAsia="Calibri"/>
        </w:rPr>
        <w:t xml:space="preserve">I would like to </w:t>
      </w:r>
      <w:r w:rsidR="00E71A9A">
        <w:rPr>
          <w:rFonts w:eastAsia="Calibri"/>
        </w:rPr>
        <w:t xml:space="preserve">thank </w:t>
      </w:r>
      <w:r w:rsidRPr="000D1D27">
        <w:rPr>
          <w:rFonts w:eastAsia="Calibri"/>
        </w:rPr>
        <w:t>Dr</w:t>
      </w:r>
      <w:r w:rsidR="0098288C">
        <w:rPr>
          <w:rFonts w:eastAsia="Calibri"/>
        </w:rPr>
        <w:t>.</w:t>
      </w:r>
      <w:r w:rsidRPr="000D1D27">
        <w:rPr>
          <w:rFonts w:eastAsia="Calibri"/>
        </w:rPr>
        <w:t xml:space="preserve"> Ay</w:t>
      </w:r>
      <w:r w:rsidR="003D4BD8">
        <w:rPr>
          <w:rFonts w:eastAsia="Calibri"/>
        </w:rPr>
        <w:t>u</w:t>
      </w:r>
      <w:r w:rsidRPr="000D1D27">
        <w:rPr>
          <w:rFonts w:eastAsia="Calibri"/>
        </w:rPr>
        <w:t xml:space="preserve">sh </w:t>
      </w:r>
      <w:r w:rsidR="003D4BD8">
        <w:rPr>
          <w:rFonts w:eastAsia="Calibri"/>
        </w:rPr>
        <w:t>G</w:t>
      </w:r>
      <w:r w:rsidRPr="000D1D27">
        <w:rPr>
          <w:rFonts w:eastAsia="Calibri"/>
        </w:rPr>
        <w:t xml:space="preserve">oyal and Dr. Mais Nijim for being part of my </w:t>
      </w:r>
      <w:r w:rsidR="00F224BD">
        <w:rPr>
          <w:rFonts w:eastAsia="Calibri"/>
        </w:rPr>
        <w:t xml:space="preserve">thesis </w:t>
      </w:r>
      <w:r w:rsidRPr="000D1D27">
        <w:rPr>
          <w:rFonts w:eastAsia="Calibri"/>
        </w:rPr>
        <w:t>committee</w:t>
      </w:r>
      <w:r w:rsidR="002433B2">
        <w:rPr>
          <w:rFonts w:eastAsia="Calibri"/>
        </w:rPr>
        <w:t xml:space="preserve"> and </w:t>
      </w:r>
      <w:ins w:id="63" w:author="Avdesh Mishra" w:date="2022-07-28T22:28:00Z">
        <w:r w:rsidR="00875ABA">
          <w:rPr>
            <w:rFonts w:eastAsia="Calibri"/>
          </w:rPr>
          <w:t xml:space="preserve">a </w:t>
        </w:r>
      </w:ins>
      <w:r w:rsidR="002433B2">
        <w:rPr>
          <w:rFonts w:eastAsia="Calibri"/>
        </w:rPr>
        <w:t>constant source of encouragement throughout my research</w:t>
      </w:r>
      <w:r w:rsidRPr="000D1D27">
        <w:rPr>
          <w:rFonts w:eastAsia="Calibri"/>
        </w:rPr>
        <w:t>. I am</w:t>
      </w:r>
      <w:r w:rsidR="0029481C">
        <w:rPr>
          <w:rFonts w:eastAsia="Calibri"/>
        </w:rPr>
        <w:t xml:space="preserve"> also</w:t>
      </w:r>
      <w:r w:rsidRPr="000D1D27">
        <w:rPr>
          <w:rFonts w:eastAsia="Calibri"/>
        </w:rPr>
        <w:t xml:space="preserve"> thankful to each of them for showing keen interest and reviewing my thesis. </w:t>
      </w:r>
      <w:r w:rsidR="0029481C">
        <w:rPr>
          <w:rFonts w:eastAsia="Calibri"/>
        </w:rPr>
        <w:t xml:space="preserve">Moreover, </w:t>
      </w:r>
      <w:r w:rsidRPr="000D1D27">
        <w:rPr>
          <w:rFonts w:eastAsia="Calibri"/>
        </w:rPr>
        <w:t xml:space="preserve">I </w:t>
      </w:r>
      <w:r w:rsidR="00BE16A1">
        <w:rPr>
          <w:rFonts w:eastAsia="Calibri"/>
        </w:rPr>
        <w:t>appreciate</w:t>
      </w:r>
      <w:r w:rsidRPr="000D1D27">
        <w:rPr>
          <w:rFonts w:eastAsia="Calibri"/>
        </w:rPr>
        <w:t xml:space="preserve"> </w:t>
      </w:r>
      <w:r w:rsidR="0029481C">
        <w:rPr>
          <w:rFonts w:eastAsia="Calibri"/>
        </w:rPr>
        <w:t>the C</w:t>
      </w:r>
      <w:r w:rsidRPr="000D1D27">
        <w:rPr>
          <w:rFonts w:eastAsia="Calibri"/>
        </w:rPr>
        <w:t xml:space="preserve">omputer </w:t>
      </w:r>
      <w:r w:rsidR="0029481C">
        <w:rPr>
          <w:rFonts w:eastAsia="Calibri"/>
        </w:rPr>
        <w:t>S</w:t>
      </w:r>
      <w:r w:rsidRPr="000D1D27">
        <w:rPr>
          <w:rFonts w:eastAsia="Calibri"/>
        </w:rPr>
        <w:t>cience</w:t>
      </w:r>
      <w:r w:rsidR="00BE16A1">
        <w:rPr>
          <w:rFonts w:eastAsia="Calibri"/>
        </w:rPr>
        <w:t xml:space="preserve"> Department</w:t>
      </w:r>
      <w:r w:rsidRPr="000D1D27">
        <w:rPr>
          <w:rFonts w:eastAsia="Calibri"/>
        </w:rPr>
        <w:t>, TAMUK for the help and support during my academic course work at TAMUK.</w:t>
      </w:r>
    </w:p>
    <w:p w14:paraId="6DBE02B3" w14:textId="56A618D5" w:rsidR="00E1362A" w:rsidRPr="000D1D27" w:rsidRDefault="007C081A" w:rsidP="004A276D">
      <w:pPr>
        <w:autoSpaceDE w:val="0"/>
        <w:autoSpaceDN w:val="0"/>
        <w:adjustRightInd w:val="0"/>
        <w:spacing w:line="480" w:lineRule="auto"/>
        <w:ind w:firstLine="540"/>
        <w:jc w:val="both"/>
        <w:rPr>
          <w:rFonts w:eastAsia="Calibri"/>
        </w:rPr>
      </w:pPr>
      <w:r>
        <w:rPr>
          <w:rFonts w:eastAsia="Calibri"/>
        </w:rPr>
        <w:t xml:space="preserve">Furthermore, I greatly express my sincere gratitude to Dr. </w:t>
      </w:r>
      <w:proofErr w:type="spellStart"/>
      <w:r>
        <w:rPr>
          <w:rFonts w:eastAsia="Calibri"/>
        </w:rPr>
        <w:t>Watshara</w:t>
      </w:r>
      <w:proofErr w:type="spellEnd"/>
      <w:r>
        <w:rPr>
          <w:rFonts w:eastAsia="Calibri"/>
        </w:rPr>
        <w:t xml:space="preserve"> </w:t>
      </w:r>
      <w:proofErr w:type="spellStart"/>
      <w:r>
        <w:rPr>
          <w:rFonts w:eastAsia="Calibri"/>
        </w:rPr>
        <w:t>Shoombuatong</w:t>
      </w:r>
      <w:proofErr w:type="spellEnd"/>
      <w:r>
        <w:rPr>
          <w:rFonts w:eastAsia="Calibri"/>
        </w:rPr>
        <w:t xml:space="preserve"> for providing the </w:t>
      </w:r>
      <w:r w:rsidR="00C57351">
        <w:rPr>
          <w:rFonts w:eastAsia="Calibri"/>
        </w:rPr>
        <w:t xml:space="preserve">peptide </w:t>
      </w:r>
      <w:r>
        <w:rPr>
          <w:rFonts w:eastAsia="Calibri"/>
        </w:rPr>
        <w:t>dataset to conduct this research.</w:t>
      </w:r>
    </w:p>
    <w:p w14:paraId="3836739F" w14:textId="77E66D9B" w:rsidR="001A3D37" w:rsidRPr="00EB74AD" w:rsidRDefault="001A3D37" w:rsidP="001A3D37">
      <w:pPr>
        <w:autoSpaceDE w:val="0"/>
        <w:autoSpaceDN w:val="0"/>
        <w:adjustRightInd w:val="0"/>
        <w:spacing w:line="480" w:lineRule="auto"/>
        <w:jc w:val="both"/>
        <w:rPr>
          <w:rFonts w:eastAsia="Calibri"/>
          <w:highlight w:val="yellow"/>
        </w:rPr>
      </w:pPr>
    </w:p>
    <w:p w14:paraId="1BFE5C7A" w14:textId="15E28A95" w:rsidR="001A3D37" w:rsidRDefault="001A3D37" w:rsidP="001A3D37">
      <w:pPr>
        <w:autoSpaceDE w:val="0"/>
        <w:autoSpaceDN w:val="0"/>
        <w:adjustRightInd w:val="0"/>
        <w:spacing w:line="480" w:lineRule="auto"/>
        <w:jc w:val="both"/>
        <w:rPr>
          <w:rFonts w:eastAsia="Calibri"/>
        </w:rPr>
      </w:pPr>
    </w:p>
    <w:p w14:paraId="082E7344" w14:textId="77777777" w:rsidR="001A3D37" w:rsidRPr="008373A9" w:rsidRDefault="001A3D37" w:rsidP="001A3D37">
      <w:pPr>
        <w:tabs>
          <w:tab w:val="left" w:pos="375"/>
        </w:tabs>
        <w:spacing w:line="480" w:lineRule="auto"/>
      </w:pPr>
    </w:p>
    <w:p w14:paraId="79089AFE" w14:textId="77777777" w:rsidR="001A3D37" w:rsidRPr="008373A9" w:rsidRDefault="001A3D37" w:rsidP="001A3D37">
      <w:pPr>
        <w:spacing w:line="480" w:lineRule="auto"/>
        <w:jc w:val="center"/>
      </w:pPr>
      <w:r w:rsidRPr="008373A9">
        <w:br w:type="page"/>
      </w:r>
    </w:p>
    <w:sdt>
      <w:sdtPr>
        <w:rPr>
          <w:rFonts w:ascii="Times New Roman" w:eastAsia="Times New Roman" w:hAnsi="Times New Roman" w:cs="Times New Roman"/>
          <w:color w:val="auto"/>
          <w:sz w:val="24"/>
          <w:szCs w:val="24"/>
        </w:rPr>
        <w:id w:val="1479266398"/>
        <w:docPartObj>
          <w:docPartGallery w:val="Table of Contents"/>
          <w:docPartUnique/>
        </w:docPartObj>
      </w:sdtPr>
      <w:sdtEndPr>
        <w:rPr>
          <w:b/>
          <w:bCs/>
          <w:noProof/>
        </w:rPr>
      </w:sdtEndPr>
      <w:sdtContent>
        <w:p w14:paraId="5A2EF151" w14:textId="77777777" w:rsidR="001A3D37" w:rsidRPr="004A276D" w:rsidRDefault="001A3D37" w:rsidP="001A3D37">
          <w:pPr>
            <w:pStyle w:val="TOCHeading"/>
            <w:spacing w:line="480" w:lineRule="auto"/>
            <w:jc w:val="center"/>
            <w:rPr>
              <w:rFonts w:ascii="Times New Roman" w:hAnsi="Times New Roman" w:cs="Times New Roman"/>
              <w:sz w:val="24"/>
              <w:szCs w:val="24"/>
            </w:rPr>
          </w:pPr>
          <w:r w:rsidRPr="00B32AAA">
            <w:rPr>
              <w:rFonts w:ascii="Times New Roman" w:hAnsi="Times New Roman" w:cs="Times New Roman"/>
              <w:b/>
              <w:color w:val="auto"/>
              <w:sz w:val="24"/>
              <w:szCs w:val="24"/>
            </w:rPr>
            <w:t>T</w:t>
          </w:r>
          <w:r w:rsidRPr="004A276D">
            <w:rPr>
              <w:rFonts w:ascii="Times New Roman" w:hAnsi="Times New Roman" w:cs="Times New Roman"/>
              <w:sz w:val="24"/>
              <w:szCs w:val="24"/>
            </w:rPr>
            <w:fldChar w:fldCharType="begin"/>
          </w:r>
          <w:r w:rsidRPr="004A276D">
            <w:rPr>
              <w:rFonts w:ascii="Times New Roman" w:hAnsi="Times New Roman" w:cs="Times New Roman"/>
              <w:sz w:val="24"/>
              <w:szCs w:val="24"/>
            </w:rPr>
            <w:instrText xml:space="preserve"> TOC \o "1-3" \h \z \u </w:instrText>
          </w:r>
          <w:r w:rsidRPr="004A276D">
            <w:rPr>
              <w:rFonts w:ascii="Times New Roman" w:hAnsi="Times New Roman" w:cs="Times New Roman"/>
              <w:sz w:val="24"/>
              <w:szCs w:val="24"/>
            </w:rPr>
            <w:fldChar w:fldCharType="separate"/>
          </w:r>
          <w:r w:rsidRPr="004A276D">
            <w:rPr>
              <w:rFonts w:ascii="Times New Roman" w:hAnsi="Times New Roman" w:cs="Times New Roman"/>
              <w:b/>
              <w:color w:val="auto"/>
              <w:sz w:val="24"/>
              <w:szCs w:val="24"/>
            </w:rPr>
            <w:t>ABLE OF CONTENTS</w:t>
          </w:r>
        </w:p>
        <w:p w14:paraId="55EC91C2" w14:textId="77777777" w:rsidR="001A3D37" w:rsidRPr="004A276D" w:rsidRDefault="001A3D37" w:rsidP="001A3D37">
          <w:pPr>
            <w:spacing w:line="480" w:lineRule="auto"/>
            <w:jc w:val="right"/>
          </w:pPr>
          <w:r w:rsidRPr="004A276D">
            <w:t>Page</w:t>
          </w:r>
        </w:p>
        <w:p w14:paraId="6FA09771" w14:textId="77777777" w:rsidR="001A3D37" w:rsidRPr="004A276D" w:rsidRDefault="001A3D37" w:rsidP="001A3D37">
          <w:pPr>
            <w:tabs>
              <w:tab w:val="left" w:leader="dot" w:pos="8820"/>
              <w:tab w:val="right" w:pos="9360"/>
            </w:tabs>
            <w:spacing w:line="480" w:lineRule="auto"/>
          </w:pPr>
          <w:r w:rsidRPr="004A276D">
            <w:t>ABSTRACT</w:t>
          </w:r>
          <w:r w:rsidRPr="004A276D">
            <w:tab/>
          </w:r>
          <w:r w:rsidRPr="004A276D">
            <w:tab/>
            <w:t>iii</w:t>
          </w:r>
        </w:p>
        <w:p w14:paraId="7EDEAD54" w14:textId="70D12D85" w:rsidR="001A3D37" w:rsidRPr="004A276D" w:rsidRDefault="001A3D37" w:rsidP="001A3D37">
          <w:pPr>
            <w:tabs>
              <w:tab w:val="left" w:leader="dot" w:pos="8820"/>
              <w:tab w:val="right" w:pos="9360"/>
            </w:tabs>
            <w:spacing w:line="480" w:lineRule="auto"/>
          </w:pPr>
          <w:r w:rsidRPr="004A276D">
            <w:t>DEDICATION</w:t>
          </w:r>
          <w:r w:rsidRPr="004A276D">
            <w:tab/>
          </w:r>
          <w:r w:rsidRPr="004A276D">
            <w:tab/>
          </w:r>
          <w:r w:rsidR="00EB74AD" w:rsidRPr="004A276D">
            <w:t>i</w:t>
          </w:r>
          <w:r w:rsidRPr="004A276D">
            <w:t>v</w:t>
          </w:r>
        </w:p>
        <w:p w14:paraId="3FAC6348" w14:textId="23CC2AC0" w:rsidR="001A3D37" w:rsidRPr="004A276D" w:rsidRDefault="001A3D37" w:rsidP="001A3D37">
          <w:pPr>
            <w:tabs>
              <w:tab w:val="left" w:leader="dot" w:pos="8820"/>
              <w:tab w:val="right" w:pos="9360"/>
            </w:tabs>
            <w:spacing w:line="480" w:lineRule="auto"/>
          </w:pPr>
          <w:r w:rsidRPr="004A276D">
            <w:t>ACKNOWLEDGEMENTS</w:t>
          </w:r>
          <w:r w:rsidRPr="004A276D">
            <w:tab/>
          </w:r>
          <w:r w:rsidRPr="004A276D">
            <w:tab/>
            <w:t>v</w:t>
          </w:r>
        </w:p>
        <w:p w14:paraId="53698D0F" w14:textId="77777777" w:rsidR="001A3D37" w:rsidRPr="004A276D" w:rsidRDefault="001A3D37" w:rsidP="001A3D37">
          <w:pPr>
            <w:tabs>
              <w:tab w:val="left" w:leader="dot" w:pos="8820"/>
              <w:tab w:val="right" w:pos="9360"/>
            </w:tabs>
            <w:spacing w:line="480" w:lineRule="auto"/>
          </w:pPr>
          <w:r w:rsidRPr="004A276D">
            <w:t>TABLE OF CONTENTS</w:t>
          </w:r>
          <w:r w:rsidRPr="004A276D">
            <w:tab/>
          </w:r>
          <w:r w:rsidRPr="004A276D">
            <w:tab/>
            <w:t>vi</w:t>
          </w:r>
          <w:del w:id="64" w:author="YENDAPALLY, NISHITHA" w:date="2022-07-29T13:31:00Z">
            <w:r w:rsidRPr="004A276D" w:rsidDel="000E7157">
              <w:delText>i</w:delText>
            </w:r>
          </w:del>
        </w:p>
        <w:p w14:paraId="1355525E" w14:textId="3ED9C3C6" w:rsidR="001A3D37" w:rsidRPr="004A276D" w:rsidRDefault="001A3D37" w:rsidP="001A3D37">
          <w:pPr>
            <w:tabs>
              <w:tab w:val="left" w:leader="dot" w:pos="8820"/>
              <w:tab w:val="right" w:pos="9360"/>
            </w:tabs>
            <w:spacing w:line="480" w:lineRule="auto"/>
          </w:pPr>
          <w:r w:rsidRPr="004A276D">
            <w:t>LIST OF FIGURES</w:t>
          </w:r>
          <w:r w:rsidRPr="004A276D">
            <w:tab/>
          </w:r>
          <w:r w:rsidRPr="004A276D">
            <w:tab/>
          </w:r>
          <w:ins w:id="65" w:author="YENDAPALLY, NISHITHA" w:date="2022-07-29T13:31:00Z">
            <w:r w:rsidR="000E7157">
              <w:t>vii</w:t>
            </w:r>
          </w:ins>
          <w:del w:id="66" w:author="YENDAPALLY, NISHITHA" w:date="2022-07-29T13:31:00Z">
            <w:r w:rsidRPr="004A276D" w:rsidDel="000E7157">
              <w:delText>ix</w:delText>
            </w:r>
          </w:del>
        </w:p>
        <w:p w14:paraId="4B45926D" w14:textId="4338587F" w:rsidR="001A3D37" w:rsidRPr="004A276D" w:rsidRDefault="001A3D37" w:rsidP="001A3D37">
          <w:pPr>
            <w:tabs>
              <w:tab w:val="left" w:leader="dot" w:pos="8820"/>
              <w:tab w:val="right" w:pos="9360"/>
            </w:tabs>
            <w:spacing w:line="480" w:lineRule="auto"/>
          </w:pPr>
          <w:r w:rsidRPr="004A276D">
            <w:t>LIST OF TABLES</w:t>
          </w:r>
          <w:r w:rsidRPr="004A276D">
            <w:tab/>
          </w:r>
          <w:r w:rsidRPr="004A276D">
            <w:tab/>
          </w:r>
          <w:ins w:id="67" w:author="YENDAPALLY, NISHITHA" w:date="2022-07-29T13:31:00Z">
            <w:r w:rsidR="000E7157">
              <w:t>i</w:t>
            </w:r>
          </w:ins>
          <w:r w:rsidRPr="004A276D">
            <w:t>x</w:t>
          </w:r>
        </w:p>
        <w:p w14:paraId="470F34DE" w14:textId="77777777" w:rsidR="001A3D37" w:rsidRPr="004A276D" w:rsidRDefault="001A3D37" w:rsidP="001A3D37">
          <w:pPr>
            <w:tabs>
              <w:tab w:val="left" w:pos="360"/>
              <w:tab w:val="left" w:leader="dot" w:pos="8820"/>
              <w:tab w:val="right" w:pos="9360"/>
            </w:tabs>
            <w:spacing w:line="480" w:lineRule="auto"/>
          </w:pPr>
          <w:r w:rsidRPr="004A276D">
            <w:t>CHAPTER 1. INTRODUCTION</w:t>
          </w:r>
          <w:r w:rsidRPr="004A276D">
            <w:tab/>
            <w:t xml:space="preserve">       1</w:t>
          </w:r>
        </w:p>
        <w:p w14:paraId="2D6BF740" w14:textId="77777777" w:rsidR="001A3D37" w:rsidRPr="004A276D" w:rsidRDefault="001A3D37" w:rsidP="001A3D37">
          <w:pPr>
            <w:tabs>
              <w:tab w:val="left" w:pos="360"/>
              <w:tab w:val="left" w:leader="dot" w:pos="8820"/>
              <w:tab w:val="right" w:pos="9360"/>
            </w:tabs>
            <w:spacing w:line="480" w:lineRule="auto"/>
          </w:pPr>
          <w:r w:rsidRPr="004A276D">
            <w:t xml:space="preserve">CHAPTER 2. DATA AND FEATURE COLLECTION .........................................................      4 </w:t>
          </w:r>
        </w:p>
        <w:p w14:paraId="21F91A7C" w14:textId="7901AF99" w:rsidR="001A3D37" w:rsidRPr="004A276D" w:rsidRDefault="001A3D37" w:rsidP="001A3D37">
          <w:pPr>
            <w:tabs>
              <w:tab w:val="left" w:pos="360"/>
              <w:tab w:val="left" w:leader="dot" w:pos="8820"/>
              <w:tab w:val="right" w:pos="9360"/>
            </w:tabs>
            <w:spacing w:line="480" w:lineRule="auto"/>
          </w:pPr>
          <w:r w:rsidRPr="004A276D">
            <w:t>2.1 D</w:t>
          </w:r>
          <w:r w:rsidR="00E473C6" w:rsidRPr="004A276D">
            <w:t xml:space="preserve">ATA </w:t>
          </w:r>
          <w:r w:rsidRPr="004A276D">
            <w:t>S</w:t>
          </w:r>
          <w:r w:rsidR="00E473C6" w:rsidRPr="004A276D">
            <w:t>ET</w:t>
          </w:r>
          <w:r w:rsidRPr="004A276D">
            <w:tab/>
            <w:t xml:space="preserve">       4</w:t>
          </w:r>
        </w:p>
        <w:p w14:paraId="7FC0F06B" w14:textId="3BE040C8" w:rsidR="00A20758" w:rsidRPr="004A276D" w:rsidRDefault="00A20758" w:rsidP="001A3D37">
          <w:pPr>
            <w:tabs>
              <w:tab w:val="left" w:pos="360"/>
              <w:tab w:val="left" w:leader="dot" w:pos="8820"/>
              <w:tab w:val="right" w:pos="9360"/>
            </w:tabs>
            <w:spacing w:line="480" w:lineRule="auto"/>
          </w:pPr>
          <w:r w:rsidRPr="004A276D">
            <w:t>2.2 F</w:t>
          </w:r>
          <w:r w:rsidR="00E473C6" w:rsidRPr="004A276D">
            <w:t>EATURE</w:t>
          </w:r>
          <w:r w:rsidRPr="004A276D">
            <w:t xml:space="preserve"> R</w:t>
          </w:r>
          <w:r w:rsidR="00E473C6" w:rsidRPr="004A276D">
            <w:t>EPRESENTATION</w:t>
          </w:r>
          <w:r w:rsidRPr="004A276D">
            <w:tab/>
          </w:r>
          <w:r w:rsidRPr="004A276D">
            <w:tab/>
          </w:r>
          <w:del w:id="68" w:author="YENDAPALLY, NISHITHA" w:date="2022-07-29T13:31:00Z">
            <w:r w:rsidR="00013E4A" w:rsidDel="000E7157">
              <w:delText>5</w:delText>
            </w:r>
          </w:del>
          <w:ins w:id="69" w:author="YENDAPALLY, NISHITHA" w:date="2022-07-29T13:32:00Z">
            <w:r w:rsidR="000E7157">
              <w:t>4</w:t>
            </w:r>
          </w:ins>
        </w:p>
        <w:p w14:paraId="6C79BE6B" w14:textId="5216E5E4" w:rsidR="001A3D37" w:rsidRPr="004A276D" w:rsidRDefault="001A3D37" w:rsidP="001A3D37">
          <w:pPr>
            <w:tabs>
              <w:tab w:val="left" w:pos="360"/>
              <w:tab w:val="left" w:leader="dot" w:pos="8820"/>
              <w:tab w:val="right" w:pos="9360"/>
            </w:tabs>
            <w:spacing w:line="480" w:lineRule="auto"/>
          </w:pPr>
          <w:r w:rsidRPr="004A276D">
            <w:t>2.</w:t>
          </w:r>
          <w:r w:rsidR="00A20758" w:rsidRPr="004A276D">
            <w:t xml:space="preserve">3 </w:t>
          </w:r>
          <w:r w:rsidRPr="004A276D">
            <w:t>F</w:t>
          </w:r>
          <w:r w:rsidR="00E473C6" w:rsidRPr="004A276D">
            <w:t xml:space="preserve">EATURE EXTRACTION </w:t>
          </w:r>
          <w:del w:id="70" w:author="YENDAPALLY, NISHITHA" w:date="2022-07-29T00:54:00Z">
            <w:r w:rsidR="00E473C6" w:rsidRPr="004A276D" w:rsidDel="001A56BE">
              <w:delText>AND ENCODING</w:delText>
            </w:r>
          </w:del>
          <w:r w:rsidRPr="004A276D">
            <w:tab/>
          </w:r>
          <w:r w:rsidRPr="004A276D">
            <w:tab/>
          </w:r>
          <w:r w:rsidR="00013E4A">
            <w:t>5</w:t>
          </w:r>
        </w:p>
        <w:p w14:paraId="158AF1A1" w14:textId="56EF5D6C" w:rsidR="001A3D37" w:rsidRPr="004A276D" w:rsidRDefault="001A3D37" w:rsidP="001A3D37">
          <w:pPr>
            <w:tabs>
              <w:tab w:val="left" w:pos="360"/>
              <w:tab w:val="left" w:leader="dot" w:pos="8820"/>
              <w:tab w:val="right" w:pos="9360"/>
            </w:tabs>
            <w:spacing w:line="480" w:lineRule="auto"/>
          </w:pPr>
          <w:r w:rsidRPr="004A276D">
            <w:tab/>
            <w:t xml:space="preserve">2.2.1 </w:t>
          </w:r>
          <w:r w:rsidR="00A20758" w:rsidRPr="004A276D">
            <w:t>K-</w:t>
          </w:r>
          <w:r w:rsidR="00E473C6" w:rsidRPr="004A276D">
            <w:t>MER</w:t>
          </w:r>
          <w:r w:rsidR="00A20758" w:rsidRPr="004A276D">
            <w:t xml:space="preserve"> </w:t>
          </w:r>
          <w:r w:rsidR="002277FA">
            <w:t>EXTRACTION</w:t>
          </w:r>
          <w:r w:rsidRPr="004A276D">
            <w:tab/>
          </w:r>
          <w:r w:rsidRPr="004A276D">
            <w:tab/>
          </w:r>
          <w:r w:rsidR="00013E4A">
            <w:t>5</w:t>
          </w:r>
        </w:p>
        <w:p w14:paraId="02BA1312" w14:textId="24C2827B" w:rsidR="001A3D37" w:rsidRDefault="001A3D37" w:rsidP="001A3D37">
          <w:pPr>
            <w:tabs>
              <w:tab w:val="left" w:pos="360"/>
              <w:tab w:val="left" w:leader="dot" w:pos="8820"/>
              <w:tab w:val="right" w:pos="9360"/>
            </w:tabs>
            <w:spacing w:line="480" w:lineRule="auto"/>
            <w:rPr>
              <w:ins w:id="71" w:author="YENDAPALLY, NISHITHA" w:date="2022-07-29T00:55:00Z"/>
            </w:rPr>
          </w:pPr>
          <w:r w:rsidRPr="004A276D">
            <w:tab/>
            <w:t xml:space="preserve">2.2.2 </w:t>
          </w:r>
          <w:ins w:id="72" w:author="YENDAPALLY, NISHITHA" w:date="2022-07-29T00:54:00Z">
            <w:r w:rsidR="001A56BE">
              <w:t>NLP</w:t>
            </w:r>
          </w:ins>
          <w:ins w:id="73" w:author="YENDAPALLY, NISHITHA" w:date="2022-07-29T00:55:00Z">
            <w:r w:rsidR="001A56BE">
              <w:t xml:space="preserve"> TECHNIQUES</w:t>
            </w:r>
          </w:ins>
          <w:del w:id="74" w:author="YENDAPALLY, NISHITHA" w:date="2022-07-29T00:55:00Z">
            <w:r w:rsidR="00A20758" w:rsidRPr="004A276D" w:rsidDel="001A56BE">
              <w:rPr>
                <w:rFonts w:eastAsia="Calibri"/>
              </w:rPr>
              <w:delText>T</w:delText>
            </w:r>
            <w:r w:rsidR="00E473C6" w:rsidRPr="004A276D" w:rsidDel="001A56BE">
              <w:rPr>
                <w:rFonts w:eastAsia="Calibri"/>
              </w:rPr>
              <w:delText>ERM</w:delText>
            </w:r>
            <w:r w:rsidR="001F6E69" w:rsidDel="001A56BE">
              <w:rPr>
                <w:rFonts w:eastAsia="Calibri"/>
              </w:rPr>
              <w:delText>-</w:delText>
            </w:r>
            <w:r w:rsidR="00E473C6" w:rsidRPr="004A276D" w:rsidDel="001A56BE">
              <w:rPr>
                <w:rFonts w:eastAsia="Calibri"/>
              </w:rPr>
              <w:delText>FREQUENCY</w:delText>
            </w:r>
            <w:r w:rsidR="00A20758" w:rsidRPr="004A276D" w:rsidDel="001A56BE">
              <w:rPr>
                <w:rFonts w:eastAsia="Calibri"/>
              </w:rPr>
              <w:delText xml:space="preserve"> </w:delText>
            </w:r>
            <w:r w:rsidR="00E473C6" w:rsidRPr="004A276D" w:rsidDel="001A56BE">
              <w:rPr>
                <w:rFonts w:eastAsia="Calibri"/>
              </w:rPr>
              <w:delText>AND INVERSE DOCUMENT FREQUENCY</w:delText>
            </w:r>
          </w:del>
          <w:r w:rsidRPr="004A276D">
            <w:tab/>
          </w:r>
          <w:r w:rsidRPr="004A276D">
            <w:tab/>
          </w:r>
          <w:r w:rsidR="006A622C">
            <w:t>5</w:t>
          </w:r>
        </w:p>
        <w:p w14:paraId="55147EC6" w14:textId="27FB5A80" w:rsidR="001A56BE" w:rsidRDefault="001A56BE" w:rsidP="001A3D37">
          <w:pPr>
            <w:tabs>
              <w:tab w:val="left" w:pos="360"/>
              <w:tab w:val="left" w:leader="dot" w:pos="8820"/>
              <w:tab w:val="right" w:pos="9360"/>
            </w:tabs>
            <w:spacing w:line="480" w:lineRule="auto"/>
            <w:rPr>
              <w:ins w:id="75" w:author="YENDAPALLY, NISHITHA" w:date="2022-07-29T00:57:00Z"/>
            </w:rPr>
          </w:pPr>
          <w:ins w:id="76" w:author="YENDAPALLY, NISHITHA" w:date="2022-07-29T00:55:00Z">
            <w:r>
              <w:tab/>
              <w:t xml:space="preserve">    </w:t>
            </w:r>
            <w:r w:rsidRPr="004A276D">
              <w:t>2.2.</w:t>
            </w:r>
            <w:r>
              <w:t>2.1</w:t>
            </w:r>
            <w:r w:rsidRPr="004A276D">
              <w:t xml:space="preserve"> </w:t>
            </w:r>
          </w:ins>
          <w:ins w:id="77" w:author="YENDAPALLY, NISHITHA" w:date="2022-07-29T00:56:00Z">
            <w:r w:rsidRPr="001A56BE">
              <w:rPr>
                <w:rPrChange w:id="78" w:author="YENDAPALLY, NISHITHA" w:date="2022-07-29T00:57:00Z">
                  <w:rPr>
                    <w:b/>
                    <w:bCs/>
                  </w:rPr>
                </w:rPrChange>
              </w:rPr>
              <w:t>TERM</w:t>
            </w:r>
          </w:ins>
          <w:ins w:id="79" w:author="YENDAPALLY, NISHITHA" w:date="2022-07-29T11:39:00Z">
            <w:r w:rsidR="00B960AC">
              <w:t>-</w:t>
            </w:r>
          </w:ins>
          <w:ins w:id="80" w:author="YENDAPALLY, NISHITHA" w:date="2022-07-29T00:56:00Z">
            <w:r w:rsidRPr="001A56BE">
              <w:rPr>
                <w:rPrChange w:id="81" w:author="YENDAPALLY, NISHITHA" w:date="2022-07-29T00:57:00Z">
                  <w:rPr>
                    <w:b/>
                    <w:bCs/>
                  </w:rPr>
                </w:rPrChange>
              </w:rPr>
              <w:t>FREQUENCY I</w:t>
            </w:r>
          </w:ins>
          <w:ins w:id="82" w:author="YENDAPALLY, NISHITHA" w:date="2022-07-29T00:57:00Z">
            <w:r w:rsidRPr="001A56BE">
              <w:rPr>
                <w:rPrChange w:id="83" w:author="YENDAPALLY, NISHITHA" w:date="2022-07-29T00:57:00Z">
                  <w:rPr>
                    <w:b/>
                    <w:bCs/>
                  </w:rPr>
                </w:rPrChange>
              </w:rPr>
              <w:t>NVERSE</w:t>
            </w:r>
          </w:ins>
          <w:ins w:id="84" w:author="YENDAPALLY, NISHITHA" w:date="2022-07-29T00:56:00Z">
            <w:r w:rsidRPr="001A56BE">
              <w:rPr>
                <w:rPrChange w:id="85" w:author="YENDAPALLY, NISHITHA" w:date="2022-07-29T00:57:00Z">
                  <w:rPr>
                    <w:b/>
                    <w:bCs/>
                  </w:rPr>
                </w:rPrChange>
              </w:rPr>
              <w:t xml:space="preserve"> D</w:t>
            </w:r>
          </w:ins>
          <w:ins w:id="86" w:author="YENDAPALLY, NISHITHA" w:date="2022-07-29T00:57:00Z">
            <w:r w:rsidRPr="001A56BE">
              <w:rPr>
                <w:rPrChange w:id="87" w:author="YENDAPALLY, NISHITHA" w:date="2022-07-29T00:57:00Z">
                  <w:rPr>
                    <w:b/>
                    <w:bCs/>
                  </w:rPr>
                </w:rPrChange>
              </w:rPr>
              <w:t>OCUMENT</w:t>
            </w:r>
          </w:ins>
          <w:ins w:id="88" w:author="YENDAPALLY, NISHITHA" w:date="2022-07-29T00:56:00Z">
            <w:r w:rsidRPr="001A56BE">
              <w:rPr>
                <w:rPrChange w:id="89" w:author="YENDAPALLY, NISHITHA" w:date="2022-07-29T00:57:00Z">
                  <w:rPr>
                    <w:b/>
                    <w:bCs/>
                  </w:rPr>
                </w:rPrChange>
              </w:rPr>
              <w:t xml:space="preserve"> F</w:t>
            </w:r>
          </w:ins>
          <w:ins w:id="90" w:author="YENDAPALLY, NISHITHA" w:date="2022-07-29T00:57:00Z">
            <w:r w:rsidRPr="001A56BE">
              <w:rPr>
                <w:rPrChange w:id="91" w:author="YENDAPALLY, NISHITHA" w:date="2022-07-29T00:57:00Z">
                  <w:rPr>
                    <w:b/>
                    <w:bCs/>
                  </w:rPr>
                </w:rPrChange>
              </w:rPr>
              <w:t>REQUENCY</w:t>
            </w:r>
          </w:ins>
          <w:ins w:id="92" w:author="YENDAPALLY, NISHITHA" w:date="2022-07-29T00:56:00Z">
            <w:r w:rsidRPr="001A56BE">
              <w:rPr>
                <w:rPrChange w:id="93" w:author="YENDAPALLY, NISHITHA" w:date="2022-07-29T00:57:00Z">
                  <w:rPr>
                    <w:b/>
                    <w:bCs/>
                  </w:rPr>
                </w:rPrChange>
              </w:rPr>
              <w:t xml:space="preserve"> (TFIDF)</w:t>
            </w:r>
          </w:ins>
          <w:ins w:id="94" w:author="YENDAPALLY, NISHITHA" w:date="2022-07-29T00:55:00Z">
            <w:r w:rsidRPr="001A56BE">
              <w:tab/>
            </w:r>
            <w:r w:rsidRPr="004A276D">
              <w:tab/>
            </w:r>
          </w:ins>
          <w:ins w:id="95" w:author="YENDAPALLY, NISHITHA" w:date="2022-07-29T13:32:00Z">
            <w:r w:rsidR="000E7157">
              <w:t>6</w:t>
            </w:r>
          </w:ins>
        </w:p>
        <w:p w14:paraId="62B2A533" w14:textId="465178AD" w:rsidR="001A56BE" w:rsidRPr="004A276D" w:rsidRDefault="001A56BE" w:rsidP="001A56BE">
          <w:pPr>
            <w:tabs>
              <w:tab w:val="left" w:pos="360"/>
              <w:tab w:val="left" w:leader="dot" w:pos="8820"/>
              <w:tab w:val="right" w:pos="9360"/>
            </w:tabs>
            <w:spacing w:line="480" w:lineRule="auto"/>
            <w:rPr>
              <w:ins w:id="96" w:author="YENDAPALLY, NISHITHA" w:date="2022-07-29T00:57:00Z"/>
            </w:rPr>
          </w:pPr>
          <w:ins w:id="97" w:author="YENDAPALLY, NISHITHA" w:date="2022-07-29T00:57:00Z">
            <w:r>
              <w:tab/>
              <w:t xml:space="preserve">    </w:t>
            </w:r>
            <w:r w:rsidRPr="004A276D">
              <w:t>2.2.</w:t>
            </w:r>
            <w:r>
              <w:t>2.2</w:t>
            </w:r>
            <w:r w:rsidRPr="004A276D">
              <w:t xml:space="preserve"> </w:t>
            </w:r>
          </w:ins>
          <w:ins w:id="98" w:author="YENDAPALLY, NISHITHA" w:date="2022-07-29T00:58:00Z">
            <w:r>
              <w:t>COUNT VECTORIZER</w:t>
            </w:r>
          </w:ins>
          <w:ins w:id="99" w:author="YENDAPALLY, NISHITHA" w:date="2022-07-29T00:57:00Z">
            <w:r w:rsidRPr="005101EE">
              <w:tab/>
            </w:r>
            <w:r w:rsidRPr="004A276D">
              <w:tab/>
            </w:r>
          </w:ins>
          <w:ins w:id="100" w:author="YENDAPALLY, NISHITHA" w:date="2022-07-30T10:48:00Z">
            <w:r w:rsidR="004C223E">
              <w:t>7</w:t>
            </w:r>
          </w:ins>
        </w:p>
        <w:p w14:paraId="7F75BBCD" w14:textId="7A788DEF" w:rsidR="001A56BE" w:rsidRPr="004A276D" w:rsidDel="001A56BE" w:rsidRDefault="001A56BE" w:rsidP="001A3D37">
          <w:pPr>
            <w:tabs>
              <w:tab w:val="left" w:pos="360"/>
              <w:tab w:val="left" w:leader="dot" w:pos="8820"/>
              <w:tab w:val="right" w:pos="9360"/>
            </w:tabs>
            <w:spacing w:line="480" w:lineRule="auto"/>
            <w:rPr>
              <w:del w:id="101" w:author="YENDAPALLY, NISHITHA" w:date="2022-07-29T00:57:00Z"/>
            </w:rPr>
          </w:pPr>
        </w:p>
        <w:p w14:paraId="377A429A" w14:textId="68FF11EB" w:rsidR="001A3D37" w:rsidRDefault="001A3D37" w:rsidP="001A3D37">
          <w:pPr>
            <w:tabs>
              <w:tab w:val="left" w:pos="360"/>
              <w:tab w:val="left" w:pos="720"/>
              <w:tab w:val="left" w:leader="dot" w:pos="8820"/>
              <w:tab w:val="right" w:pos="9360"/>
            </w:tabs>
            <w:spacing w:line="480" w:lineRule="auto"/>
            <w:rPr>
              <w:ins w:id="102" w:author="YENDAPALLY, NISHITHA" w:date="2022-07-29T13:32:00Z"/>
            </w:rPr>
          </w:pPr>
          <w:r w:rsidRPr="004A276D">
            <w:t xml:space="preserve">CHAPTER 3. </w:t>
          </w:r>
          <w:r w:rsidR="007250EA" w:rsidRPr="004A276D">
            <w:t>M</w:t>
          </w:r>
          <w:r w:rsidR="00E473C6" w:rsidRPr="004A276D">
            <w:t xml:space="preserve">ACHINE LEARNING ALGORITHMS </w:t>
          </w:r>
          <w:r w:rsidRPr="004A276D">
            <w:t>AND ASSESSMENT METRICS</w:t>
          </w:r>
          <w:r w:rsidRPr="004A276D">
            <w:tab/>
          </w:r>
          <w:r w:rsidRPr="004A276D">
            <w:tab/>
          </w:r>
          <w:ins w:id="103" w:author="YENDAPALLY, NISHITHA" w:date="2022-07-29T13:32:00Z">
            <w:r w:rsidR="000E7157">
              <w:t>8</w:t>
            </w:r>
          </w:ins>
          <w:del w:id="104" w:author="YENDAPALLY, NISHITHA" w:date="2022-07-29T13:32:00Z">
            <w:r w:rsidR="00013E4A" w:rsidDel="000E7157">
              <w:delText>7</w:delText>
            </w:r>
          </w:del>
        </w:p>
        <w:p w14:paraId="0DEAE365" w14:textId="1B72CBA8" w:rsidR="000E7157" w:rsidRPr="004A276D" w:rsidRDefault="000E7157" w:rsidP="000E7157">
          <w:pPr>
            <w:tabs>
              <w:tab w:val="left" w:pos="180"/>
              <w:tab w:val="left" w:pos="360"/>
              <w:tab w:val="left" w:pos="720"/>
              <w:tab w:val="left" w:pos="1260"/>
              <w:tab w:val="left" w:leader="dot" w:pos="8820"/>
              <w:tab w:val="right" w:pos="9360"/>
            </w:tabs>
            <w:spacing w:line="480" w:lineRule="auto"/>
            <w:rPr>
              <w:ins w:id="105" w:author="YENDAPALLY, NISHITHA" w:date="2022-07-29T13:32:00Z"/>
            </w:rPr>
          </w:pPr>
          <w:ins w:id="106" w:author="YENDAPALLY, NISHITHA" w:date="2022-07-29T13:32:00Z">
            <w:r w:rsidRPr="004A276D">
              <w:t xml:space="preserve">3.1 </w:t>
            </w:r>
          </w:ins>
          <w:ins w:id="107" w:author="YENDAPALLY, NISHITHA" w:date="2022-07-29T13:33:00Z">
            <w:r>
              <w:t>MACHINE LEARNING METHODS</w:t>
            </w:r>
          </w:ins>
          <w:ins w:id="108" w:author="YENDAPALLY, NISHITHA" w:date="2022-07-29T13:32:00Z">
            <w:r w:rsidRPr="004A276D">
              <w:tab/>
            </w:r>
            <w:r w:rsidRPr="004A276D">
              <w:tab/>
            </w:r>
          </w:ins>
          <w:ins w:id="109" w:author="YENDAPALLY, NISHITHA" w:date="2022-07-30T10:48:00Z">
            <w:r w:rsidR="004C223E">
              <w:t>9</w:t>
            </w:r>
          </w:ins>
        </w:p>
        <w:p w14:paraId="1C5F451B" w14:textId="07225138" w:rsidR="000E7157" w:rsidRPr="004A276D" w:rsidDel="000E7157" w:rsidRDefault="000E7157" w:rsidP="001A3D37">
          <w:pPr>
            <w:tabs>
              <w:tab w:val="left" w:pos="360"/>
              <w:tab w:val="left" w:pos="720"/>
              <w:tab w:val="left" w:leader="dot" w:pos="8820"/>
              <w:tab w:val="right" w:pos="9360"/>
            </w:tabs>
            <w:spacing w:line="480" w:lineRule="auto"/>
            <w:rPr>
              <w:del w:id="110" w:author="YENDAPALLY, NISHITHA" w:date="2022-07-29T13:32:00Z"/>
            </w:rPr>
          </w:pPr>
        </w:p>
        <w:p w14:paraId="6859D61A" w14:textId="5CCF059B" w:rsidR="001A3D37" w:rsidRPr="004A276D" w:rsidRDefault="001A3D37" w:rsidP="001A3D37">
          <w:pPr>
            <w:tabs>
              <w:tab w:val="left" w:pos="180"/>
              <w:tab w:val="left" w:pos="360"/>
              <w:tab w:val="left" w:pos="720"/>
              <w:tab w:val="left" w:pos="1260"/>
              <w:tab w:val="left" w:leader="dot" w:pos="8820"/>
              <w:tab w:val="right" w:pos="9360"/>
            </w:tabs>
            <w:spacing w:line="480" w:lineRule="auto"/>
          </w:pPr>
          <w:r w:rsidRPr="004A276D">
            <w:t>3.</w:t>
          </w:r>
          <w:ins w:id="111" w:author="YENDAPALLY, NISHITHA" w:date="2022-07-29T13:33:00Z">
            <w:r w:rsidR="000E7157">
              <w:t>2</w:t>
            </w:r>
          </w:ins>
          <w:del w:id="112" w:author="YENDAPALLY, NISHITHA" w:date="2022-07-29T13:33:00Z">
            <w:r w:rsidRPr="004A276D" w:rsidDel="000E7157">
              <w:delText>1</w:delText>
            </w:r>
          </w:del>
          <w:r w:rsidRPr="004A276D">
            <w:t xml:space="preserve"> </w:t>
          </w:r>
          <w:r w:rsidR="00FB265B">
            <w:t>ARCHITECTURE OF THE MODEL</w:t>
          </w:r>
          <w:r w:rsidRPr="004A276D">
            <w:tab/>
          </w:r>
          <w:r w:rsidRPr="004A276D">
            <w:tab/>
          </w:r>
          <w:ins w:id="113" w:author="YENDAPALLY, NISHITHA" w:date="2022-07-29T13:33:00Z">
            <w:r w:rsidR="000E7157">
              <w:t>1</w:t>
            </w:r>
          </w:ins>
          <w:ins w:id="114" w:author="YENDAPALLY, NISHITHA" w:date="2022-07-30T10:48:00Z">
            <w:r w:rsidR="004C223E">
              <w:t>1</w:t>
            </w:r>
          </w:ins>
          <w:del w:id="115" w:author="YENDAPALLY, NISHITHA" w:date="2022-07-29T13:33:00Z">
            <w:r w:rsidR="00013E4A" w:rsidDel="000E7157">
              <w:delText>7</w:delText>
            </w:r>
          </w:del>
        </w:p>
        <w:p w14:paraId="59779137" w14:textId="47555B72" w:rsidR="001A3D37" w:rsidRPr="004A276D" w:rsidRDefault="001A3D37" w:rsidP="001A3D37">
          <w:pPr>
            <w:tabs>
              <w:tab w:val="left" w:pos="360"/>
              <w:tab w:val="left" w:pos="720"/>
              <w:tab w:val="left" w:pos="1260"/>
              <w:tab w:val="left" w:leader="dot" w:pos="8820"/>
              <w:tab w:val="right" w:pos="9360"/>
            </w:tabs>
            <w:spacing w:line="480" w:lineRule="auto"/>
          </w:pPr>
          <w:r w:rsidRPr="004A276D">
            <w:t>3.</w:t>
          </w:r>
          <w:del w:id="116" w:author="YENDAPALLY, NISHITHA" w:date="2022-07-29T13:34:00Z">
            <w:r w:rsidRPr="004A276D" w:rsidDel="000E7157">
              <w:delText>2</w:delText>
            </w:r>
          </w:del>
          <w:ins w:id="117" w:author="YENDAPALLY, NISHITHA" w:date="2022-07-29T13:34:00Z">
            <w:r w:rsidR="000E7157">
              <w:t>3</w:t>
            </w:r>
          </w:ins>
          <w:r w:rsidRPr="004A276D">
            <w:t xml:space="preserve"> M</w:t>
          </w:r>
          <w:r w:rsidR="00AB6D74" w:rsidRPr="004A276D">
            <w:t>ETRICS TO EVALUATE PERFORMANCE</w:t>
          </w:r>
          <w:r w:rsidRPr="004A276D">
            <w:tab/>
          </w:r>
          <w:r w:rsidRPr="004A276D">
            <w:tab/>
          </w:r>
          <w:ins w:id="118" w:author="YENDAPALLY, NISHITHA" w:date="2022-07-29T13:34:00Z">
            <w:r w:rsidR="000E7157">
              <w:t>1</w:t>
            </w:r>
          </w:ins>
          <w:ins w:id="119" w:author="YENDAPALLY, NISHITHA" w:date="2022-07-30T10:48:00Z">
            <w:r w:rsidR="004C223E">
              <w:t>2</w:t>
            </w:r>
          </w:ins>
          <w:del w:id="120" w:author="YENDAPALLY, NISHITHA" w:date="2022-07-29T13:34:00Z">
            <w:r w:rsidR="00013E4A" w:rsidDel="000E7157">
              <w:delText>8</w:delText>
            </w:r>
          </w:del>
        </w:p>
        <w:p w14:paraId="5B0AC8CA" w14:textId="4F6D8EC3" w:rsidR="001A3D37" w:rsidRPr="004A276D" w:rsidRDefault="001A3D37" w:rsidP="001A3D37">
          <w:pPr>
            <w:tabs>
              <w:tab w:val="left" w:pos="360"/>
              <w:tab w:val="left" w:pos="720"/>
              <w:tab w:val="left" w:pos="1260"/>
              <w:tab w:val="left" w:leader="dot" w:pos="8820"/>
              <w:tab w:val="right" w:pos="9360"/>
            </w:tabs>
            <w:spacing w:line="480" w:lineRule="auto"/>
          </w:pPr>
          <w:r w:rsidRPr="004A276D">
            <w:t>CHAPTER 4. THE PROPOSED PREDICTION FRAMEWORK</w:t>
          </w:r>
          <w:r w:rsidRPr="004A276D">
            <w:tab/>
          </w:r>
          <w:r w:rsidRPr="004A276D">
            <w:tab/>
            <w:t>1</w:t>
          </w:r>
          <w:ins w:id="121" w:author="YENDAPALLY, NISHITHA" w:date="2022-07-30T10:49:00Z">
            <w:r w:rsidR="004C223E">
              <w:t>4</w:t>
            </w:r>
          </w:ins>
          <w:del w:id="122" w:author="YENDAPALLY, NISHITHA" w:date="2022-07-29T13:34:00Z">
            <w:r w:rsidRPr="004A276D" w:rsidDel="000E7157">
              <w:delText>0</w:delText>
            </w:r>
          </w:del>
        </w:p>
        <w:p w14:paraId="4F963920" w14:textId="69D342EC" w:rsidR="00993DA8" w:rsidRPr="004A276D" w:rsidRDefault="001A3D37" w:rsidP="001A3D37">
          <w:pPr>
            <w:tabs>
              <w:tab w:val="left" w:pos="360"/>
              <w:tab w:val="left" w:pos="720"/>
              <w:tab w:val="left" w:pos="1260"/>
              <w:tab w:val="left" w:leader="dot" w:pos="8820"/>
            </w:tabs>
            <w:spacing w:line="480" w:lineRule="auto"/>
          </w:pPr>
          <w:r w:rsidRPr="004A276D">
            <w:t xml:space="preserve">4.1   </w:t>
          </w:r>
          <w:r w:rsidR="00AB6D74" w:rsidRPr="004A276D">
            <w:t xml:space="preserve">STACKING BASED </w:t>
          </w:r>
          <w:ins w:id="123" w:author="YENDAPALLY, NISHITHA" w:date="2022-07-29T13:34:00Z">
            <w:r w:rsidR="000E7157">
              <w:t>FRAMEWORK</w:t>
            </w:r>
          </w:ins>
          <w:del w:id="124" w:author="YENDAPALLY, NISHITHA" w:date="2022-07-29T13:34:00Z">
            <w:r w:rsidR="00AB6D74" w:rsidRPr="004A276D" w:rsidDel="000E7157">
              <w:delText>ALGORITHM</w:delText>
            </w:r>
          </w:del>
          <w:r w:rsidRPr="004A276D">
            <w:tab/>
            <w:t xml:space="preserve">     1</w:t>
          </w:r>
          <w:ins w:id="125" w:author="YENDAPALLY, NISHITHA" w:date="2022-07-30T10:49:00Z">
            <w:r w:rsidR="004C223E">
              <w:t>4</w:t>
            </w:r>
          </w:ins>
          <w:del w:id="126" w:author="YENDAPALLY, NISHITHA" w:date="2022-07-29T13:34:00Z">
            <w:r w:rsidRPr="004A276D" w:rsidDel="000E7157">
              <w:delText xml:space="preserve">0 </w:delText>
            </w:r>
          </w:del>
          <w:r w:rsidRPr="004A276D">
            <w:t xml:space="preserve"> </w:t>
          </w:r>
        </w:p>
        <w:p w14:paraId="7E82B111" w14:textId="3347373D" w:rsidR="00993DA8" w:rsidRPr="004A276D" w:rsidDel="00B972CC" w:rsidRDefault="00993DA8" w:rsidP="001A3D37">
          <w:pPr>
            <w:tabs>
              <w:tab w:val="left" w:pos="360"/>
              <w:tab w:val="left" w:pos="720"/>
              <w:tab w:val="left" w:pos="1260"/>
              <w:tab w:val="left" w:leader="dot" w:pos="8820"/>
            </w:tabs>
            <w:spacing w:line="480" w:lineRule="auto"/>
            <w:rPr>
              <w:del w:id="127" w:author="YENDAPALLY, NISHITHA" w:date="2022-07-29T13:39:00Z"/>
            </w:rPr>
          </w:pPr>
          <w:del w:id="128" w:author="YENDAPALLY, NISHITHA" w:date="2022-07-29T13:39:00Z">
            <w:r w:rsidRPr="004A276D" w:rsidDel="00B972CC">
              <w:lastRenderedPageBreak/>
              <w:delText>4.2   MACHINE-LEARNING ALGORITHMS IN STACKING BASED ALGORITHM</w:delText>
            </w:r>
            <w:r w:rsidRPr="004A276D" w:rsidDel="00B972CC">
              <w:tab/>
              <w:delText xml:space="preserve">     1</w:delText>
            </w:r>
            <w:r w:rsidR="00013E4A" w:rsidDel="00B972CC">
              <w:delText>1</w:delText>
            </w:r>
            <w:r w:rsidRPr="004A276D" w:rsidDel="00B972CC">
              <w:delText xml:space="preserve">  </w:delText>
            </w:r>
          </w:del>
        </w:p>
        <w:p w14:paraId="31FCBE52" w14:textId="6E9A70CB" w:rsidR="00C6269A" w:rsidRPr="004A276D" w:rsidDel="00B972CC" w:rsidRDefault="00C6269A" w:rsidP="001A3D37">
          <w:pPr>
            <w:tabs>
              <w:tab w:val="left" w:pos="360"/>
              <w:tab w:val="left" w:pos="720"/>
              <w:tab w:val="left" w:pos="1260"/>
              <w:tab w:val="left" w:leader="dot" w:pos="8820"/>
            </w:tabs>
            <w:spacing w:line="480" w:lineRule="auto"/>
            <w:rPr>
              <w:del w:id="129" w:author="YENDAPALLY, NISHITHA" w:date="2022-07-29T13:39:00Z"/>
            </w:rPr>
          </w:pPr>
          <w:del w:id="130" w:author="YENDAPALLY, NISHITHA" w:date="2022-07-29T13:39:00Z">
            <w:r w:rsidRPr="004A276D" w:rsidDel="00B972CC">
              <w:delText>4.3   ADDITIONAL MACHINE-LEARNING ALGORITHMS</w:delText>
            </w:r>
            <w:r w:rsidRPr="004A276D" w:rsidDel="00B972CC">
              <w:tab/>
              <w:delText xml:space="preserve">     1</w:delText>
            </w:r>
            <w:r w:rsidR="00013E4A" w:rsidDel="00B972CC">
              <w:delText>3</w:delText>
            </w:r>
          </w:del>
        </w:p>
        <w:p w14:paraId="47C5D71B" w14:textId="68BB4D12" w:rsidR="001A3D37" w:rsidRPr="004A276D" w:rsidRDefault="001A3D37" w:rsidP="001A3D37">
          <w:pPr>
            <w:tabs>
              <w:tab w:val="left" w:pos="360"/>
              <w:tab w:val="left" w:pos="720"/>
              <w:tab w:val="left" w:pos="1260"/>
              <w:tab w:val="left" w:leader="dot" w:pos="8820"/>
            </w:tabs>
            <w:spacing w:line="480" w:lineRule="auto"/>
          </w:pPr>
          <w:r w:rsidRPr="004A276D">
            <w:t>CHAPTER 5. RESULTS AND CONCLUSIONS</w:t>
          </w:r>
          <w:r w:rsidRPr="004A276D">
            <w:tab/>
            <w:t xml:space="preserve">     1</w:t>
          </w:r>
          <w:ins w:id="131" w:author="YENDAPALLY, NISHITHA" w:date="2022-07-30T10:49:00Z">
            <w:r w:rsidR="004C223E">
              <w:t>6</w:t>
            </w:r>
          </w:ins>
          <w:del w:id="132" w:author="YENDAPALLY, NISHITHA" w:date="2022-07-30T10:49:00Z">
            <w:r w:rsidR="00013E4A" w:rsidDel="004C223E">
              <w:delText>5</w:delText>
            </w:r>
          </w:del>
        </w:p>
        <w:p w14:paraId="4709BE73" w14:textId="116C5B04" w:rsidR="001A3D37" w:rsidRDefault="001A3D37" w:rsidP="001A3D37">
          <w:pPr>
            <w:tabs>
              <w:tab w:val="left" w:pos="360"/>
              <w:tab w:val="left" w:pos="720"/>
              <w:tab w:val="left" w:pos="1260"/>
              <w:tab w:val="left" w:leader="dot" w:pos="8820"/>
              <w:tab w:val="right" w:pos="9360"/>
            </w:tabs>
            <w:spacing w:line="480" w:lineRule="auto"/>
          </w:pPr>
          <w:r w:rsidRPr="004A276D">
            <w:t>5.1</w:t>
          </w:r>
          <w:r w:rsidRPr="004A276D">
            <w:tab/>
          </w:r>
          <w:r w:rsidR="00013E4A">
            <w:t xml:space="preserve">PERFORMANCE </w:t>
          </w:r>
          <w:ins w:id="133" w:author="YENDAPALLY, NISHITHA" w:date="2022-07-29T13:39:00Z">
            <w:r w:rsidR="00B972CC">
              <w:t xml:space="preserve">COMPARISION ON </w:t>
            </w:r>
          </w:ins>
          <w:ins w:id="134" w:author="Avdesh Mishra" w:date="2022-07-29T21:33:00Z">
            <w:r w:rsidR="00427AA1">
              <w:t xml:space="preserve">THE </w:t>
            </w:r>
          </w:ins>
          <w:ins w:id="135" w:author="YENDAPALLY, NISHITHA" w:date="2022-07-29T13:40:00Z">
            <w:r w:rsidR="00B972CC">
              <w:t xml:space="preserve">BENCHMARK </w:t>
            </w:r>
          </w:ins>
          <w:ins w:id="136" w:author="YENDAPALLY, NISHITHA" w:date="2022-07-29T13:39:00Z">
            <w:r w:rsidR="00B972CC">
              <w:t>DATASET</w:t>
            </w:r>
          </w:ins>
          <w:del w:id="137" w:author="YENDAPALLY, NISHITHA" w:date="2022-07-29T13:39:00Z">
            <w:r w:rsidR="00013E4A" w:rsidDel="00B972CC">
              <w:delText>OF THE STACKING MODEL</w:delText>
            </w:r>
          </w:del>
          <w:r w:rsidR="00013E4A">
            <w:t xml:space="preserve"> </w:t>
          </w:r>
          <w:r w:rsidRPr="004A276D">
            <w:tab/>
            <w:t>.    1</w:t>
          </w:r>
          <w:r w:rsidR="00013E4A">
            <w:t>5</w:t>
          </w:r>
        </w:p>
        <w:p w14:paraId="6DF6ED0B" w14:textId="3706CE2B" w:rsidR="00013E4A" w:rsidRPr="004A276D" w:rsidRDefault="00013E4A" w:rsidP="004A276D">
          <w:pPr>
            <w:tabs>
              <w:tab w:val="left" w:pos="360"/>
              <w:tab w:val="left" w:pos="720"/>
              <w:tab w:val="left" w:pos="1260"/>
              <w:tab w:val="left" w:leader="dot" w:pos="8820"/>
            </w:tabs>
            <w:spacing w:line="480" w:lineRule="auto"/>
          </w:pPr>
          <w:r>
            <w:t xml:space="preserve">5.2 </w:t>
          </w:r>
          <w:ins w:id="138" w:author="YENDAPALLY, NISHITHA" w:date="2022-07-29T13:40:00Z">
            <w:r w:rsidR="00B972CC">
              <w:t xml:space="preserve">PERFORMANCE </w:t>
            </w:r>
          </w:ins>
          <w:r>
            <w:t>COMPARISION</w:t>
          </w:r>
          <w:r w:rsidR="00A62805">
            <w:t>S</w:t>
          </w:r>
          <w:r>
            <w:t xml:space="preserve"> </w:t>
          </w:r>
          <w:ins w:id="139" w:author="YENDAPALLY, NISHITHA" w:date="2022-07-29T13:40:00Z">
            <w:r w:rsidR="00B972CC">
              <w:t>ON THE INDEPENDENT TEST DATASET</w:t>
            </w:r>
          </w:ins>
          <w:del w:id="140" w:author="YENDAPALLY, NISHITHA" w:date="2022-07-29T13:40:00Z">
            <w:r w:rsidDel="00B972CC">
              <w:delText xml:space="preserve">WITH </w:delText>
            </w:r>
          </w:del>
          <w:del w:id="141" w:author="YENDAPALLY, NISHITHA" w:date="2022-07-27T09:47:00Z">
            <w:r w:rsidDel="003F1D96">
              <w:delText xml:space="preserve">STATE-OF-ART </w:delText>
            </w:r>
          </w:del>
          <w:del w:id="142" w:author="YENDAPALLY, NISHITHA" w:date="2022-07-27T09:48:00Z">
            <w:r w:rsidDel="003F1D96">
              <w:delText>METHOD</w:delText>
            </w:r>
          </w:del>
          <w:r w:rsidRPr="00336719">
            <w:tab/>
            <w:t xml:space="preserve">     1</w:t>
          </w:r>
          <w:ins w:id="143" w:author="YENDAPALLY, NISHITHA" w:date="2022-07-30T10:50:00Z">
            <w:r w:rsidR="004C223E">
              <w:t>8</w:t>
            </w:r>
          </w:ins>
          <w:del w:id="144" w:author="YENDAPALLY, NISHITHA" w:date="2022-07-29T13:41:00Z">
            <w:r w:rsidDel="00B972CC">
              <w:delText>6</w:delText>
            </w:r>
          </w:del>
        </w:p>
        <w:p w14:paraId="24C63D76" w14:textId="5680C849" w:rsidR="001A3D37" w:rsidRPr="004A276D" w:rsidRDefault="001A3D37" w:rsidP="001A3D37">
          <w:pPr>
            <w:tabs>
              <w:tab w:val="left" w:pos="360"/>
              <w:tab w:val="left" w:pos="720"/>
              <w:tab w:val="left" w:pos="1260"/>
              <w:tab w:val="left" w:leader="dot" w:pos="8820"/>
              <w:tab w:val="right" w:pos="9360"/>
            </w:tabs>
            <w:spacing w:line="480" w:lineRule="auto"/>
          </w:pPr>
          <w:r w:rsidRPr="004A276D">
            <w:t>5.</w:t>
          </w:r>
          <w:r w:rsidR="007250EA" w:rsidRPr="004A276D">
            <w:t xml:space="preserve">3 </w:t>
          </w:r>
          <w:r w:rsidRPr="004A276D">
            <w:t>C</w:t>
          </w:r>
          <w:r w:rsidR="00AB6D74" w:rsidRPr="004A276D">
            <w:t>ONCLUSIONS</w:t>
          </w:r>
          <w:r w:rsidRPr="004A276D">
            <w:tab/>
            <w:t xml:space="preserve">  </w:t>
          </w:r>
          <w:r w:rsidR="00013E4A">
            <w:t xml:space="preserve">  </w:t>
          </w:r>
          <w:ins w:id="145" w:author="YENDAPALLY, NISHITHA" w:date="2022-07-29T13:41:00Z">
            <w:r w:rsidR="00B972CC">
              <w:t>2</w:t>
            </w:r>
          </w:ins>
          <w:ins w:id="146" w:author="YENDAPALLY, NISHITHA" w:date="2022-07-30T10:50:00Z">
            <w:r w:rsidR="004C223E">
              <w:t>1</w:t>
            </w:r>
          </w:ins>
          <w:del w:id="147" w:author="YENDAPALLY, NISHITHA" w:date="2022-07-29T13:41:00Z">
            <w:r w:rsidRPr="004A276D" w:rsidDel="00B972CC">
              <w:delText>1</w:delText>
            </w:r>
            <w:r w:rsidR="00013E4A" w:rsidDel="00B972CC">
              <w:delText>8</w:delText>
            </w:r>
          </w:del>
        </w:p>
        <w:p w14:paraId="6430A8F0" w14:textId="33E169AD" w:rsidR="001A3D37" w:rsidRPr="004A276D" w:rsidRDefault="001A3D37" w:rsidP="001A3D37">
          <w:pPr>
            <w:tabs>
              <w:tab w:val="left" w:pos="540"/>
              <w:tab w:val="left" w:leader="dot" w:pos="8820"/>
              <w:tab w:val="right" w:pos="9360"/>
            </w:tabs>
            <w:spacing w:line="480" w:lineRule="auto"/>
          </w:pPr>
          <w:r w:rsidRPr="004A276D">
            <w:t>REFERENCES</w:t>
          </w:r>
          <w:r w:rsidRPr="004A276D">
            <w:tab/>
            <w:t xml:space="preserve">   </w:t>
          </w:r>
          <w:r w:rsidR="00013E4A">
            <w:t xml:space="preserve"> </w:t>
          </w:r>
          <w:r w:rsidR="006B15DE">
            <w:t>2</w:t>
          </w:r>
          <w:ins w:id="148" w:author="YENDAPALLY, NISHITHA" w:date="2022-07-30T10:50:00Z">
            <w:r w:rsidR="004C223E">
              <w:t>3</w:t>
            </w:r>
          </w:ins>
          <w:del w:id="149" w:author="YENDAPALLY, NISHITHA" w:date="2022-07-29T13:41:00Z">
            <w:r w:rsidR="006B15DE" w:rsidDel="00B972CC">
              <w:delText>0</w:delText>
            </w:r>
          </w:del>
        </w:p>
        <w:p w14:paraId="39CDED8F" w14:textId="385DC262" w:rsidR="001A3D37" w:rsidRDefault="001A3D37" w:rsidP="001A3D37">
          <w:pPr>
            <w:tabs>
              <w:tab w:val="left" w:pos="540"/>
              <w:tab w:val="left" w:leader="dot" w:pos="8820"/>
              <w:tab w:val="right" w:pos="9360"/>
            </w:tabs>
            <w:spacing w:line="480" w:lineRule="auto"/>
            <w:rPr>
              <w:ins w:id="150" w:author="YENDAPALLY, NISHITHA" w:date="2022-07-29T13:16:00Z"/>
            </w:rPr>
          </w:pPr>
          <w:r w:rsidRPr="004A276D">
            <w:t>VITA</w:t>
          </w:r>
          <w:r w:rsidRPr="004A276D">
            <w:tab/>
            <w:t xml:space="preserve">   </w:t>
          </w:r>
          <w:ins w:id="151" w:author="YENDAPALLY, NISHITHA" w:date="2022-07-29T13:16:00Z">
            <w:r w:rsidR="00086FF7">
              <w:t xml:space="preserve"> </w:t>
            </w:r>
          </w:ins>
          <w:r w:rsidR="005057F9" w:rsidRPr="004A276D">
            <w:t>2</w:t>
          </w:r>
          <w:ins w:id="152" w:author="YENDAPALLY, NISHITHA" w:date="2022-07-30T10:50:00Z">
            <w:r w:rsidR="004C223E">
              <w:t>5</w:t>
            </w:r>
          </w:ins>
          <w:del w:id="153" w:author="YENDAPALLY, NISHITHA" w:date="2022-07-29T13:41:00Z">
            <w:r w:rsidR="005569FC" w:rsidDel="00B972CC">
              <w:delText>2</w:delText>
            </w:r>
          </w:del>
        </w:p>
        <w:p w14:paraId="6B6F3C7F" w14:textId="4348CC58" w:rsidR="00086FF7" w:rsidRPr="004A276D" w:rsidRDefault="00086FF7" w:rsidP="00086FF7">
          <w:pPr>
            <w:tabs>
              <w:tab w:val="left" w:pos="540"/>
              <w:tab w:val="left" w:leader="dot" w:pos="8820"/>
              <w:tab w:val="right" w:pos="9360"/>
            </w:tabs>
            <w:spacing w:line="480" w:lineRule="auto"/>
            <w:rPr>
              <w:ins w:id="154" w:author="YENDAPALLY, NISHITHA" w:date="2022-07-29T13:16:00Z"/>
            </w:rPr>
          </w:pPr>
          <w:ins w:id="155" w:author="YENDAPALLY, NISHITHA" w:date="2022-07-29T13:16:00Z">
            <w:r>
              <w:t>APPENDIX</w:t>
            </w:r>
            <w:r w:rsidRPr="004A276D">
              <w:tab/>
              <w:t xml:space="preserve">   </w:t>
            </w:r>
            <w:r>
              <w:t xml:space="preserve"> </w:t>
            </w:r>
            <w:r w:rsidRPr="004A276D">
              <w:t>2</w:t>
            </w:r>
          </w:ins>
          <w:ins w:id="156" w:author="YENDAPALLY, NISHITHA" w:date="2022-07-30T10:50:00Z">
            <w:r w:rsidR="004C223E">
              <w:t>6</w:t>
            </w:r>
          </w:ins>
        </w:p>
        <w:p w14:paraId="4FAE43E3" w14:textId="77777777" w:rsidR="00086FF7" w:rsidRPr="004A276D" w:rsidRDefault="00086FF7" w:rsidP="001A3D37">
          <w:pPr>
            <w:tabs>
              <w:tab w:val="left" w:pos="540"/>
              <w:tab w:val="left" w:leader="dot" w:pos="8820"/>
              <w:tab w:val="right" w:pos="9360"/>
            </w:tabs>
            <w:spacing w:line="480" w:lineRule="auto"/>
          </w:pPr>
        </w:p>
        <w:p w14:paraId="2C1F4FC8" w14:textId="77777777" w:rsidR="001A3D37" w:rsidRPr="004A276D" w:rsidRDefault="001A3D37" w:rsidP="001A3D37">
          <w:pPr>
            <w:pStyle w:val="TOC2"/>
            <w:rPr>
              <w:rFonts w:eastAsiaTheme="minorEastAsia"/>
              <w:noProof/>
            </w:rPr>
          </w:pPr>
        </w:p>
        <w:p w14:paraId="48447469" w14:textId="683244EA" w:rsidR="001A3D37" w:rsidRDefault="001A3D37" w:rsidP="001A3D37">
          <w:r w:rsidRPr="004A276D">
            <w:rPr>
              <w:bCs/>
              <w:noProof/>
            </w:rPr>
            <w:fldChar w:fldCharType="end"/>
          </w:r>
        </w:p>
      </w:sdtContent>
    </w:sdt>
    <w:p w14:paraId="0532C84C" w14:textId="77777777" w:rsidR="001A3D37" w:rsidRPr="008373A9" w:rsidRDefault="001A3D37" w:rsidP="001A3D37">
      <w:pPr>
        <w:tabs>
          <w:tab w:val="left" w:pos="540"/>
          <w:tab w:val="left" w:leader="dot" w:pos="8820"/>
          <w:tab w:val="right" w:pos="9360"/>
        </w:tabs>
        <w:spacing w:line="480" w:lineRule="auto"/>
      </w:pPr>
    </w:p>
    <w:p w14:paraId="083AD185" w14:textId="77777777" w:rsidR="001A3D37" w:rsidRDefault="001A3D37" w:rsidP="001A3D37">
      <w:pPr>
        <w:spacing w:after="160" w:line="259" w:lineRule="auto"/>
      </w:pPr>
      <w:r>
        <w:br w:type="page"/>
      </w:r>
    </w:p>
    <w:p w14:paraId="5384A0D9" w14:textId="77777777" w:rsidR="001A3D37" w:rsidRDefault="001A3D37" w:rsidP="001A3D37">
      <w:pPr>
        <w:pStyle w:val="TableofFigures"/>
        <w:tabs>
          <w:tab w:val="right" w:leader="dot" w:pos="9350"/>
        </w:tabs>
        <w:spacing w:line="480" w:lineRule="auto"/>
        <w:jc w:val="center"/>
        <w:rPr>
          <w:b/>
        </w:rPr>
      </w:pPr>
      <w:r>
        <w:rPr>
          <w:b/>
        </w:rPr>
        <w:lastRenderedPageBreak/>
        <w:t>LIST OF FIGURES</w:t>
      </w:r>
    </w:p>
    <w:p w14:paraId="221B9441" w14:textId="77777777" w:rsidR="001A3D37" w:rsidRPr="00203535" w:rsidRDefault="001A3D37" w:rsidP="001A3D37">
      <w:pPr>
        <w:spacing w:line="480" w:lineRule="auto"/>
        <w:jc w:val="right"/>
      </w:pPr>
      <w:r>
        <w:t>Page</w:t>
      </w:r>
    </w:p>
    <w:p w14:paraId="171338EA" w14:textId="6C4A9B38" w:rsidR="001A3D37" w:rsidRDefault="001A3D37">
      <w:pPr>
        <w:pStyle w:val="TableofFigures"/>
        <w:tabs>
          <w:tab w:val="right" w:leader="dot" w:pos="9350"/>
        </w:tabs>
        <w:spacing w:line="480" w:lineRule="auto"/>
        <w:rPr>
          <w:rStyle w:val="Hyperlink"/>
          <w:rFonts w:eastAsiaTheme="majorEastAsia"/>
          <w:noProof/>
        </w:rPr>
        <w:pPrChange w:id="157" w:author="YENDAPALLY, NISHITHA" w:date="2022-07-29T01:09:00Z">
          <w:pPr>
            <w:pStyle w:val="TableofFigures"/>
            <w:tabs>
              <w:tab w:val="right" w:leader="dot" w:pos="9350"/>
            </w:tabs>
          </w:pPr>
        </w:pPrChange>
      </w:pPr>
      <w:r>
        <w:rPr>
          <w:b/>
        </w:rPr>
        <w:fldChar w:fldCharType="begin"/>
      </w:r>
      <w:r>
        <w:rPr>
          <w:b/>
        </w:rPr>
        <w:instrText xml:space="preserve"> TOC \h \z \c "Figure" </w:instrText>
      </w:r>
      <w:r>
        <w:rPr>
          <w:b/>
        </w:rPr>
        <w:fldChar w:fldCharType="separate"/>
      </w:r>
      <w:r w:rsidRPr="00DA6201">
        <w:rPr>
          <w:rFonts w:eastAsiaTheme="majorEastAsia"/>
          <w:rPrChange w:id="158" w:author="YENDAPALLY, NISHITHA" w:date="2022-07-30T10:51:00Z">
            <w:rPr>
              <w:rStyle w:val="Hyperlink"/>
              <w:rFonts w:eastAsiaTheme="majorEastAsia"/>
              <w:noProof/>
            </w:rPr>
          </w:rPrChange>
        </w:rPr>
        <w:t>F</w:t>
      </w:r>
      <w:r w:rsidR="00A83790" w:rsidRPr="00DA6201">
        <w:rPr>
          <w:rFonts w:eastAsiaTheme="majorEastAsia"/>
          <w:rPrChange w:id="159" w:author="YENDAPALLY, NISHITHA" w:date="2022-07-30T10:51:00Z">
            <w:rPr>
              <w:rStyle w:val="Hyperlink"/>
              <w:rFonts w:eastAsiaTheme="majorEastAsia"/>
              <w:noProof/>
            </w:rPr>
          </w:rPrChange>
        </w:rPr>
        <w:t>ig</w:t>
      </w:r>
      <w:r w:rsidRPr="00DA6201">
        <w:rPr>
          <w:rFonts w:eastAsiaTheme="majorEastAsia"/>
          <w:rPrChange w:id="160" w:author="YENDAPALLY, NISHITHA" w:date="2022-07-30T10:51:00Z">
            <w:rPr>
              <w:rStyle w:val="Hyperlink"/>
              <w:rFonts w:eastAsiaTheme="majorEastAsia"/>
              <w:noProof/>
            </w:rPr>
          </w:rPrChange>
        </w:rPr>
        <w:t xml:space="preserve"> 1. </w:t>
      </w:r>
      <w:r w:rsidR="0047268F" w:rsidRPr="00DA6201">
        <w:rPr>
          <w:rFonts w:eastAsiaTheme="majorEastAsia"/>
          <w:rPrChange w:id="161" w:author="YENDAPALLY, NISHITHA" w:date="2022-07-30T10:51:00Z">
            <w:rPr>
              <w:rStyle w:val="Hyperlink"/>
              <w:rFonts w:eastAsiaTheme="majorEastAsia"/>
              <w:noProof/>
            </w:rPr>
          </w:rPrChange>
        </w:rPr>
        <w:t xml:space="preserve">ARCHITECTURE OF </w:t>
      </w:r>
      <w:ins w:id="162" w:author="YENDAPALLY, NISHITHA" w:date="2022-07-29T01:12:00Z">
        <w:r w:rsidR="008E7603" w:rsidRPr="00DA6201">
          <w:rPr>
            <w:rFonts w:eastAsiaTheme="majorEastAsia"/>
            <w:rPrChange w:id="163" w:author="YENDAPALLY, NISHITHA" w:date="2022-07-30T10:51:00Z">
              <w:rPr>
                <w:rStyle w:val="Hyperlink"/>
                <w:rFonts w:eastAsiaTheme="majorEastAsia"/>
                <w:noProof/>
              </w:rPr>
            </w:rPrChange>
          </w:rPr>
          <w:t>THE GENERAL</w:t>
        </w:r>
      </w:ins>
      <w:del w:id="164" w:author="YENDAPALLY, NISHITHA" w:date="2022-07-29T01:12:00Z">
        <w:r w:rsidR="0047268F" w:rsidRPr="00DA6201" w:rsidDel="008E7603">
          <w:rPr>
            <w:rFonts w:eastAsiaTheme="majorEastAsia"/>
            <w:rPrChange w:id="165" w:author="YENDAPALLY, NISHITHA" w:date="2022-07-30T10:51:00Z">
              <w:rPr>
                <w:rStyle w:val="Hyperlink"/>
                <w:rFonts w:eastAsiaTheme="majorEastAsia"/>
                <w:noProof/>
              </w:rPr>
            </w:rPrChange>
          </w:rPr>
          <w:delText>THE</w:delText>
        </w:r>
      </w:del>
      <w:r w:rsidR="0047268F" w:rsidRPr="00DA6201">
        <w:rPr>
          <w:rFonts w:eastAsiaTheme="majorEastAsia"/>
          <w:rPrChange w:id="166" w:author="YENDAPALLY, NISHITHA" w:date="2022-07-30T10:51:00Z">
            <w:rPr>
              <w:rStyle w:val="Hyperlink"/>
              <w:rFonts w:eastAsiaTheme="majorEastAsia"/>
              <w:noProof/>
            </w:rPr>
          </w:rPrChange>
        </w:rPr>
        <w:t xml:space="preserve"> STACKING BASED MODEL</w:t>
      </w:r>
      <w:r w:rsidRPr="00DA6201">
        <w:rPr>
          <w:rFonts w:eastAsiaTheme="majorEastAsia"/>
          <w:rPrChange w:id="167" w:author="YENDAPALLY, NISHITHA" w:date="2022-07-30T10:51:00Z">
            <w:rPr>
              <w:rStyle w:val="Hyperlink"/>
              <w:rFonts w:eastAsiaTheme="majorEastAsia"/>
              <w:noProof/>
            </w:rPr>
          </w:rPrChange>
        </w:rPr>
        <w:t>.</w:t>
      </w:r>
      <w:r>
        <w:rPr>
          <w:noProof/>
          <w:webHidden/>
        </w:rPr>
        <w:tab/>
      </w:r>
      <w:ins w:id="168" w:author="YENDAPALLY, NISHITHA" w:date="2022-07-29T13:47:00Z">
        <w:r w:rsidR="00A13DD1">
          <w:rPr>
            <w:noProof/>
            <w:webHidden/>
          </w:rPr>
          <w:t>1</w:t>
        </w:r>
      </w:ins>
      <w:ins w:id="169" w:author="YENDAPALLY, NISHITHA" w:date="2022-07-30T10:51:00Z">
        <w:r w:rsidR="00DA6201">
          <w:rPr>
            <w:noProof/>
            <w:webHidden/>
          </w:rPr>
          <w:t>2</w:t>
        </w:r>
      </w:ins>
      <w:del w:id="170" w:author="YENDAPALLY, NISHITHA" w:date="2022-07-29T13:47:00Z">
        <w:r w:rsidDel="00A13DD1">
          <w:rPr>
            <w:noProof/>
            <w:webHidden/>
          </w:rPr>
          <w:delText>8</w:delText>
        </w:r>
      </w:del>
    </w:p>
    <w:p w14:paraId="577B1E6E" w14:textId="1916FD73" w:rsidR="001A3D37" w:rsidDel="006363B6" w:rsidRDefault="001A3D37" w:rsidP="001A3D37">
      <w:pPr>
        <w:rPr>
          <w:del w:id="171" w:author="YENDAPALLY, NISHITHA" w:date="2022-07-29T01:09:00Z"/>
          <w:rFonts w:eastAsiaTheme="minorEastAsia"/>
        </w:rPr>
      </w:pPr>
    </w:p>
    <w:p w14:paraId="294B4F5C" w14:textId="5EA234F4" w:rsidR="001A3D37" w:rsidRDefault="001A3D37">
      <w:pPr>
        <w:pStyle w:val="TableofFigures"/>
        <w:tabs>
          <w:tab w:val="right" w:leader="dot" w:pos="9350"/>
        </w:tabs>
        <w:spacing w:line="480" w:lineRule="auto"/>
        <w:rPr>
          <w:ins w:id="172" w:author="YENDAPALLY, NISHITHA" w:date="2022-07-29T01:00:00Z"/>
          <w:noProof/>
        </w:rPr>
        <w:pPrChange w:id="173" w:author="YENDAPALLY, NISHITHA" w:date="2022-07-29T01:09:00Z">
          <w:pPr>
            <w:pStyle w:val="TableofFigures"/>
            <w:tabs>
              <w:tab w:val="right" w:leader="dot" w:pos="9350"/>
            </w:tabs>
          </w:pPr>
        </w:pPrChange>
      </w:pPr>
      <w:r>
        <w:rPr>
          <w:b/>
        </w:rPr>
        <w:fldChar w:fldCharType="begin"/>
      </w:r>
      <w:r>
        <w:rPr>
          <w:b/>
        </w:rPr>
        <w:instrText xml:space="preserve"> TOC \h \z \c "Figure" </w:instrText>
      </w:r>
      <w:r>
        <w:rPr>
          <w:b/>
        </w:rPr>
        <w:fldChar w:fldCharType="separate"/>
      </w:r>
      <w:r w:rsidR="00090EDC">
        <w:fldChar w:fldCharType="begin"/>
      </w:r>
      <w:r w:rsidR="00090EDC">
        <w:instrText xml:space="preserve"> HYPERLINK \l "_Toc75900459" </w:instrText>
      </w:r>
      <w:r w:rsidR="00090EDC">
        <w:fldChar w:fldCharType="separate"/>
      </w:r>
      <w:r>
        <w:rPr>
          <w:noProof/>
          <w:webHidden/>
        </w:rPr>
        <w:t xml:space="preserve">Fig 2. </w:t>
      </w:r>
      <w:r w:rsidR="0047268F">
        <w:rPr>
          <w:noProof/>
          <w:webHidden/>
        </w:rPr>
        <w:t>PROPOSED FRAMEWORK (STACKING-BASED MODEL)</w:t>
      </w:r>
      <w:ins w:id="174" w:author="YENDAPALLY, NISHITHA" w:date="2022-07-29T00:59:00Z">
        <w:r w:rsidR="0041424F">
          <w:rPr>
            <w:noProof/>
            <w:webHidden/>
          </w:rPr>
          <w:t xml:space="preserve"> </w:t>
        </w:r>
      </w:ins>
      <w:r>
        <w:rPr>
          <w:noProof/>
          <w:webHidden/>
        </w:rPr>
        <w:t>.</w:t>
      </w:r>
      <w:r>
        <w:rPr>
          <w:noProof/>
          <w:webHidden/>
        </w:rPr>
        <w:tab/>
      </w:r>
      <w:ins w:id="175" w:author="YENDAPALLY, NISHITHA" w:date="2022-07-29T13:47:00Z">
        <w:r w:rsidR="00A13DD1">
          <w:rPr>
            <w:noProof/>
            <w:webHidden/>
          </w:rPr>
          <w:t>1</w:t>
        </w:r>
      </w:ins>
      <w:del w:id="176" w:author="YENDAPALLY, NISHITHA" w:date="2022-07-29T13:47:00Z">
        <w:r w:rsidDel="00A13DD1">
          <w:rPr>
            <w:noProof/>
            <w:webHidden/>
          </w:rPr>
          <w:delText>11</w:delText>
        </w:r>
      </w:del>
      <w:r w:rsidR="00090EDC">
        <w:rPr>
          <w:noProof/>
        </w:rPr>
        <w:fldChar w:fldCharType="end"/>
      </w:r>
      <w:ins w:id="177" w:author="YENDAPALLY, NISHITHA" w:date="2022-07-30T10:51:00Z">
        <w:r w:rsidR="00DA6201">
          <w:rPr>
            <w:noProof/>
          </w:rPr>
          <w:t>5</w:t>
        </w:r>
      </w:ins>
    </w:p>
    <w:p w14:paraId="781043A4" w14:textId="2C87AB1B" w:rsidR="0041424F" w:rsidRDefault="0041424F">
      <w:pPr>
        <w:pStyle w:val="TableofFigures"/>
        <w:tabs>
          <w:tab w:val="right" w:leader="dot" w:pos="9350"/>
        </w:tabs>
        <w:spacing w:line="480" w:lineRule="auto"/>
        <w:rPr>
          <w:ins w:id="178" w:author="YENDAPALLY, NISHITHA" w:date="2022-07-29T01:00:00Z"/>
          <w:noProof/>
        </w:rPr>
        <w:pPrChange w:id="179" w:author="YENDAPALLY, NISHITHA" w:date="2022-07-29T01:08:00Z">
          <w:pPr>
            <w:pStyle w:val="TableofFigures"/>
            <w:tabs>
              <w:tab w:val="right" w:leader="dot" w:pos="9350"/>
            </w:tabs>
          </w:pPr>
        </w:pPrChange>
      </w:pPr>
      <w:ins w:id="180" w:author="YENDAPALLY, NISHITHA" w:date="2022-07-29T01:00:00Z">
        <w:r>
          <w:rPr>
            <w:b/>
          </w:rPr>
          <w:fldChar w:fldCharType="begin"/>
        </w:r>
        <w:r>
          <w:rPr>
            <w:b/>
          </w:rPr>
          <w:instrText xml:space="preserve"> TOC \h \z \c "Figure" </w:instrText>
        </w:r>
        <w:r>
          <w:rPr>
            <w:b/>
          </w:rPr>
          <w:fldChar w:fldCharType="separate"/>
        </w:r>
        <w:r>
          <w:fldChar w:fldCharType="begin"/>
        </w:r>
        <w:r>
          <w:instrText xml:space="preserve"> HYPERLINK \l "_Toc75900459" </w:instrText>
        </w:r>
        <w:r>
          <w:fldChar w:fldCharType="separate"/>
        </w:r>
        <w:r>
          <w:rPr>
            <w:noProof/>
            <w:webHidden/>
          </w:rPr>
          <w:t>F</w:t>
        </w:r>
        <w:r>
          <w:rPr>
            <w:webHidden/>
          </w:rPr>
          <w:t xml:space="preserve">ig 3. </w:t>
        </w:r>
      </w:ins>
      <w:ins w:id="181" w:author="YENDAPALLY, NISHITHA" w:date="2022-07-29T01:01:00Z">
        <w:r w:rsidRPr="005101EE">
          <w:t>C</w:t>
        </w:r>
      </w:ins>
      <w:ins w:id="182" w:author="YENDAPALLY, NISHITHA" w:date="2022-07-29T01:02:00Z">
        <w:r>
          <w:t>OMPARISION OF ACCURACY SCORES</w:t>
        </w:r>
      </w:ins>
      <w:ins w:id="183" w:author="YENDAPALLY, NISHITHA" w:date="2022-07-29T13:45:00Z">
        <w:r w:rsidR="004F17FB">
          <w:t xml:space="preserve"> </w:t>
        </w:r>
      </w:ins>
      <w:ins w:id="184" w:author="YENDAPALLY, NISHITHA" w:date="2022-07-29T13:46:00Z">
        <w:r w:rsidR="004F17FB">
          <w:t>USING</w:t>
        </w:r>
      </w:ins>
      <w:ins w:id="185" w:author="YENDAPALLY, NISHITHA" w:date="2022-07-29T01:02:00Z">
        <w:r>
          <w:t xml:space="preserve"> </w:t>
        </w:r>
      </w:ins>
      <w:ins w:id="186" w:author="YENDAPALLY, NISHITHA" w:date="2022-07-29T01:03:00Z">
        <w:r>
          <w:t>10-FOLD CROSS VALIDATION</w:t>
        </w:r>
      </w:ins>
      <w:ins w:id="187" w:author="YENDAPALLY, NISHITHA" w:date="2022-07-29T13:46:00Z">
        <w:r w:rsidR="00CD2371">
          <w:t xml:space="preserve"> ON </w:t>
        </w:r>
      </w:ins>
      <w:ins w:id="188" w:author="Avdesh Mishra" w:date="2022-07-29T21:34:00Z">
        <w:r w:rsidR="008B65CD">
          <w:t xml:space="preserve">THE </w:t>
        </w:r>
      </w:ins>
      <w:ins w:id="189" w:author="YENDAPALLY, NISHITHA" w:date="2022-07-29T13:46:00Z">
        <w:r w:rsidR="00CD2371">
          <w:t>BENCHMARK DATASET</w:t>
        </w:r>
      </w:ins>
      <w:ins w:id="190" w:author="YENDAPALLY, NISHITHA" w:date="2022-07-29T01:01:00Z">
        <w:r>
          <w:rPr>
            <w:webHidden/>
          </w:rPr>
          <w:t xml:space="preserve"> </w:t>
        </w:r>
      </w:ins>
      <w:ins w:id="191" w:author="YENDAPALLY, NISHITHA" w:date="2022-07-29T01:00:00Z">
        <w:r>
          <w:rPr>
            <w:webHidden/>
          </w:rPr>
          <w:t xml:space="preserve"> .</w:t>
        </w:r>
        <w:r>
          <w:rPr>
            <w:webHidden/>
          </w:rPr>
          <w:tab/>
          <w:t>1</w:t>
        </w:r>
        <w:r>
          <w:rPr>
            <w:noProof/>
          </w:rPr>
          <w:fldChar w:fldCharType="end"/>
        </w:r>
      </w:ins>
      <w:ins w:id="192" w:author="YENDAPALLY, NISHITHA" w:date="2022-07-30T10:51:00Z">
        <w:r w:rsidR="00DA6201">
          <w:rPr>
            <w:noProof/>
          </w:rPr>
          <w:t>8</w:t>
        </w:r>
      </w:ins>
    </w:p>
    <w:p w14:paraId="7CB3611F" w14:textId="15C28D9C" w:rsidR="0041424F" w:rsidRDefault="0041424F">
      <w:pPr>
        <w:pStyle w:val="TableofFigures"/>
        <w:tabs>
          <w:tab w:val="right" w:leader="dot" w:pos="9350"/>
        </w:tabs>
        <w:spacing w:line="480" w:lineRule="auto"/>
        <w:rPr>
          <w:ins w:id="193" w:author="YENDAPALLY, NISHITHA" w:date="2022-07-29T01:00:00Z"/>
          <w:noProof/>
        </w:rPr>
        <w:pPrChange w:id="194" w:author="YENDAPALLY, NISHITHA" w:date="2022-07-29T01:09:00Z">
          <w:pPr>
            <w:pStyle w:val="TableofFigures"/>
            <w:tabs>
              <w:tab w:val="right" w:leader="dot" w:pos="9350"/>
            </w:tabs>
          </w:pPr>
        </w:pPrChange>
      </w:pPr>
      <w:ins w:id="195" w:author="YENDAPALLY, NISHITHA" w:date="2022-07-29T01:00:00Z">
        <w:r>
          <w:rPr>
            <w:b/>
          </w:rPr>
          <w:fldChar w:fldCharType="begin"/>
        </w:r>
        <w:r>
          <w:rPr>
            <w:b/>
          </w:rPr>
          <w:instrText xml:space="preserve"> TOC \h \z \c "Figure" </w:instrText>
        </w:r>
        <w:r>
          <w:rPr>
            <w:b/>
          </w:rPr>
          <w:fldChar w:fldCharType="separate"/>
        </w:r>
        <w:r>
          <w:fldChar w:fldCharType="begin"/>
        </w:r>
        <w:r>
          <w:instrText xml:space="preserve"> HYPERLINK \l "_Toc75900459" </w:instrText>
        </w:r>
        <w:r>
          <w:fldChar w:fldCharType="separate"/>
        </w:r>
        <w:r>
          <w:rPr>
            <w:noProof/>
            <w:webHidden/>
          </w:rPr>
          <w:t xml:space="preserve">Fig 4. </w:t>
        </w:r>
      </w:ins>
      <w:ins w:id="196" w:author="YENDAPALLY, NISHITHA" w:date="2022-07-29T01:04:00Z">
        <w:r w:rsidR="00D94449" w:rsidRPr="005101EE">
          <w:t>C</w:t>
        </w:r>
        <w:r w:rsidR="00D94449">
          <w:t xml:space="preserve">OMPARISION OF ACCURACY SCORES </w:t>
        </w:r>
      </w:ins>
      <w:ins w:id="197" w:author="YENDAPALLY, NISHITHA" w:date="2022-07-29T01:05:00Z">
        <w:r w:rsidR="00D94449">
          <w:t xml:space="preserve">ON </w:t>
        </w:r>
      </w:ins>
      <w:ins w:id="198" w:author="Avdesh Mishra" w:date="2022-07-29T21:34:00Z">
        <w:r w:rsidR="006F5234">
          <w:t xml:space="preserve">THE </w:t>
        </w:r>
      </w:ins>
      <w:ins w:id="199" w:author="YENDAPALLY, NISHITHA" w:date="2022-07-29T01:05:00Z">
        <w:r w:rsidR="00D94449">
          <w:t>INDEPENDENT TEST DATASET</w:t>
        </w:r>
      </w:ins>
      <w:ins w:id="200" w:author="YENDAPALLY, NISHITHA" w:date="2022-07-29T01:00:00Z">
        <w:r>
          <w:rPr>
            <w:noProof/>
            <w:webHidden/>
          </w:rPr>
          <w:t>.</w:t>
        </w:r>
        <w:r>
          <w:rPr>
            <w:noProof/>
            <w:webHidden/>
          </w:rPr>
          <w:tab/>
        </w:r>
      </w:ins>
      <w:ins w:id="201" w:author="YENDAPALLY, NISHITHA" w:date="2022-07-29T13:46:00Z">
        <w:r w:rsidR="00A13DD1">
          <w:rPr>
            <w:noProof/>
            <w:webHidden/>
          </w:rPr>
          <w:t>2</w:t>
        </w:r>
      </w:ins>
      <w:ins w:id="202" w:author="YENDAPALLY, NISHITHA" w:date="2022-07-29T01:00:00Z">
        <w:r>
          <w:rPr>
            <w:noProof/>
          </w:rPr>
          <w:fldChar w:fldCharType="end"/>
        </w:r>
      </w:ins>
      <w:ins w:id="203" w:author="YENDAPALLY, NISHITHA" w:date="2022-07-30T10:51:00Z">
        <w:r w:rsidR="00DA6201">
          <w:rPr>
            <w:noProof/>
          </w:rPr>
          <w:t>1</w:t>
        </w:r>
      </w:ins>
    </w:p>
    <w:p w14:paraId="08A1D80D" w14:textId="77777777" w:rsidR="0041424F" w:rsidRPr="005101EE" w:rsidRDefault="0041424F">
      <w:pPr>
        <w:spacing w:line="480" w:lineRule="auto"/>
        <w:rPr>
          <w:ins w:id="204" w:author="YENDAPALLY, NISHITHA" w:date="2022-07-29T01:00:00Z"/>
        </w:rPr>
        <w:pPrChange w:id="205" w:author="YENDAPALLY, NISHITHA" w:date="2022-07-29T01:08:00Z">
          <w:pPr/>
        </w:pPrChange>
      </w:pPr>
    </w:p>
    <w:p w14:paraId="43EA32E1" w14:textId="77777777" w:rsidR="0041424F" w:rsidRPr="005101EE" w:rsidRDefault="0041424F">
      <w:pPr>
        <w:spacing w:line="480" w:lineRule="auto"/>
        <w:rPr>
          <w:ins w:id="206" w:author="YENDAPALLY, NISHITHA" w:date="2022-07-29T01:00:00Z"/>
          <w:rFonts w:eastAsiaTheme="minorEastAsia"/>
        </w:rPr>
        <w:pPrChange w:id="207" w:author="YENDAPALLY, NISHITHA" w:date="2022-07-29T01:08:00Z">
          <w:pPr/>
        </w:pPrChange>
      </w:pPr>
    </w:p>
    <w:p w14:paraId="0AAEB882" w14:textId="77777777" w:rsidR="0041424F" w:rsidRPr="004739F4" w:rsidRDefault="0041424F">
      <w:pPr>
        <w:spacing w:line="480" w:lineRule="auto"/>
        <w:rPr>
          <w:ins w:id="208" w:author="YENDAPALLY, NISHITHA" w:date="2022-07-29T01:00:00Z"/>
          <w:rFonts w:eastAsiaTheme="minorEastAsia"/>
        </w:rPr>
        <w:pPrChange w:id="209" w:author="YENDAPALLY, NISHITHA" w:date="2022-07-29T01:08:00Z">
          <w:pPr/>
        </w:pPrChange>
      </w:pPr>
      <w:ins w:id="210" w:author="YENDAPALLY, NISHITHA" w:date="2022-07-29T01:00:00Z">
        <w:r>
          <w:rPr>
            <w:b/>
          </w:rPr>
          <w:fldChar w:fldCharType="end"/>
        </w:r>
      </w:ins>
    </w:p>
    <w:p w14:paraId="05BE08D4" w14:textId="77777777" w:rsidR="0041424F" w:rsidRPr="0041424F" w:rsidRDefault="0041424F">
      <w:pPr>
        <w:spacing w:line="480" w:lineRule="auto"/>
        <w:rPr>
          <w:ins w:id="211" w:author="YENDAPALLY, NISHITHA" w:date="2022-07-29T01:00:00Z"/>
          <w:rPrChange w:id="212" w:author="YENDAPALLY, NISHITHA" w:date="2022-07-29T01:00:00Z">
            <w:rPr>
              <w:ins w:id="213" w:author="YENDAPALLY, NISHITHA" w:date="2022-07-29T01:00:00Z"/>
              <w:noProof/>
            </w:rPr>
          </w:rPrChange>
        </w:rPr>
        <w:pPrChange w:id="214" w:author="YENDAPALLY, NISHITHA" w:date="2022-07-29T01:08:00Z">
          <w:pPr>
            <w:pStyle w:val="TableofFigures"/>
            <w:tabs>
              <w:tab w:val="right" w:leader="dot" w:pos="9350"/>
            </w:tabs>
          </w:pPr>
        </w:pPrChange>
      </w:pPr>
    </w:p>
    <w:p w14:paraId="22FFD26E" w14:textId="77777777" w:rsidR="0041424F" w:rsidRPr="005101EE" w:rsidRDefault="0041424F">
      <w:pPr>
        <w:spacing w:line="480" w:lineRule="auto"/>
        <w:rPr>
          <w:ins w:id="215" w:author="YENDAPALLY, NISHITHA" w:date="2022-07-29T01:00:00Z"/>
        </w:rPr>
        <w:pPrChange w:id="216" w:author="YENDAPALLY, NISHITHA" w:date="2022-07-29T01:08:00Z">
          <w:pPr/>
        </w:pPrChange>
      </w:pPr>
    </w:p>
    <w:p w14:paraId="4B389682" w14:textId="77777777" w:rsidR="0041424F" w:rsidRPr="005101EE" w:rsidRDefault="0041424F">
      <w:pPr>
        <w:spacing w:line="480" w:lineRule="auto"/>
        <w:rPr>
          <w:ins w:id="217" w:author="YENDAPALLY, NISHITHA" w:date="2022-07-29T01:00:00Z"/>
          <w:rFonts w:eastAsiaTheme="minorEastAsia"/>
        </w:rPr>
        <w:pPrChange w:id="218" w:author="YENDAPALLY, NISHITHA" w:date="2022-07-29T01:08:00Z">
          <w:pPr/>
        </w:pPrChange>
      </w:pPr>
    </w:p>
    <w:p w14:paraId="54F2DD2E" w14:textId="77777777" w:rsidR="0041424F" w:rsidRPr="004739F4" w:rsidRDefault="0041424F">
      <w:pPr>
        <w:spacing w:line="480" w:lineRule="auto"/>
        <w:rPr>
          <w:ins w:id="219" w:author="YENDAPALLY, NISHITHA" w:date="2022-07-29T01:00:00Z"/>
          <w:rFonts w:eastAsiaTheme="minorEastAsia"/>
        </w:rPr>
        <w:pPrChange w:id="220" w:author="YENDAPALLY, NISHITHA" w:date="2022-07-29T01:08:00Z">
          <w:pPr/>
        </w:pPrChange>
      </w:pPr>
      <w:ins w:id="221" w:author="YENDAPALLY, NISHITHA" w:date="2022-07-29T01:00:00Z">
        <w:r>
          <w:rPr>
            <w:b/>
          </w:rPr>
          <w:fldChar w:fldCharType="end"/>
        </w:r>
      </w:ins>
    </w:p>
    <w:p w14:paraId="1BD2AA3B" w14:textId="77777777" w:rsidR="0041424F" w:rsidRPr="0041424F" w:rsidRDefault="0041424F">
      <w:pPr>
        <w:rPr>
          <w:ins w:id="222" w:author="YENDAPALLY, NISHITHA" w:date="2022-07-29T01:00:00Z"/>
          <w:rPrChange w:id="223" w:author="YENDAPALLY, NISHITHA" w:date="2022-07-29T01:00:00Z">
            <w:rPr>
              <w:ins w:id="224" w:author="YENDAPALLY, NISHITHA" w:date="2022-07-29T01:00:00Z"/>
              <w:noProof/>
            </w:rPr>
          </w:rPrChange>
        </w:rPr>
        <w:pPrChange w:id="225" w:author="YENDAPALLY, NISHITHA" w:date="2022-07-29T01:00:00Z">
          <w:pPr>
            <w:pStyle w:val="TableofFigures"/>
            <w:tabs>
              <w:tab w:val="right" w:leader="dot" w:pos="9350"/>
            </w:tabs>
          </w:pPr>
        </w:pPrChange>
      </w:pPr>
    </w:p>
    <w:p w14:paraId="6B276CAE" w14:textId="77777777" w:rsidR="0041424F" w:rsidRPr="0041424F" w:rsidRDefault="0041424F">
      <w:pPr>
        <w:rPr>
          <w:ins w:id="226" w:author="YENDAPALLY, NISHITHA" w:date="2022-07-29T00:59:00Z"/>
          <w:rPrChange w:id="227" w:author="YENDAPALLY, NISHITHA" w:date="2022-07-29T01:00:00Z">
            <w:rPr>
              <w:ins w:id="228" w:author="YENDAPALLY, NISHITHA" w:date="2022-07-29T00:59:00Z"/>
              <w:noProof/>
            </w:rPr>
          </w:rPrChange>
        </w:rPr>
        <w:pPrChange w:id="229" w:author="YENDAPALLY, NISHITHA" w:date="2022-07-29T01:00:00Z">
          <w:pPr>
            <w:pStyle w:val="TableofFigures"/>
            <w:tabs>
              <w:tab w:val="right" w:leader="dot" w:pos="9350"/>
            </w:tabs>
          </w:pPr>
        </w:pPrChange>
      </w:pPr>
    </w:p>
    <w:p w14:paraId="6C0F1A2F" w14:textId="542FB98F" w:rsidR="0041424F" w:rsidRPr="0041424F" w:rsidRDefault="0041424F">
      <w:pPr>
        <w:rPr>
          <w:rFonts w:eastAsiaTheme="minorEastAsia"/>
          <w:rPrChange w:id="230" w:author="YENDAPALLY, NISHITHA" w:date="2022-07-29T00:59:00Z">
            <w:rPr>
              <w:rFonts w:asciiTheme="minorHAnsi" w:eastAsiaTheme="minorEastAsia" w:hAnsiTheme="minorHAnsi" w:cstheme="minorBidi"/>
              <w:noProof/>
              <w:sz w:val="22"/>
              <w:szCs w:val="22"/>
            </w:rPr>
          </w:rPrChange>
        </w:rPr>
        <w:pPrChange w:id="231" w:author="YENDAPALLY, NISHITHA" w:date="2022-07-29T00:59:00Z">
          <w:pPr>
            <w:pStyle w:val="TableofFigures"/>
            <w:tabs>
              <w:tab w:val="right" w:leader="dot" w:pos="9350"/>
            </w:tabs>
          </w:pPr>
        </w:pPrChange>
      </w:pPr>
    </w:p>
    <w:p w14:paraId="49303764" w14:textId="77777777" w:rsidR="001A3D37" w:rsidRPr="004739F4" w:rsidRDefault="001A3D37" w:rsidP="001A3D37">
      <w:pPr>
        <w:rPr>
          <w:rFonts w:eastAsiaTheme="minorEastAsia"/>
        </w:rPr>
      </w:pPr>
      <w:r>
        <w:rPr>
          <w:b/>
        </w:rPr>
        <w:fldChar w:fldCharType="end"/>
      </w:r>
    </w:p>
    <w:p w14:paraId="59C9CF4B" w14:textId="77777777" w:rsidR="001A3D37" w:rsidRDefault="001A3D37" w:rsidP="001A3D37">
      <w:pPr>
        <w:spacing w:after="160" w:line="259" w:lineRule="auto"/>
      </w:pPr>
      <w:r>
        <w:rPr>
          <w:b/>
        </w:rPr>
        <w:fldChar w:fldCharType="end"/>
      </w:r>
      <w:r>
        <w:br w:type="page"/>
      </w:r>
    </w:p>
    <w:p w14:paraId="2E225387" w14:textId="77777777" w:rsidR="001A3D37" w:rsidRDefault="001A3D37" w:rsidP="001A3D37">
      <w:pPr>
        <w:pStyle w:val="TableofFigures"/>
        <w:tabs>
          <w:tab w:val="right" w:leader="dot" w:pos="9350"/>
        </w:tabs>
        <w:spacing w:line="480" w:lineRule="auto"/>
        <w:jc w:val="center"/>
        <w:rPr>
          <w:b/>
        </w:rPr>
      </w:pPr>
      <w:r w:rsidRPr="00750495">
        <w:rPr>
          <w:b/>
        </w:rPr>
        <w:lastRenderedPageBreak/>
        <w:fldChar w:fldCharType="begin"/>
      </w:r>
      <w:r w:rsidRPr="00750495">
        <w:rPr>
          <w:b/>
        </w:rPr>
        <w:instrText xml:space="preserve"> TOC \h \z \c "Table" </w:instrText>
      </w:r>
      <w:r w:rsidRPr="00750495">
        <w:rPr>
          <w:b/>
        </w:rPr>
        <w:fldChar w:fldCharType="separate"/>
      </w:r>
      <w:r w:rsidRPr="008D450B">
        <w:rPr>
          <w:b/>
        </w:rPr>
        <w:t xml:space="preserve"> </w:t>
      </w:r>
      <w:r>
        <w:rPr>
          <w:b/>
        </w:rPr>
        <w:t>LIST OF TABLES</w:t>
      </w:r>
    </w:p>
    <w:p w14:paraId="75EB2F5E" w14:textId="77777777" w:rsidR="001A3D37" w:rsidRPr="008F1167" w:rsidRDefault="001A3D37" w:rsidP="001A3D37">
      <w:pPr>
        <w:tabs>
          <w:tab w:val="left" w:pos="360"/>
          <w:tab w:val="left" w:pos="900"/>
          <w:tab w:val="left" w:leader="dot" w:pos="8820"/>
          <w:tab w:val="right" w:pos="9360"/>
        </w:tabs>
        <w:spacing w:line="480" w:lineRule="auto"/>
        <w:jc w:val="right"/>
      </w:pPr>
      <w:r w:rsidRPr="00750495">
        <w:rPr>
          <w:b/>
        </w:rPr>
        <w:fldChar w:fldCharType="end"/>
      </w:r>
      <w:r w:rsidRPr="008F1167">
        <w:t>Page</w:t>
      </w:r>
    </w:p>
    <w:p w14:paraId="5A85145F" w14:textId="43C3CC8C" w:rsidR="001A3D37" w:rsidRDefault="001A3D37" w:rsidP="001A3D37">
      <w:pPr>
        <w:tabs>
          <w:tab w:val="left" w:pos="360"/>
          <w:tab w:val="left" w:pos="900"/>
          <w:tab w:val="left" w:leader="dot" w:pos="8820"/>
          <w:tab w:val="right" w:pos="9360"/>
        </w:tabs>
        <w:spacing w:line="480" w:lineRule="auto"/>
      </w:pPr>
      <w:r w:rsidRPr="00750495">
        <w:t xml:space="preserve">Table 1. </w:t>
      </w:r>
      <w:r w:rsidR="00370F7A">
        <w:rPr>
          <w:lang w:bidi="en-US"/>
        </w:rPr>
        <w:t>N</w:t>
      </w:r>
      <w:r w:rsidR="003452B5">
        <w:rPr>
          <w:lang w:bidi="en-US"/>
        </w:rPr>
        <w:t xml:space="preserve">UMBER OF </w:t>
      </w:r>
      <w:r w:rsidR="00370F7A">
        <w:rPr>
          <w:lang w:bidi="en-US"/>
        </w:rPr>
        <w:t>B</w:t>
      </w:r>
      <w:r w:rsidR="003452B5">
        <w:rPr>
          <w:lang w:bidi="en-US"/>
        </w:rPr>
        <w:t xml:space="preserve">ITTER AND </w:t>
      </w:r>
      <w:r w:rsidR="00370F7A">
        <w:rPr>
          <w:lang w:bidi="en-US"/>
        </w:rPr>
        <w:t>N</w:t>
      </w:r>
      <w:r w:rsidR="003452B5">
        <w:rPr>
          <w:lang w:bidi="en-US"/>
        </w:rPr>
        <w:t>ON-BITTER PEPTIDES</w:t>
      </w:r>
      <w:r w:rsidRPr="00750495">
        <w:t>.</w:t>
      </w:r>
      <w:r w:rsidRPr="00750495">
        <w:tab/>
      </w:r>
      <w:r>
        <w:tab/>
      </w:r>
      <w:r w:rsidR="00EA02C0">
        <w:t>4</w:t>
      </w:r>
    </w:p>
    <w:p w14:paraId="43120B79" w14:textId="3EDCA702" w:rsidR="001A3D37" w:rsidRDefault="001A3D37" w:rsidP="001A3D37">
      <w:pPr>
        <w:tabs>
          <w:tab w:val="left" w:pos="360"/>
          <w:tab w:val="left" w:pos="900"/>
          <w:tab w:val="left" w:leader="dot" w:pos="8820"/>
          <w:tab w:val="right" w:pos="9360"/>
        </w:tabs>
        <w:spacing w:line="480" w:lineRule="auto"/>
      </w:pPr>
      <w:r>
        <w:t xml:space="preserve">Table 2. </w:t>
      </w:r>
      <w:r w:rsidR="00370F7A">
        <w:t>E</w:t>
      </w:r>
      <w:r w:rsidR="003452B5">
        <w:t xml:space="preserve">VALUATION METRICS AND THEIR </w:t>
      </w:r>
      <w:ins w:id="232" w:author="YENDAPALLY, NISHITHA" w:date="2022-07-28T23:17:00Z">
        <w:r w:rsidR="00624F28" w:rsidRPr="001A56BE">
          <w:rPr>
            <w:rPrChange w:id="233" w:author="YENDAPALLY, NISHITHA" w:date="2022-07-29T00:53:00Z">
              <w:rPr>
                <w:highlight w:val="yellow"/>
              </w:rPr>
            </w:rPrChange>
          </w:rPr>
          <w:t>DEFINITION</w:t>
        </w:r>
        <w:r w:rsidR="002240CA" w:rsidRPr="001A56BE">
          <w:rPr>
            <w:rPrChange w:id="234" w:author="YENDAPALLY, NISHITHA" w:date="2022-07-29T00:53:00Z">
              <w:rPr>
                <w:highlight w:val="yellow"/>
              </w:rPr>
            </w:rPrChange>
          </w:rPr>
          <w:t xml:space="preserve"> </w:t>
        </w:r>
      </w:ins>
      <w:commentRangeStart w:id="235"/>
      <w:del w:id="236" w:author="YENDAPALLY, NISHITHA" w:date="2022-07-28T23:17:00Z">
        <w:r w:rsidR="003452B5" w:rsidRPr="006A6AB5" w:rsidDel="00624F28">
          <w:rPr>
            <w:highlight w:val="yellow"/>
            <w:rPrChange w:id="237" w:author="Avdesh Mishra" w:date="2022-07-27T13:41:00Z">
              <w:rPr/>
            </w:rPrChange>
          </w:rPr>
          <w:delText>PERFORMANCE</w:delText>
        </w:r>
        <w:commentRangeEnd w:id="235"/>
        <w:r w:rsidR="006A6AB5" w:rsidDel="00624F28">
          <w:rPr>
            <w:rStyle w:val="CommentReference"/>
          </w:rPr>
          <w:commentReference w:id="235"/>
        </w:r>
        <w:r w:rsidDel="00624F28">
          <w:tab/>
        </w:r>
      </w:del>
      <w:r>
        <w:tab/>
      </w:r>
      <w:ins w:id="238" w:author="YENDAPALLY, NISHITHA" w:date="2022-07-28T23:18:00Z">
        <w:r w:rsidR="002240CA">
          <w:tab/>
        </w:r>
      </w:ins>
      <w:ins w:id="239" w:author="YENDAPALLY, NISHITHA" w:date="2022-07-29T13:50:00Z">
        <w:r w:rsidR="007B7B50">
          <w:t>1</w:t>
        </w:r>
      </w:ins>
      <w:ins w:id="240" w:author="YENDAPALLY, NISHITHA" w:date="2022-07-30T10:52:00Z">
        <w:r w:rsidR="00DA6201">
          <w:t>3</w:t>
        </w:r>
      </w:ins>
      <w:del w:id="241" w:author="YENDAPALLY, NISHITHA" w:date="2022-07-29T13:50:00Z">
        <w:r w:rsidR="00EA02C0" w:rsidDel="007B7B50">
          <w:delText>9</w:delText>
        </w:r>
      </w:del>
    </w:p>
    <w:p w14:paraId="6C9F63BD" w14:textId="3EFD6F00" w:rsidR="00EA02C0" w:rsidRDefault="00EA02C0" w:rsidP="00EA02C0">
      <w:pPr>
        <w:tabs>
          <w:tab w:val="left" w:pos="360"/>
          <w:tab w:val="left" w:pos="900"/>
          <w:tab w:val="left" w:leader="dot" w:pos="8820"/>
          <w:tab w:val="right" w:pos="9360"/>
        </w:tabs>
        <w:spacing w:line="480" w:lineRule="auto"/>
      </w:pPr>
      <w:r>
        <w:t>Table 3. P</w:t>
      </w:r>
      <w:r w:rsidR="003452B5">
        <w:t xml:space="preserve">ERFORMANCE OF THE </w:t>
      </w:r>
      <w:r w:rsidR="00935173">
        <w:t>STACKING-BASED</w:t>
      </w:r>
      <w:r w:rsidR="003452B5">
        <w:t xml:space="preserve"> MODEL USING 10-FOLD </w:t>
      </w:r>
      <w:del w:id="242" w:author="Avdesh Mishra" w:date="2022-07-28T22:29:00Z">
        <w:r w:rsidR="003452B5" w:rsidDel="00875ABA">
          <w:delText xml:space="preserve">CROSS       </w:delText>
        </w:r>
      </w:del>
      <w:ins w:id="243" w:author="Avdesh Mishra" w:date="2022-07-28T22:29:00Z">
        <w:r w:rsidR="00875ABA">
          <w:t>CROSS-</w:t>
        </w:r>
      </w:ins>
      <w:r w:rsidR="003452B5">
        <w:t>VALIDATION</w:t>
      </w:r>
      <w:r>
        <w:tab/>
      </w:r>
      <w:r>
        <w:tab/>
        <w:t>1</w:t>
      </w:r>
      <w:del w:id="244" w:author="YENDAPALLY, NISHITHA" w:date="2022-07-30T10:52:00Z">
        <w:r w:rsidDel="00DA6201">
          <w:delText>5</w:delText>
        </w:r>
      </w:del>
      <w:ins w:id="245" w:author="YENDAPALLY, NISHITHA" w:date="2022-07-30T10:52:00Z">
        <w:r w:rsidR="00DA6201">
          <w:t>6</w:t>
        </w:r>
      </w:ins>
    </w:p>
    <w:p w14:paraId="39C2333C" w14:textId="3A41ABA7" w:rsidR="00EA02C0" w:rsidRPr="00750495" w:rsidRDefault="00EA02C0" w:rsidP="00EA02C0">
      <w:pPr>
        <w:tabs>
          <w:tab w:val="left" w:pos="360"/>
          <w:tab w:val="left" w:pos="900"/>
          <w:tab w:val="left" w:leader="dot" w:pos="8820"/>
          <w:tab w:val="right" w:pos="9360"/>
        </w:tabs>
        <w:spacing w:line="480" w:lineRule="auto"/>
      </w:pPr>
      <w:r>
        <w:t xml:space="preserve">Table 4. </w:t>
      </w:r>
      <w:r>
        <w:tab/>
        <w:t>C</w:t>
      </w:r>
      <w:r w:rsidR="003452B5">
        <w:t>OMPARIS</w:t>
      </w:r>
      <w:del w:id="246" w:author="Avdesh Mishra" w:date="2022-07-28T22:29:00Z">
        <w:r w:rsidR="003452B5" w:rsidDel="00875ABA">
          <w:delText>I</w:delText>
        </w:r>
      </w:del>
      <w:r w:rsidR="003452B5">
        <w:t>ON OF STACKING-BASED ALGORITHM WITH ML ALGORITHMS</w:t>
      </w:r>
      <w:r>
        <w:t>………</w:t>
      </w:r>
      <w:r>
        <w:tab/>
      </w:r>
      <w:r w:rsidR="00DF3D32">
        <w:t xml:space="preserve">     </w:t>
      </w:r>
      <w:r>
        <w:t>1</w:t>
      </w:r>
      <w:del w:id="247" w:author="YENDAPALLY, NISHITHA" w:date="2022-07-30T10:52:00Z">
        <w:r w:rsidDel="00DA6201">
          <w:delText>6</w:delText>
        </w:r>
      </w:del>
      <w:ins w:id="248" w:author="YENDAPALLY, NISHITHA" w:date="2022-07-30T10:52:00Z">
        <w:r w:rsidR="00DA6201">
          <w:t>7</w:t>
        </w:r>
      </w:ins>
    </w:p>
    <w:p w14:paraId="481BC78D" w14:textId="669A5CC2" w:rsidR="000D4EDE" w:rsidRDefault="000D4EDE" w:rsidP="00B32AAA">
      <w:pPr>
        <w:tabs>
          <w:tab w:val="left" w:pos="360"/>
          <w:tab w:val="left" w:pos="900"/>
          <w:tab w:val="left" w:leader="dot" w:pos="8820"/>
          <w:tab w:val="right" w:pos="9360"/>
        </w:tabs>
        <w:spacing w:line="480" w:lineRule="auto"/>
      </w:pPr>
      <w:r>
        <w:t xml:space="preserve">Table </w:t>
      </w:r>
      <w:r w:rsidR="00EA02C0">
        <w:t>5</w:t>
      </w:r>
      <w:r>
        <w:t>. P</w:t>
      </w:r>
      <w:r w:rsidR="003452B5">
        <w:t xml:space="preserve">ERFORMANCE OF </w:t>
      </w:r>
      <w:r w:rsidR="0005695C">
        <w:t>STACKING-BASED</w:t>
      </w:r>
      <w:r w:rsidR="003452B5">
        <w:t xml:space="preserve"> MODEL ON THE INDEPENDENT TEST DATASET</w:t>
      </w:r>
      <w:r>
        <w:tab/>
      </w:r>
      <w:r>
        <w:tab/>
        <w:t>1</w:t>
      </w:r>
      <w:del w:id="249" w:author="YENDAPALLY, NISHITHA" w:date="2022-07-29T13:51:00Z">
        <w:r w:rsidR="00EA02C0" w:rsidDel="007B7B50">
          <w:delText>7</w:delText>
        </w:r>
      </w:del>
      <w:ins w:id="250" w:author="YENDAPALLY, NISHITHA" w:date="2022-07-30T10:52:00Z">
        <w:r w:rsidR="00DA6201">
          <w:t>9</w:t>
        </w:r>
      </w:ins>
    </w:p>
    <w:p w14:paraId="455929D8" w14:textId="3AF839B1" w:rsidR="007B7B50" w:rsidRPr="00750495" w:rsidRDefault="007B7B50" w:rsidP="007B7B50">
      <w:pPr>
        <w:tabs>
          <w:tab w:val="left" w:pos="360"/>
          <w:tab w:val="left" w:pos="900"/>
          <w:tab w:val="left" w:leader="dot" w:pos="8820"/>
          <w:tab w:val="right" w:pos="9360"/>
        </w:tabs>
        <w:spacing w:line="480" w:lineRule="auto"/>
        <w:rPr>
          <w:ins w:id="251" w:author="YENDAPALLY, NISHITHA" w:date="2022-07-29T13:52:00Z"/>
        </w:rPr>
      </w:pPr>
      <w:ins w:id="252" w:author="YENDAPALLY, NISHITHA" w:date="2022-07-29T13:52:00Z">
        <w:r>
          <w:t xml:space="preserve">Table 4. </w:t>
        </w:r>
        <w:r>
          <w:tab/>
          <w:t xml:space="preserve">COMPARISON OF STACKING-BASED ALGORITHM WITH ML ALGORITHMS ON </w:t>
        </w:r>
      </w:ins>
      <w:ins w:id="253" w:author="Avdesh Mishra" w:date="2022-07-29T21:35:00Z">
        <w:r w:rsidR="00572816">
          <w:t xml:space="preserve">THE </w:t>
        </w:r>
      </w:ins>
      <w:ins w:id="254" w:author="YENDAPALLY, NISHITHA" w:date="2022-07-29T13:52:00Z">
        <w:r>
          <w:t>INDEPENDENT TEST DATASET………</w:t>
        </w:r>
        <w:r>
          <w:tab/>
          <w:t xml:space="preserve">     </w:t>
        </w:r>
      </w:ins>
      <w:ins w:id="255" w:author="YENDAPALLY, NISHITHA" w:date="2022-07-30T10:53:00Z">
        <w:r w:rsidR="00DA6201">
          <w:t>20</w:t>
        </w:r>
      </w:ins>
    </w:p>
    <w:p w14:paraId="5975E8B2" w14:textId="09776B39" w:rsidR="000D4EDE" w:rsidDel="007B7B50" w:rsidRDefault="000D4EDE" w:rsidP="000D4EDE">
      <w:pPr>
        <w:tabs>
          <w:tab w:val="left" w:pos="360"/>
          <w:tab w:val="left" w:pos="900"/>
          <w:tab w:val="left" w:leader="dot" w:pos="8820"/>
          <w:tab w:val="right" w:pos="9360"/>
        </w:tabs>
        <w:spacing w:line="480" w:lineRule="auto"/>
        <w:rPr>
          <w:del w:id="256" w:author="YENDAPALLY, NISHITHA" w:date="2022-07-29T13:52:00Z"/>
        </w:rPr>
      </w:pPr>
      <w:del w:id="257" w:author="YENDAPALLY, NISHITHA" w:date="2022-07-29T13:52:00Z">
        <w:r w:rsidDel="007B7B50">
          <w:delText xml:space="preserve">Table </w:delText>
        </w:r>
        <w:r w:rsidR="00EA02C0" w:rsidDel="007B7B50">
          <w:delText>6</w:delText>
        </w:r>
        <w:r w:rsidDel="007B7B50">
          <w:delText xml:space="preserve">. </w:delText>
        </w:r>
      </w:del>
      <w:del w:id="258" w:author="YENDAPALLY, NISHITHA" w:date="2022-07-29T00:58:00Z">
        <w:r w:rsidR="003452B5" w:rsidDel="00233F8F">
          <w:delText xml:space="preserve"> </w:delText>
        </w:r>
      </w:del>
      <w:del w:id="259" w:author="YENDAPALLY, NISHITHA" w:date="2022-07-29T13:52:00Z">
        <w:r w:rsidDel="007B7B50">
          <w:delText>C</w:delText>
        </w:r>
        <w:r w:rsidR="003452B5" w:rsidDel="007B7B50">
          <w:delText xml:space="preserve">OMPARISION OF STACKING-BASED ALGORITHM WITH ML </w:delText>
        </w:r>
      </w:del>
      <w:del w:id="260" w:author="YENDAPALLY, NISHITHA" w:date="2022-07-29T00:58:00Z">
        <w:r w:rsidR="003452B5" w:rsidDel="00233F8F">
          <w:delText xml:space="preserve"> </w:delText>
        </w:r>
      </w:del>
      <w:del w:id="261" w:author="YENDAPALLY, NISHITHA" w:date="2022-07-29T13:52:00Z">
        <w:r w:rsidR="003452B5" w:rsidDel="007B7B50">
          <w:delText>ALGORITHM</w:delText>
        </w:r>
      </w:del>
      <w:del w:id="262" w:author="YENDAPALLY, NISHITHA" w:date="2022-07-29T00:59:00Z">
        <w:r w:rsidR="003452B5" w:rsidDel="00233F8F">
          <w:delText>S</w:delText>
        </w:r>
        <w:r w:rsidDel="00233F8F">
          <w:tab/>
        </w:r>
        <w:r w:rsidDel="00233F8F">
          <w:tab/>
        </w:r>
      </w:del>
      <w:del w:id="263" w:author="YENDAPALLY, NISHITHA" w:date="2022-07-29T13:52:00Z">
        <w:r w:rsidDel="007B7B50">
          <w:delText>1</w:delText>
        </w:r>
      </w:del>
      <w:del w:id="264" w:author="YENDAPALLY, NISHITHA" w:date="2022-07-29T13:51:00Z">
        <w:r w:rsidR="00EA02C0" w:rsidDel="007B7B50">
          <w:delText>7</w:delText>
        </w:r>
      </w:del>
    </w:p>
    <w:p w14:paraId="40F4FEE4" w14:textId="77777777" w:rsidR="001A3D37" w:rsidRDefault="001A3D37" w:rsidP="001A3D37">
      <w:pPr>
        <w:spacing w:after="160" w:line="259" w:lineRule="auto"/>
      </w:pPr>
      <w:r>
        <w:br w:type="page"/>
      </w:r>
    </w:p>
    <w:p w14:paraId="11E349B2" w14:textId="77777777" w:rsidR="001A3D37" w:rsidRPr="008373A9" w:rsidRDefault="001A3D37" w:rsidP="001A3D37">
      <w:pPr>
        <w:sectPr w:rsidR="001A3D37" w:rsidRPr="008373A9" w:rsidSect="00EB74AD">
          <w:footerReference w:type="first" r:id="rId19"/>
          <w:pgSz w:w="12240" w:h="15840"/>
          <w:pgMar w:top="1440" w:right="1440" w:bottom="1440" w:left="1440" w:header="720" w:footer="720" w:gutter="0"/>
          <w:pgNumType w:fmt="lowerRoman" w:start="3"/>
          <w:cols w:space="720"/>
          <w:titlePg/>
          <w:docGrid w:linePitch="360"/>
        </w:sectPr>
      </w:pPr>
    </w:p>
    <w:p w14:paraId="578EF579" w14:textId="77777777" w:rsidR="001A3D37" w:rsidRDefault="001A3D37" w:rsidP="001A3D37">
      <w:pPr>
        <w:spacing w:after="120"/>
        <w:jc w:val="center"/>
        <w:rPr>
          <w:b/>
        </w:rPr>
      </w:pPr>
      <w:r>
        <w:rPr>
          <w:b/>
        </w:rPr>
        <w:lastRenderedPageBreak/>
        <w:t>CHAPTER 1.</w:t>
      </w:r>
      <w:r w:rsidRPr="00307832">
        <w:rPr>
          <w:b/>
        </w:rPr>
        <w:t xml:space="preserve"> </w:t>
      </w:r>
      <w:r w:rsidRPr="0047166F">
        <w:rPr>
          <w:rFonts w:eastAsia="MS Gothic"/>
          <w:b/>
          <w:szCs w:val="28"/>
        </w:rPr>
        <w:t>INTRODUCTION</w:t>
      </w:r>
    </w:p>
    <w:p w14:paraId="226C0B8F" w14:textId="77777777" w:rsidR="001A3D37" w:rsidRPr="008373A9" w:rsidRDefault="001A3D37" w:rsidP="001A3D37">
      <w:pPr>
        <w:spacing w:after="120"/>
        <w:jc w:val="center"/>
      </w:pPr>
    </w:p>
    <w:p w14:paraId="366BB05E" w14:textId="3560A821" w:rsidR="00A17240" w:rsidRDefault="00A17240" w:rsidP="004A276D">
      <w:pPr>
        <w:spacing w:line="480" w:lineRule="auto"/>
        <w:ind w:firstLine="540"/>
        <w:jc w:val="both"/>
      </w:pPr>
      <w:r w:rsidRPr="00A941FD">
        <w:t>Peptides are small chained amino acid</w:t>
      </w:r>
      <w:r w:rsidRPr="00CE3BD1">
        <w:t>s</w:t>
      </w:r>
      <w:r w:rsidR="00A03D13">
        <w:t xml:space="preserve"> and</w:t>
      </w:r>
      <w:r w:rsidR="00A03D13" w:rsidRPr="00A03D13">
        <w:t xml:space="preserve"> smaller versions of proteins</w:t>
      </w:r>
      <w:r w:rsidRPr="00CE3BD1">
        <w:t>.</w:t>
      </w:r>
      <w:r w:rsidR="00CA5F04">
        <w:t xml:space="preserve"> Amino acid chain</w:t>
      </w:r>
      <w:ins w:id="265" w:author="Avdesh Mishra" w:date="2022-07-28T22:30:00Z">
        <w:r w:rsidR="00875ABA">
          <w:t>s</w:t>
        </w:r>
      </w:ins>
      <w:r w:rsidR="00CA5F04">
        <w:t xml:space="preserve"> with fewer than 20</w:t>
      </w:r>
      <w:r w:rsidR="00B32AAA">
        <w:t xml:space="preserve"> </w:t>
      </w:r>
      <w:del w:id="266" w:author="Avdesh Mishra" w:date="2022-07-28T22:29:00Z">
        <w:r w:rsidR="00CA5F04" w:rsidDel="00875ABA">
          <w:delText xml:space="preserve">are </w:delText>
        </w:r>
      </w:del>
      <w:ins w:id="267" w:author="Avdesh Mishra" w:date="2022-07-28T22:30:00Z">
        <w:r w:rsidR="00875ABA">
          <w:t>are</w:t>
        </w:r>
      </w:ins>
      <w:ins w:id="268" w:author="Avdesh Mishra" w:date="2022-07-28T22:29:00Z">
        <w:r w:rsidR="00875ABA">
          <w:t xml:space="preserve"> </w:t>
        </w:r>
      </w:ins>
      <w:r w:rsidR="00CA5F04">
        <w:t>called</w:t>
      </w:r>
      <w:r w:rsidR="00DE3789">
        <w:t>,</w:t>
      </w:r>
      <w:r w:rsidR="00CA5F04">
        <w:t xml:space="preserve"> </w:t>
      </w:r>
      <w:r w:rsidR="00CA5F04" w:rsidRPr="00DE3789">
        <w:t>oligopeptides</w:t>
      </w:r>
      <w:r w:rsidR="000C079B">
        <w:t xml:space="preserve"> which</w:t>
      </w:r>
      <w:r w:rsidR="00CA5F04" w:rsidRPr="00DE3789">
        <w:t xml:space="preserve"> </w:t>
      </w:r>
      <w:r w:rsidR="00CA5F04" w:rsidRPr="004A276D">
        <w:rPr>
          <w:color w:val="202122"/>
          <w:shd w:val="clear" w:color="auto" w:fill="FFFFFF"/>
        </w:rPr>
        <w:t>include </w:t>
      </w:r>
      <w:hyperlink r:id="rId20" w:tooltip="Dipeptide" w:history="1">
        <w:r w:rsidR="00CA5F04" w:rsidRPr="00DE3789">
          <w:rPr>
            <w:color w:val="202122"/>
          </w:rPr>
          <w:t>dipeptides</w:t>
        </w:r>
      </w:hyperlink>
      <w:r w:rsidR="00CA5F04" w:rsidRPr="004A276D">
        <w:rPr>
          <w:color w:val="202122"/>
          <w:shd w:val="clear" w:color="auto" w:fill="FFFFFF"/>
        </w:rPr>
        <w:t>, </w:t>
      </w:r>
      <w:hyperlink r:id="rId21" w:tooltip="Tripeptide" w:history="1">
        <w:r w:rsidR="00CA5F04" w:rsidRPr="00DE3789">
          <w:rPr>
            <w:color w:val="202122"/>
          </w:rPr>
          <w:t>tripeptides</w:t>
        </w:r>
      </w:hyperlink>
      <w:r w:rsidR="00CA5F04" w:rsidRPr="004A276D">
        <w:rPr>
          <w:color w:val="202122"/>
          <w:shd w:val="clear" w:color="auto" w:fill="FFFFFF"/>
        </w:rPr>
        <w:t>, and </w:t>
      </w:r>
      <w:hyperlink r:id="rId22" w:tooltip="Tetrapeptide" w:history="1">
        <w:r w:rsidR="00CA5F04" w:rsidRPr="00DE3789">
          <w:rPr>
            <w:color w:val="202122"/>
          </w:rPr>
          <w:t>tetrapeptides</w:t>
        </w:r>
      </w:hyperlink>
      <w:r w:rsidR="00CA5F04" w:rsidRPr="004A276D">
        <w:rPr>
          <w:color w:val="202122"/>
          <w:shd w:val="clear" w:color="auto" w:fill="FFFFFF"/>
        </w:rPr>
        <w:t>.</w:t>
      </w:r>
      <w:r w:rsidRPr="00DE3789">
        <w:t xml:space="preserve"> </w:t>
      </w:r>
      <w:r w:rsidRPr="00A941FD">
        <w:t>They</w:t>
      </w:r>
      <w:r>
        <w:t xml:space="preserve"> are found to be useful in the development of drugs to combat critical diseases. </w:t>
      </w:r>
      <w:r w:rsidRPr="004C5D63">
        <w:t xml:space="preserve">Many </w:t>
      </w:r>
      <w:r>
        <w:t>of these drugs</w:t>
      </w:r>
      <w:r w:rsidRPr="004C5D63">
        <w:t xml:space="preserve"> have a bitter taste by nature</w:t>
      </w:r>
      <w:r>
        <w:t>.</w:t>
      </w:r>
      <w:r w:rsidRPr="004C5D63">
        <w:t xml:space="preserve"> </w:t>
      </w:r>
      <w:r>
        <w:t>S</w:t>
      </w:r>
      <w:r w:rsidRPr="004C5D63">
        <w:t xml:space="preserve">ignificant efforts are being made to reduce the bitterness </w:t>
      </w:r>
      <w:r>
        <w:t xml:space="preserve">of these medicines </w:t>
      </w:r>
      <w:r w:rsidRPr="004C5D63">
        <w:t xml:space="preserve">to enhance taste and, as a result, </w:t>
      </w:r>
      <w:r>
        <w:t xml:space="preserve">increase </w:t>
      </w:r>
      <w:r w:rsidRPr="004C5D63">
        <w:t>drug compliance</w:t>
      </w:r>
      <w:sdt>
        <w:sdtPr>
          <w:id w:val="1839344541"/>
          <w:citation/>
        </w:sdtPr>
        <w:sdtContent>
          <w:r>
            <w:fldChar w:fldCharType="begin"/>
          </w:r>
          <w:r>
            <w:instrText xml:space="preserve"> CITATION Dag171 \l 1033 </w:instrText>
          </w:r>
          <w:r>
            <w:fldChar w:fldCharType="separate"/>
          </w:r>
          <w:r w:rsidR="00D23B11">
            <w:rPr>
              <w:noProof/>
            </w:rPr>
            <w:t xml:space="preserve"> [1]</w:t>
          </w:r>
          <w:r>
            <w:fldChar w:fldCharType="end"/>
          </w:r>
        </w:sdtContent>
      </w:sdt>
      <w:r>
        <w:t xml:space="preserve"> </w:t>
      </w:r>
      <w:sdt>
        <w:sdtPr>
          <w:id w:val="-1666085358"/>
          <w:citation/>
        </w:sdtPr>
        <w:sdtContent>
          <w:r>
            <w:fldChar w:fldCharType="begin"/>
          </w:r>
          <w:r>
            <w:instrText xml:space="preserve"> CITATION Hua16 \l 1033 </w:instrText>
          </w:r>
          <w:r>
            <w:fldChar w:fldCharType="separate"/>
          </w:r>
          <w:r w:rsidR="00D23B11">
            <w:rPr>
              <w:noProof/>
            </w:rPr>
            <w:t>[2]</w:t>
          </w:r>
          <w:r>
            <w:fldChar w:fldCharType="end"/>
          </w:r>
        </w:sdtContent>
      </w:sdt>
      <w:sdt>
        <w:sdtPr>
          <w:id w:val="719020206"/>
          <w:citation/>
        </w:sdtPr>
        <w:sdtContent>
          <w:r>
            <w:fldChar w:fldCharType="begin"/>
          </w:r>
          <w:r>
            <w:instrText xml:space="preserve"> CITATION Pri07 \l 1033 </w:instrText>
          </w:r>
          <w:r>
            <w:fldChar w:fldCharType="separate"/>
          </w:r>
          <w:r w:rsidR="00D23B11">
            <w:rPr>
              <w:noProof/>
            </w:rPr>
            <w:t xml:space="preserve"> [3]</w:t>
          </w:r>
          <w:r>
            <w:fldChar w:fldCharType="end"/>
          </w:r>
        </w:sdtContent>
      </w:sdt>
      <w:r>
        <w:t xml:space="preserve">. </w:t>
      </w:r>
      <w:r w:rsidRPr="004C5D63">
        <w:t>The experimental</w:t>
      </w:r>
      <w:r>
        <w:t xml:space="preserve"> methods such as </w:t>
      </w:r>
      <w:r w:rsidRPr="00227E5F">
        <w:rPr>
          <w:i/>
          <w:iCs/>
        </w:rPr>
        <w:t>in-vivo</w:t>
      </w:r>
      <w:r>
        <w:t xml:space="preserve"> and </w:t>
      </w:r>
      <w:r w:rsidRPr="00227E5F">
        <w:rPr>
          <w:i/>
          <w:iCs/>
        </w:rPr>
        <w:t>in-vitr</w:t>
      </w:r>
      <w:r>
        <w:rPr>
          <w:i/>
          <w:iCs/>
        </w:rPr>
        <w:t>o</w:t>
      </w:r>
      <w:r>
        <w:t xml:space="preserve"> approaches that include “human taste panel studies”</w:t>
      </w:r>
      <w:sdt>
        <w:sdtPr>
          <w:id w:val="1304199507"/>
          <w:citation/>
        </w:sdtPr>
        <w:sdtContent>
          <w:r>
            <w:fldChar w:fldCharType="begin"/>
          </w:r>
          <w:r>
            <w:instrText xml:space="preserve"> CITATION Zhe18 \l 16393 </w:instrText>
          </w:r>
          <w:r>
            <w:fldChar w:fldCharType="separate"/>
          </w:r>
          <w:r w:rsidR="00D23B11">
            <w:rPr>
              <w:noProof/>
            </w:rPr>
            <w:t xml:space="preserve"> [4]</w:t>
          </w:r>
          <w:r>
            <w:fldChar w:fldCharType="end"/>
          </w:r>
        </w:sdtContent>
      </w:sdt>
      <w:r w:rsidR="008E4E11">
        <w:t>,</w:t>
      </w:r>
      <w:r w:rsidRPr="008C0C46">
        <w:t xml:space="preserve"> </w:t>
      </w:r>
      <w:r>
        <w:t xml:space="preserve">utilized to </w:t>
      </w:r>
      <w:r w:rsidRPr="004C5D63">
        <w:t>identif</w:t>
      </w:r>
      <w:r>
        <w:t>y</w:t>
      </w:r>
      <w:r w:rsidRPr="004C5D63">
        <w:t xml:space="preserve"> bitter peptides</w:t>
      </w:r>
      <w:r w:rsidR="008E4E11">
        <w:t>,</w:t>
      </w:r>
      <w:r w:rsidRPr="004C5D63">
        <w:t xml:space="preserve"> </w:t>
      </w:r>
      <w:r>
        <w:t>are</w:t>
      </w:r>
      <w:r w:rsidRPr="004C5D63">
        <w:t xml:space="preserve"> </w:t>
      </w:r>
      <w:r>
        <w:t>tedious, expensive,</w:t>
      </w:r>
      <w:r w:rsidRPr="004C5D63">
        <w:t xml:space="preserve"> and time-consuming</w:t>
      </w:r>
      <w:r>
        <w:rPr>
          <w:noProof/>
        </w:rPr>
        <w:t>.</w:t>
      </w:r>
      <w:r w:rsidR="002E5737" w:rsidRPr="002E5737">
        <w:t xml:space="preserve"> </w:t>
      </w:r>
      <w:r w:rsidR="00B32AAA">
        <w:t xml:space="preserve">In </w:t>
      </w:r>
      <w:del w:id="269" w:author="Avdesh Mishra" w:date="2022-07-28T22:30:00Z">
        <w:r w:rsidR="00B32AAA" w:rsidDel="00FE5ED2">
          <w:delText xml:space="preserve">the </w:delText>
        </w:r>
      </w:del>
      <w:r w:rsidR="00B32AAA">
        <w:t>nutritional studies</w:t>
      </w:r>
      <w:ins w:id="270" w:author="Avdesh Mishra" w:date="2022-07-28T22:30:00Z">
        <w:r w:rsidR="00FE5ED2">
          <w:t>,</w:t>
        </w:r>
      </w:ins>
      <w:r w:rsidR="00B32AAA">
        <w:t xml:space="preserve"> identifying the bitter</w:t>
      </w:r>
      <w:del w:id="271" w:author="Avdesh Mishra" w:date="2022-07-28T22:30:00Z">
        <w:r w:rsidR="00B32AAA" w:rsidDel="00FE5ED2">
          <w:delText>-</w:delText>
        </w:r>
      </w:del>
      <w:ins w:id="272" w:author="Avdesh Mishra" w:date="2022-07-28T22:30:00Z">
        <w:r w:rsidR="00FE5ED2">
          <w:t xml:space="preserve"> </w:t>
        </w:r>
      </w:ins>
      <w:r w:rsidR="00B32AAA">
        <w:t xml:space="preserve">peptides </w:t>
      </w:r>
      <w:proofErr w:type="gramStart"/>
      <w:r w:rsidR="00B32AAA">
        <w:t>plays</w:t>
      </w:r>
      <w:proofErr w:type="gramEnd"/>
      <w:r w:rsidR="00B32AAA">
        <w:t xml:space="preserve"> an essential role</w:t>
      </w:r>
      <w:r w:rsidR="002E5737" w:rsidRPr="002E5737">
        <w:rPr>
          <w:noProof/>
        </w:rPr>
        <w:t>. The need to create computational algorithms for quickly and accurately differentiating bitter from non-bitter peptides</w:t>
      </w:r>
      <w:ins w:id="273" w:author="Avdesh Mishra" w:date="2022-07-27T17:46:00Z">
        <w:r w:rsidR="003D5B65">
          <w:rPr>
            <w:noProof/>
          </w:rPr>
          <w:t xml:space="preserve"> </w:t>
        </w:r>
      </w:ins>
      <w:r w:rsidR="004B055A">
        <w:rPr>
          <w:noProof/>
        </w:rPr>
        <w:t>(BPs)</w:t>
      </w:r>
      <w:r w:rsidR="002E5737" w:rsidRPr="002E5737">
        <w:rPr>
          <w:noProof/>
        </w:rPr>
        <w:t xml:space="preserve"> is important</w:t>
      </w:r>
      <w:r w:rsidR="00B32AAA">
        <w:rPr>
          <w:noProof/>
        </w:rPr>
        <w:t>,</w:t>
      </w:r>
      <w:r w:rsidR="002E5737" w:rsidRPr="002E5737">
        <w:rPr>
          <w:noProof/>
        </w:rPr>
        <w:t xml:space="preserve"> </w:t>
      </w:r>
      <w:r w:rsidR="00B32AAA" w:rsidRPr="002E5737">
        <w:rPr>
          <w:noProof/>
        </w:rPr>
        <w:t xml:space="preserve">given </w:t>
      </w:r>
      <w:r w:rsidR="00B32AAA">
        <w:rPr>
          <w:noProof/>
        </w:rPr>
        <w:t xml:space="preserve">that </w:t>
      </w:r>
      <w:r w:rsidR="00B32AAA" w:rsidRPr="002548D6">
        <w:rPr>
          <w:noProof/>
        </w:rPr>
        <w:t>in the post-genomic age, the volume of peptides produced</w:t>
      </w:r>
      <w:r w:rsidR="00B32AAA" w:rsidRPr="002E5737">
        <w:rPr>
          <w:noProof/>
        </w:rPr>
        <w:t>.</w:t>
      </w:r>
      <w:r w:rsidR="00B32AAA">
        <w:rPr>
          <w:noProof/>
        </w:rPr>
        <w:t xml:space="preserve"> </w:t>
      </w:r>
      <w:r w:rsidR="002E5737">
        <w:rPr>
          <w:noProof/>
        </w:rPr>
        <w:t xml:space="preserve"> </w:t>
      </w:r>
      <w:r w:rsidR="002E5737" w:rsidRPr="002E5737">
        <w:rPr>
          <w:noProof/>
        </w:rPr>
        <w:t xml:space="preserve">In this </w:t>
      </w:r>
      <w:r w:rsidR="008A2E79">
        <w:rPr>
          <w:noProof/>
        </w:rPr>
        <w:t>thesis</w:t>
      </w:r>
      <w:r w:rsidR="002E5737" w:rsidRPr="002E5737">
        <w:rPr>
          <w:noProof/>
        </w:rPr>
        <w:t xml:space="preserve">, </w:t>
      </w:r>
      <w:del w:id="274" w:author="Avdesh Mishra" w:date="2022-07-28T22:31:00Z">
        <w:r w:rsidR="002E5737" w:rsidRPr="002E5737" w:rsidDel="00FE5ED2">
          <w:rPr>
            <w:noProof/>
          </w:rPr>
          <w:delText xml:space="preserve">we introduce </w:delText>
        </w:r>
      </w:del>
      <w:r w:rsidR="002E5737" w:rsidRPr="002E5737">
        <w:rPr>
          <w:noProof/>
        </w:rPr>
        <w:t>a computer model</w:t>
      </w:r>
      <w:ins w:id="275" w:author="Avdesh Mishra" w:date="2022-07-28T22:31:00Z">
        <w:r w:rsidR="00826855">
          <w:rPr>
            <w:noProof/>
          </w:rPr>
          <w:t xml:space="preserve"> called</w:t>
        </w:r>
      </w:ins>
      <w:r w:rsidR="002E5737" w:rsidRPr="002E5737">
        <w:rPr>
          <w:noProof/>
        </w:rPr>
        <w:t xml:space="preserve">, the </w:t>
      </w:r>
      <w:del w:id="276" w:author="Avdesh Mishra" w:date="2022-07-28T22:30:00Z">
        <w:r w:rsidR="002E5737" w:rsidRPr="002E5737" w:rsidDel="00FE5ED2">
          <w:rPr>
            <w:noProof/>
          </w:rPr>
          <w:delText xml:space="preserve">stacking </w:delText>
        </w:r>
      </w:del>
      <w:ins w:id="277" w:author="Avdesh Mishra" w:date="2022-07-28T22:30:00Z">
        <w:r w:rsidR="00FE5ED2" w:rsidRPr="002E5737">
          <w:rPr>
            <w:noProof/>
          </w:rPr>
          <w:t>stacking</w:t>
        </w:r>
        <w:r w:rsidR="00FE5ED2">
          <w:rPr>
            <w:noProof/>
          </w:rPr>
          <w:t>-</w:t>
        </w:r>
      </w:ins>
      <w:r w:rsidR="002E5737" w:rsidRPr="002E5737">
        <w:rPr>
          <w:noProof/>
        </w:rPr>
        <w:t xml:space="preserve">based model </w:t>
      </w:r>
      <w:ins w:id="278" w:author="Avdesh Mishra" w:date="2022-07-28T22:31:00Z">
        <w:r w:rsidR="00826855">
          <w:rPr>
            <w:noProof/>
          </w:rPr>
          <w:t xml:space="preserve">is introduced </w:t>
        </w:r>
      </w:ins>
      <w:del w:id="279" w:author="Avdesh Mishra" w:date="2022-07-28T22:31:00Z">
        <w:r w:rsidR="002E5737" w:rsidRPr="002E5737" w:rsidDel="00826855">
          <w:rPr>
            <w:noProof/>
          </w:rPr>
          <w:delText xml:space="preserve">with </w:delText>
        </w:r>
      </w:del>
      <w:ins w:id="280" w:author="Avdesh Mishra" w:date="2022-07-28T22:31:00Z">
        <w:r w:rsidR="00826855">
          <w:rPr>
            <w:noProof/>
          </w:rPr>
          <w:t>that utilizes features extracted from</w:t>
        </w:r>
        <w:r w:rsidR="00826855" w:rsidRPr="002E5737">
          <w:rPr>
            <w:noProof/>
          </w:rPr>
          <w:t xml:space="preserve"> </w:t>
        </w:r>
      </w:ins>
      <w:r w:rsidR="002E5737" w:rsidRPr="002E5737">
        <w:rPr>
          <w:noProof/>
        </w:rPr>
        <w:t>K-mer</w:t>
      </w:r>
      <w:r w:rsidR="00550371">
        <w:rPr>
          <w:noProof/>
        </w:rPr>
        <w:t>s</w:t>
      </w:r>
      <w:r w:rsidR="002E5737" w:rsidRPr="002E5737">
        <w:rPr>
          <w:noProof/>
        </w:rPr>
        <w:t xml:space="preserve"> </w:t>
      </w:r>
      <w:r w:rsidR="00DD0D98">
        <w:rPr>
          <w:noProof/>
        </w:rPr>
        <w:t>extracting technique</w:t>
      </w:r>
      <w:r w:rsidR="002E5737" w:rsidRPr="002E5737">
        <w:rPr>
          <w:noProof/>
        </w:rPr>
        <w:t>,</w:t>
      </w:r>
      <w:ins w:id="281" w:author="Avdesh Mishra" w:date="2022-07-28T22:32:00Z">
        <w:r w:rsidR="00236361">
          <w:rPr>
            <w:noProof/>
          </w:rPr>
          <w:t xml:space="preserve"> TFIDF, and </w:t>
        </w:r>
        <w:r w:rsidR="00472815">
          <w:rPr>
            <w:noProof/>
          </w:rPr>
          <w:t xml:space="preserve">a </w:t>
        </w:r>
        <w:r w:rsidR="00236361">
          <w:rPr>
            <w:noProof/>
          </w:rPr>
          <w:t>count vectorizer</w:t>
        </w:r>
      </w:ins>
      <w:r w:rsidR="002E5737" w:rsidRPr="002E5737">
        <w:rPr>
          <w:noProof/>
        </w:rPr>
        <w:t xml:space="preserve"> </w:t>
      </w:r>
      <w:del w:id="282" w:author="Avdesh Mishra" w:date="2022-07-28T22:33:00Z">
        <w:r w:rsidR="002E5737" w:rsidRPr="002E5737" w:rsidDel="00893C6D">
          <w:rPr>
            <w:noProof/>
          </w:rPr>
          <w:delText>that predict</w:delText>
        </w:r>
        <w:r w:rsidR="00550371" w:rsidDel="00893C6D">
          <w:rPr>
            <w:noProof/>
          </w:rPr>
          <w:delText>s</w:delText>
        </w:r>
        <w:r w:rsidR="002E5737" w:rsidRPr="002E5737" w:rsidDel="00893C6D">
          <w:rPr>
            <w:noProof/>
          </w:rPr>
          <w:delText xml:space="preserve"> the</w:delText>
        </w:r>
      </w:del>
      <w:ins w:id="283" w:author="Avdesh Mishra" w:date="2022-07-28T22:33:00Z">
        <w:r w:rsidR="00893C6D">
          <w:rPr>
            <w:noProof/>
          </w:rPr>
          <w:t>to predict</w:t>
        </w:r>
      </w:ins>
      <w:r w:rsidR="002E5737" w:rsidRPr="002E5737">
        <w:rPr>
          <w:noProof/>
        </w:rPr>
        <w:t xml:space="preserve"> </w:t>
      </w:r>
      <w:r w:rsidR="00AD7A42">
        <w:rPr>
          <w:noProof/>
        </w:rPr>
        <w:t>peptide</w:t>
      </w:r>
      <w:del w:id="284" w:author="Avdesh Mishra" w:date="2022-07-28T22:33:00Z">
        <w:r w:rsidR="00AD7A42" w:rsidDel="00DF1A84">
          <w:rPr>
            <w:noProof/>
          </w:rPr>
          <w:delText>s</w:delText>
        </w:r>
      </w:del>
      <w:r w:rsidR="00AD7A42">
        <w:rPr>
          <w:noProof/>
        </w:rPr>
        <w:t xml:space="preserve"> </w:t>
      </w:r>
      <w:r w:rsidR="002E5737" w:rsidRPr="002E5737">
        <w:rPr>
          <w:noProof/>
        </w:rPr>
        <w:t>bitterness.</w:t>
      </w:r>
    </w:p>
    <w:p w14:paraId="5C59DD70" w14:textId="77777777" w:rsidR="00A17240" w:rsidRPr="00F258BD" w:rsidRDefault="00A17240" w:rsidP="008A0723">
      <w:pPr>
        <w:pStyle w:val="Heading2"/>
      </w:pPr>
      <w:r>
        <w:t xml:space="preserve">1.1 </w:t>
      </w:r>
      <w:r w:rsidRPr="00F258BD">
        <w:t>LITERATURE REVIEW</w:t>
      </w:r>
    </w:p>
    <w:p w14:paraId="7E9102FA" w14:textId="21A8D8C8" w:rsidR="00A17240" w:rsidRPr="00CF0C75" w:rsidRDefault="00A17240">
      <w:pPr>
        <w:spacing w:line="480" w:lineRule="auto"/>
        <w:ind w:firstLine="540"/>
        <w:jc w:val="both"/>
      </w:pPr>
      <w:r>
        <w:t xml:space="preserve">The literature presents several remarkable </w:t>
      </w:r>
      <w:del w:id="285" w:author="Avdesh Mishra" w:date="2022-07-27T17:44:00Z">
        <w:r w:rsidR="00FB19B6" w:rsidDel="003D5B65">
          <w:delText>researches</w:delText>
        </w:r>
      </w:del>
      <w:ins w:id="286" w:author="Avdesh Mishra" w:date="2022-07-27T17:44:00Z">
        <w:r w:rsidR="003D5B65">
          <w:t>research</w:t>
        </w:r>
      </w:ins>
      <w:r>
        <w:t xml:space="preserve"> on </w:t>
      </w:r>
      <w:del w:id="287" w:author="Avdesh Mishra" w:date="2022-07-27T17:45:00Z">
        <w:r w:rsidDel="003D5B65">
          <w:delText xml:space="preserve">the </w:delText>
        </w:r>
      </w:del>
      <w:r w:rsidR="008F3D66">
        <w:t xml:space="preserve">identifying </w:t>
      </w:r>
      <w:del w:id="288" w:author="Avdesh Mishra" w:date="2022-07-28T22:33:00Z">
        <w:r w:rsidR="008F3D66" w:rsidDel="0076297A">
          <w:delText>the</w:delText>
        </w:r>
        <w:r w:rsidDel="0076297A">
          <w:delText xml:space="preserve"> </w:delText>
        </w:r>
      </w:del>
      <w:r>
        <w:t xml:space="preserve">bitter peptides. Several authors have used machine learning and statistical </w:t>
      </w:r>
      <w:r w:rsidR="003E71B7">
        <w:t>methods</w:t>
      </w:r>
      <w:r>
        <w:t xml:space="preserve"> for identifying the peptides</w:t>
      </w:r>
      <w:ins w:id="289" w:author="Avdesh Mishra" w:date="2022-07-28T22:33:00Z">
        <w:r w:rsidR="0076297A">
          <w:t>'</w:t>
        </w:r>
      </w:ins>
      <w:r w:rsidR="003E71B7">
        <w:t xml:space="preserve"> bitterness</w:t>
      </w:r>
      <w:sdt>
        <w:sdtPr>
          <w:id w:val="1275212620"/>
          <w:citation/>
        </w:sdtPr>
        <w:sdtContent>
          <w:r>
            <w:fldChar w:fldCharType="begin"/>
          </w:r>
          <w:r>
            <w:instrText xml:space="preserve"> CITATION Pha21 \l 1033 </w:instrText>
          </w:r>
          <w:r>
            <w:fldChar w:fldCharType="separate"/>
          </w:r>
          <w:r w:rsidR="00D23B11">
            <w:rPr>
              <w:noProof/>
            </w:rPr>
            <w:t xml:space="preserve"> [5]</w:t>
          </w:r>
          <w:r>
            <w:fldChar w:fldCharType="end"/>
          </w:r>
        </w:sdtContent>
      </w:sdt>
      <w:sdt>
        <w:sdtPr>
          <w:id w:val="2016958357"/>
          <w:citation/>
        </w:sdtPr>
        <w:sdtContent>
          <w:r>
            <w:fldChar w:fldCharType="begin"/>
          </w:r>
          <w:r>
            <w:instrText xml:space="preserve"> CITATION Cha0d \l 16393 </w:instrText>
          </w:r>
          <w:r>
            <w:fldChar w:fldCharType="separate"/>
          </w:r>
          <w:r w:rsidR="00D23B11">
            <w:rPr>
              <w:noProof/>
            </w:rPr>
            <w:t xml:space="preserve"> [6]</w:t>
          </w:r>
          <w:r>
            <w:fldChar w:fldCharType="end"/>
          </w:r>
        </w:sdtContent>
      </w:sdt>
      <w:sdt>
        <w:sdtPr>
          <w:id w:val="-1727442289"/>
          <w:citation/>
        </w:sdtPr>
        <w:sdtContent>
          <w:r>
            <w:fldChar w:fldCharType="begin"/>
          </w:r>
          <w:r>
            <w:instrText xml:space="preserve"> CITATION Cha0b \l 16393 </w:instrText>
          </w:r>
          <w:r>
            <w:fldChar w:fldCharType="separate"/>
          </w:r>
          <w:r w:rsidR="00D23B11">
            <w:rPr>
              <w:noProof/>
            </w:rPr>
            <w:t xml:space="preserve"> [7]</w:t>
          </w:r>
          <w:r>
            <w:fldChar w:fldCharType="end"/>
          </w:r>
        </w:sdtContent>
      </w:sdt>
      <w:r>
        <w:t xml:space="preserve">. The first method that utilizes a computational model for the prediction of bitterness in peptides is, </w:t>
      </w:r>
      <w:proofErr w:type="spellStart"/>
      <w:r>
        <w:t>iBitter</w:t>
      </w:r>
      <w:proofErr w:type="spellEnd"/>
      <w:r>
        <w:t xml:space="preserve">-SCM </w:t>
      </w:r>
      <w:sdt>
        <w:sdtPr>
          <w:id w:val="-808858741"/>
          <w:citation/>
        </w:sdtPr>
        <w:sdtContent>
          <w:r>
            <w:fldChar w:fldCharType="begin"/>
          </w:r>
          <w:r>
            <w:instrText xml:space="preserve"> CITATION Pha \l 1033 </w:instrText>
          </w:r>
          <w:r>
            <w:fldChar w:fldCharType="separate"/>
          </w:r>
          <w:r w:rsidR="00D23B11">
            <w:rPr>
              <w:noProof/>
            </w:rPr>
            <w:t>[8]</w:t>
          </w:r>
          <w:r>
            <w:fldChar w:fldCharType="end"/>
          </w:r>
        </w:sdtContent>
      </w:sdt>
      <w:r>
        <w:t xml:space="preserve">. It uses the scoring card approach with propensity ratings for </w:t>
      </w:r>
      <w:r w:rsidRPr="00526382">
        <w:t>400</w:t>
      </w:r>
      <w:r>
        <w:t>-</w:t>
      </w:r>
      <w:r w:rsidRPr="00526382">
        <w:t xml:space="preserve">dipeptides </w:t>
      </w:r>
      <w:r w:rsidR="00A073E5">
        <w:t xml:space="preserve">and </w:t>
      </w:r>
      <w:r w:rsidR="00A073E5" w:rsidRPr="00526382">
        <w:t>20</w:t>
      </w:r>
      <w:r w:rsidR="00A073E5">
        <w:t>-</w:t>
      </w:r>
      <w:r w:rsidR="00A073E5" w:rsidRPr="00526382">
        <w:t xml:space="preserve">amino acids </w:t>
      </w:r>
      <w:r>
        <w:t>to differentiate the bitterness and non-bitterness of the peptides</w:t>
      </w:r>
      <w:r w:rsidRPr="00526382">
        <w:t>.</w:t>
      </w:r>
      <w:r>
        <w:t xml:space="preserve"> In their work, </w:t>
      </w:r>
      <w:r w:rsidRPr="00AB5220">
        <w:t>10</w:t>
      </w:r>
      <w:r w:rsidR="007B6730">
        <w:t>-</w:t>
      </w:r>
      <w:r w:rsidRPr="00AB5220">
        <w:t>fold CV and an independent</w:t>
      </w:r>
      <w:r w:rsidR="004B055A">
        <w:t>-</w:t>
      </w:r>
      <w:r w:rsidRPr="00AB5220">
        <w:t xml:space="preserve">testing </w:t>
      </w:r>
      <w:r>
        <w:t>method</w:t>
      </w:r>
      <w:r w:rsidRPr="00AB5220">
        <w:t xml:space="preserve"> to examine five machine</w:t>
      </w:r>
      <w:r w:rsidR="00AF0448">
        <w:t>-</w:t>
      </w:r>
      <w:r w:rsidRPr="00AB5220">
        <w:t xml:space="preserve">learning classifiers: K-Nearest </w:t>
      </w:r>
      <w:proofErr w:type="spellStart"/>
      <w:r w:rsidRPr="00AB5220">
        <w:t>Neighbour</w:t>
      </w:r>
      <w:proofErr w:type="spellEnd"/>
      <w:r w:rsidRPr="00AB5220">
        <w:t xml:space="preserve"> (KNN), </w:t>
      </w:r>
      <w:r w:rsidRPr="004F100F">
        <w:t>Random Forest</w:t>
      </w:r>
      <w:r>
        <w:t xml:space="preserve"> (RF), </w:t>
      </w:r>
      <w:r w:rsidRPr="00AB5220">
        <w:t>Nave Bayes (NB), Support Vector Machine (SVM),</w:t>
      </w:r>
      <w:r w:rsidRPr="004F100F">
        <w:t xml:space="preserve"> </w:t>
      </w:r>
      <w:r>
        <w:t xml:space="preserve">and </w:t>
      </w:r>
      <w:r w:rsidRPr="004F100F">
        <w:t>Decision Tree (DT)</w:t>
      </w:r>
      <w:r>
        <w:t xml:space="preserve"> are utilized. As reported</w:t>
      </w:r>
      <w:r w:rsidRPr="00CF0C75">
        <w:t xml:space="preserve">, </w:t>
      </w:r>
      <w:proofErr w:type="spellStart"/>
      <w:r w:rsidRPr="00CF0C75">
        <w:t>iBitter</w:t>
      </w:r>
      <w:proofErr w:type="spellEnd"/>
      <w:r>
        <w:t>-</w:t>
      </w:r>
      <w:r w:rsidRPr="00CF0C75">
        <w:t>SC</w:t>
      </w:r>
      <w:r>
        <w:t>M</w:t>
      </w:r>
      <w:sdt>
        <w:sdtPr>
          <w:id w:val="-2024458849"/>
          <w:citation/>
        </w:sdtPr>
        <w:sdtContent>
          <w:r>
            <w:fldChar w:fldCharType="begin"/>
          </w:r>
          <w:r>
            <w:instrText xml:space="preserve"> CITATION Pha \l 1033 </w:instrText>
          </w:r>
          <w:r>
            <w:fldChar w:fldCharType="separate"/>
          </w:r>
          <w:r w:rsidR="00D23B11">
            <w:rPr>
              <w:noProof/>
            </w:rPr>
            <w:t xml:space="preserve"> [8]</w:t>
          </w:r>
          <w:r>
            <w:fldChar w:fldCharType="end"/>
          </w:r>
        </w:sdtContent>
      </w:sdt>
      <w:r>
        <w:t xml:space="preserve">, </w:t>
      </w:r>
      <w:r w:rsidRPr="00CF0C75">
        <w:t xml:space="preserve">obtained </w:t>
      </w:r>
      <w:r>
        <w:t xml:space="preserve">a </w:t>
      </w:r>
      <w:r>
        <w:lastRenderedPageBreak/>
        <w:t xml:space="preserve">10-fold CV </w:t>
      </w:r>
      <w:ins w:id="290" w:author="Avdesh Mishra" w:date="2022-07-27T13:52:00Z">
        <w:r w:rsidR="00CD7A1D">
          <w:t xml:space="preserve">score </w:t>
        </w:r>
      </w:ins>
      <w:r w:rsidR="0085576D">
        <w:t>and</w:t>
      </w:r>
      <w:r w:rsidR="00BC21F3">
        <w:t xml:space="preserve"> </w:t>
      </w:r>
      <w:ins w:id="291" w:author="Avdesh Mishra" w:date="2022-07-27T13:52:00Z">
        <w:r w:rsidR="00B322C2">
          <w:t>a</w:t>
        </w:r>
      </w:ins>
      <w:del w:id="292" w:author="Avdesh Mishra" w:date="2022-07-27T13:52:00Z">
        <w:r w:rsidR="00BC21F3" w:rsidDel="006737CC">
          <w:delText>a</w:delText>
        </w:r>
      </w:del>
      <w:r w:rsidR="00BC21F3">
        <w:t>ccurac</w:t>
      </w:r>
      <w:ins w:id="293" w:author="Avdesh Mishra" w:date="2022-07-27T13:52:00Z">
        <w:r w:rsidR="00A21E04">
          <w:t>y</w:t>
        </w:r>
      </w:ins>
      <w:del w:id="294" w:author="Avdesh Mishra" w:date="2022-07-27T13:52:00Z">
        <w:r w:rsidR="00BC21F3" w:rsidDel="00A21E04">
          <w:delText>ies</w:delText>
        </w:r>
      </w:del>
      <w:r w:rsidR="00BC21F3">
        <w:t xml:space="preserve"> </w:t>
      </w:r>
      <w:del w:id="295" w:author="Avdesh Mishra" w:date="2022-07-27T13:53:00Z">
        <w:r w:rsidR="00BC21F3" w:rsidDel="001562E7">
          <w:delText>of</w:delText>
        </w:r>
        <w:r w:rsidR="0085576D" w:rsidDel="001562E7">
          <w:delText xml:space="preserve"> </w:delText>
        </w:r>
        <w:r w:rsidDel="001562E7">
          <w:delText>independent te</w:delText>
        </w:r>
        <w:r w:rsidR="00BC21F3" w:rsidDel="001562E7">
          <w:delText>st are</w:delText>
        </w:r>
      </w:del>
      <w:ins w:id="296" w:author="Avdesh Mishra" w:date="2022-07-27T13:53:00Z">
        <w:r w:rsidR="001562E7">
          <w:t>of</w:t>
        </w:r>
      </w:ins>
      <w:r w:rsidR="00BC21F3">
        <w:t xml:space="preserve"> </w:t>
      </w:r>
      <w:r w:rsidRPr="00CF0C75">
        <w:t>0.871 and 0.844, respectively</w:t>
      </w:r>
      <w:ins w:id="297" w:author="Avdesh Mishra" w:date="2022-07-27T13:53:00Z">
        <w:r w:rsidR="001562E7">
          <w:t xml:space="preserve"> on </w:t>
        </w:r>
      </w:ins>
      <w:ins w:id="298" w:author="Avdesh Mishra" w:date="2022-07-28T22:33:00Z">
        <w:r w:rsidR="0076297A">
          <w:t xml:space="preserve">an </w:t>
        </w:r>
      </w:ins>
      <w:ins w:id="299" w:author="Avdesh Mishra" w:date="2022-07-27T13:53:00Z">
        <w:r w:rsidR="001562E7">
          <w:t>independent test dataset</w:t>
        </w:r>
      </w:ins>
      <w:r w:rsidRPr="00CF0C75">
        <w:t xml:space="preserve">. Although </w:t>
      </w:r>
      <w:proofErr w:type="spellStart"/>
      <w:r w:rsidRPr="00CF0C75">
        <w:t>iBitter</w:t>
      </w:r>
      <w:proofErr w:type="spellEnd"/>
      <w:r w:rsidRPr="00CF0C75">
        <w:t>-SCM produced relatively high forecast accuracies</w:t>
      </w:r>
      <w:r>
        <w:t xml:space="preserve"> as mentioned above</w:t>
      </w:r>
      <w:r w:rsidRPr="00CF0C75">
        <w:t xml:space="preserve">, its prediction performance </w:t>
      </w:r>
      <w:r>
        <w:t>should</w:t>
      </w:r>
      <w:r w:rsidRPr="00CF0C75">
        <w:t xml:space="preserve"> be </w:t>
      </w:r>
      <w:r>
        <w:t xml:space="preserve">further </w:t>
      </w:r>
      <w:r w:rsidRPr="00CF0C75">
        <w:t xml:space="preserve">improved before it can be </w:t>
      </w:r>
      <w:r>
        <w:t>utilized</w:t>
      </w:r>
      <w:r w:rsidRPr="00CF0C75">
        <w:t xml:space="preserve"> in real-world applications</w:t>
      </w:r>
      <w:r>
        <w:t xml:space="preserve">. One of the shortcomings of </w:t>
      </w:r>
      <w:proofErr w:type="spellStart"/>
      <w:r>
        <w:t>iBitter</w:t>
      </w:r>
      <w:proofErr w:type="spellEnd"/>
      <w:r>
        <w:t>-SCM is that it utilizes a single feature descriptor.</w:t>
      </w:r>
      <w:ins w:id="300" w:author="Avdesh Mishra" w:date="2022-07-27T13:53:00Z">
        <w:r w:rsidR="00BB1CA2">
          <w:t xml:space="preserve"> </w:t>
        </w:r>
      </w:ins>
      <w:r w:rsidR="004B055A">
        <w:t>The other method is BERT4Bitter</w:t>
      </w:r>
      <w:ins w:id="301" w:author="Avdesh Mishra" w:date="2022-07-29T21:36:00Z">
        <w:r w:rsidR="007B39E4">
          <w:t xml:space="preserve"> </w:t>
        </w:r>
      </w:ins>
      <w:ins w:id="302" w:author="YENDAPALLY, NISHITHA" w:date="2022-07-29T01:10:00Z">
        <w:r w:rsidR="00807E0B">
          <w:t>[5]</w:t>
        </w:r>
      </w:ins>
      <w:r w:rsidR="004B055A">
        <w:t xml:space="preserve"> which</w:t>
      </w:r>
      <w:ins w:id="303" w:author="Avdesh Mishra" w:date="2022-07-27T13:55:00Z">
        <w:r w:rsidR="00C611A3">
          <w:t>,</w:t>
        </w:r>
      </w:ins>
      <w:r w:rsidR="004B055A">
        <w:t xml:space="preserve"> applies bidirectional encoder representation from transformer</w:t>
      </w:r>
      <w:ins w:id="304" w:author="Avdesh Mishra" w:date="2022-07-27T13:54:00Z">
        <w:r w:rsidR="00183E3E">
          <w:t xml:space="preserve"> </w:t>
        </w:r>
      </w:ins>
      <w:r w:rsidR="004B055A">
        <w:t>(BERT) technique</w:t>
      </w:r>
      <w:ins w:id="305" w:author="Avdesh Mishra" w:date="2022-07-27T13:56:00Z">
        <w:r w:rsidR="00C611A3">
          <w:t>, a deep learning technique,</w:t>
        </w:r>
      </w:ins>
      <w:r w:rsidR="004B055A">
        <w:t xml:space="preserve"> for predicting BPs.</w:t>
      </w:r>
      <w:ins w:id="306" w:author="YENDAPALLY, NISHITHA" w:date="2022-07-28T23:20:00Z">
        <w:r w:rsidR="00090EDC">
          <w:t xml:space="preserve"> </w:t>
        </w:r>
        <w:r w:rsidR="00090EDC" w:rsidRPr="000A2162">
          <w:t>Peptide sequences are the input for BERT4Bitter, which uses them to automatically generate feature descriptors without the requirement for deliberate feature encoding design or selection.</w:t>
        </w:r>
      </w:ins>
      <w:ins w:id="307" w:author="YENDAPALLY, NISHITHA" w:date="2022-07-29T11:33:00Z">
        <w:r w:rsidR="00491A12">
          <w:t xml:space="preserve"> BERT4Bitter uses raw peptide sequences instead of feature encodings that have been carefully designed and chosen. The prior approaches, however, </w:t>
        </w:r>
        <w:del w:id="308" w:author="Avdesh Mishra" w:date="2022-07-29T21:37:00Z">
          <w:r w:rsidR="00491A12" w:rsidDel="0035055D">
            <w:delText xml:space="preserve">have </w:delText>
          </w:r>
        </w:del>
        <w:r w:rsidR="00491A12">
          <w:t>mostly depend</w:t>
        </w:r>
        <w:del w:id="309" w:author="Avdesh Mishra" w:date="2022-07-29T21:37:00Z">
          <w:r w:rsidR="00491A12" w:rsidDel="0035055D">
            <w:delText>ed</w:delText>
          </w:r>
        </w:del>
        <w:r w:rsidR="00491A12">
          <w:t xml:space="preserve"> on features that must be manually and laboriously processed from raw peptide sequences.</w:t>
        </w:r>
      </w:ins>
      <w:ins w:id="310" w:author="YENDAPALLY, NISHITHA" w:date="2022-07-28T23:20:00Z">
        <w:r w:rsidR="00090EDC" w:rsidRPr="000A2162">
          <w:t xml:space="preserve"> </w:t>
        </w:r>
      </w:ins>
      <w:ins w:id="311" w:author="YENDAPALLY, NISHITHA" w:date="2022-07-29T11:55:00Z">
        <w:r w:rsidR="00BA6C72">
          <w:t>A</w:t>
        </w:r>
      </w:ins>
      <w:ins w:id="312" w:author="YENDAPALLY, NISHITHA" w:date="2022-07-28T23:20:00Z">
        <w:r w:rsidR="00090EDC" w:rsidRPr="000A2162">
          <w:t xml:space="preserve">mino acid index (AAI), </w:t>
        </w:r>
      </w:ins>
      <w:ins w:id="313" w:author="YENDAPALLY, NISHITHA" w:date="2022-07-29T11:55:00Z">
        <w:r w:rsidR="00BA6C72">
          <w:t>A</w:t>
        </w:r>
        <w:r w:rsidR="00BA6C72" w:rsidRPr="000A2162">
          <w:t>mino acid composition (AAC</w:t>
        </w:r>
        <w:del w:id="314" w:author="Avdesh Mishra" w:date="2022-07-29T21:37:00Z">
          <w:r w:rsidR="00BA6C72" w:rsidRPr="000A2162" w:rsidDel="00CE5813">
            <w:delText xml:space="preserve">), </w:delText>
          </w:r>
        </w:del>
      </w:ins>
      <w:ins w:id="315" w:author="YENDAPALLY, NISHITHA" w:date="2022-07-28T23:20:00Z">
        <w:del w:id="316" w:author="Avdesh Mishra" w:date="2022-07-29T21:37:00Z">
          <w:r w:rsidR="00090EDC" w:rsidRPr="000A2162" w:rsidDel="00CE5813">
            <w:delText xml:space="preserve"> pseudo</w:delText>
          </w:r>
        </w:del>
      </w:ins>
      <w:ins w:id="317" w:author="Avdesh Mishra" w:date="2022-07-29T21:37:00Z">
        <w:r w:rsidR="00CE5813" w:rsidRPr="000A2162">
          <w:t>), pseudo</w:t>
        </w:r>
      </w:ins>
      <w:ins w:id="318" w:author="YENDAPALLY, NISHITHA" w:date="2022-07-28T23:20:00Z">
        <w:r w:rsidR="00090EDC" w:rsidRPr="000A2162">
          <w:t xml:space="preserve"> amino acid composition (</w:t>
        </w:r>
        <w:proofErr w:type="spellStart"/>
        <w:r w:rsidR="00090EDC" w:rsidRPr="000A2162">
          <w:t>PseAAC</w:t>
        </w:r>
        <w:proofErr w:type="spellEnd"/>
        <w:r w:rsidR="00090EDC" w:rsidRPr="000A2162">
          <w:t xml:space="preserve">), </w:t>
        </w:r>
      </w:ins>
      <w:ins w:id="319" w:author="YENDAPALLY, NISHITHA" w:date="2022-07-29T11:55:00Z">
        <w:r w:rsidR="00BA6C72" w:rsidRPr="000A2162">
          <w:t>dipeptide composition (DPC),</w:t>
        </w:r>
        <w:r w:rsidR="00BA6C72">
          <w:t xml:space="preserve"> </w:t>
        </w:r>
      </w:ins>
      <w:ins w:id="320" w:author="YENDAPALLY, NISHITHA" w:date="2022-07-28T23:20:00Z">
        <w:r w:rsidR="00090EDC" w:rsidRPr="000A2162">
          <w:t>and tripeptide composition are examples of sequence-based feature encodings (TPC)</w:t>
        </w:r>
      </w:ins>
      <w:ins w:id="321" w:author="Avdesh Mishra" w:date="2022-07-29T21:37:00Z">
        <w:r w:rsidR="00045FDB">
          <w:t xml:space="preserve"> that have been explored by prior approaches</w:t>
        </w:r>
      </w:ins>
      <w:ins w:id="322" w:author="YENDAPALLY, NISHITHA" w:date="2022-07-28T23:20:00Z">
        <w:r w:rsidR="00090EDC" w:rsidRPr="000A2162">
          <w:t>.</w:t>
        </w:r>
        <w:r w:rsidR="00090EDC">
          <w:t xml:space="preserve"> Although BERT4Bitter </w:t>
        </w:r>
        <w:del w:id="323" w:author="Avdesh Mishra" w:date="2022-07-29T21:38:00Z">
          <w:r w:rsidR="00090EDC" w:rsidDel="004057AC">
            <w:delText>forecast</w:delText>
          </w:r>
        </w:del>
      </w:ins>
      <w:ins w:id="324" w:author="Avdesh Mishra" w:date="2022-07-29T21:38:00Z">
        <w:r w:rsidR="004057AC">
          <w:t>yields</w:t>
        </w:r>
      </w:ins>
      <w:ins w:id="325" w:author="YENDAPALLY, NISHITHA" w:date="2022-07-28T23:20:00Z">
        <w:r w:rsidR="00090EDC">
          <w:t xml:space="preserve"> better </w:t>
        </w:r>
      </w:ins>
      <w:ins w:id="326" w:author="Avdesh Mishra" w:date="2022-07-29T21:38:00Z">
        <w:r w:rsidR="004057AC">
          <w:t xml:space="preserve">results, </w:t>
        </w:r>
      </w:ins>
      <w:ins w:id="327" w:author="YENDAPALLY, NISHITHA" w:date="2022-07-28T23:20:00Z">
        <w:del w:id="328" w:author="Avdesh Mishra" w:date="2022-07-29T21:38:00Z">
          <w:r w:rsidR="00090EDC" w:rsidDel="004057AC">
            <w:delText>we utilize</w:delText>
          </w:r>
        </w:del>
      </w:ins>
      <w:ins w:id="329" w:author="Avdesh Mishra" w:date="2022-07-29T21:38:00Z">
        <w:r w:rsidR="004057AC">
          <w:t xml:space="preserve">it is not directly comparable to the method proposed </w:t>
        </w:r>
      </w:ins>
      <w:ins w:id="330" w:author="Avdesh Mishra" w:date="2022-07-29T21:39:00Z">
        <w:r w:rsidR="004057AC">
          <w:t>in this thesis because BERT4Bitter is based on deep learning techniques.</w:t>
        </w:r>
      </w:ins>
      <w:ins w:id="331" w:author="YENDAPALLY, NISHITHA" w:date="2022-07-28T23:20:00Z">
        <w:r w:rsidR="00090EDC">
          <w:t xml:space="preserve"> </w:t>
        </w:r>
      </w:ins>
      <w:ins w:id="332" w:author="Avdesh Mishra" w:date="2022-07-29T21:42:00Z">
        <w:r w:rsidR="006A1E9D">
          <w:t>Instead,</w:t>
        </w:r>
      </w:ins>
      <w:ins w:id="333" w:author="Avdesh Mishra" w:date="2022-07-29T21:39:00Z">
        <w:r w:rsidR="006A1E9D">
          <w:t xml:space="preserve"> </w:t>
        </w:r>
      </w:ins>
      <w:ins w:id="334" w:author="Avdesh Mishra" w:date="2022-07-29T21:41:00Z">
        <w:r w:rsidR="006A1E9D">
          <w:t xml:space="preserve">the proposed approach is compared with </w:t>
        </w:r>
      </w:ins>
      <w:proofErr w:type="spellStart"/>
      <w:ins w:id="335" w:author="Avdesh Mishra" w:date="2022-07-29T21:39:00Z">
        <w:r w:rsidR="006A1E9D">
          <w:t>iBitter</w:t>
        </w:r>
        <w:proofErr w:type="spellEnd"/>
        <w:r w:rsidR="006A1E9D">
          <w:t>-SCM</w:t>
        </w:r>
      </w:ins>
      <w:ins w:id="336" w:author="Avdesh Mishra" w:date="2022-07-29T22:40:00Z">
        <w:r w:rsidR="00E30EF2">
          <w:t xml:space="preserve">, a method that </w:t>
        </w:r>
      </w:ins>
      <w:ins w:id="337" w:author="Avdesh Mishra" w:date="2022-07-29T22:42:00Z">
        <w:r w:rsidR="00724F42">
          <w:t>utilizes individual machine learning algorithm</w:t>
        </w:r>
      </w:ins>
      <w:ins w:id="338" w:author="YENDAPALLY, NISHITHA" w:date="2022-07-28T23:20:00Z">
        <w:del w:id="339" w:author="Avdesh Mishra" w:date="2022-07-29T22:42:00Z">
          <w:r w:rsidR="00090EDC" w:rsidDel="00724F42">
            <w:delText>K-mers extraction and stacking based model as the novel techniques in prediction of the BPs from the sequences</w:delText>
          </w:r>
        </w:del>
        <w:r w:rsidR="00090EDC">
          <w:t>.</w:t>
        </w:r>
      </w:ins>
    </w:p>
    <w:p w14:paraId="1C2C233D" w14:textId="3AB28872" w:rsidR="00A17240" w:rsidRDefault="00A17240" w:rsidP="004A276D">
      <w:pPr>
        <w:spacing w:line="480" w:lineRule="auto"/>
        <w:ind w:firstLine="540"/>
        <w:jc w:val="both"/>
      </w:pPr>
      <w:r>
        <w:t xml:space="preserve">To </w:t>
      </w:r>
      <w:r w:rsidRPr="00370E41">
        <w:t>develop</w:t>
      </w:r>
      <w:r>
        <w:t xml:space="preserve"> </w:t>
      </w:r>
      <w:r w:rsidRPr="00370E41">
        <w:t xml:space="preserve">traditional machine learning predictors, it is well acknowledged that combining several feature descriptors may significantly enhance prediction performance when compared to a single feature descriptor. However, combining multiple feature descriptors may complicate the problem further as it leads to the problem of </w:t>
      </w:r>
      <w:r>
        <w:t xml:space="preserve">the </w:t>
      </w:r>
      <w:r w:rsidRPr="00370E41">
        <w:t xml:space="preserve">curse of dimensionality. Moreover, combining feature descriptors may involve </w:t>
      </w:r>
      <w:r>
        <w:t xml:space="preserve">the </w:t>
      </w:r>
      <w:r w:rsidRPr="00370E41">
        <w:t>inclusion of redundant and noisy information, resulting in poor prediction outcomes.</w:t>
      </w:r>
      <w:r w:rsidRPr="0005378C">
        <w:t xml:space="preserve"> </w:t>
      </w:r>
      <w:r w:rsidRPr="00370E41">
        <w:t xml:space="preserve">While the identification of useful features using a feature selection algorithm </w:t>
      </w:r>
      <w:r w:rsidRPr="00370E41">
        <w:lastRenderedPageBreak/>
        <w:t>can be employed to address the challenge of high</w:t>
      </w:r>
      <w:ins w:id="340" w:author="Avdesh Mishra" w:date="2022-07-27T17:47:00Z">
        <w:r w:rsidR="003D5B65">
          <w:t>-</w:t>
        </w:r>
      </w:ins>
      <w:del w:id="341" w:author="Avdesh Mishra" w:date="2022-07-27T17:47:00Z">
        <w:r w:rsidDel="003D5B65">
          <w:delText xml:space="preserve"> </w:delText>
        </w:r>
      </w:del>
      <w:r w:rsidRPr="00370E41">
        <w:t>dimensional feature space, this procedure is time</w:t>
      </w:r>
      <w:r>
        <w:t>-</w:t>
      </w:r>
      <w:r w:rsidRPr="00370E41">
        <w:t xml:space="preserve">consuming since it involves numerous </w:t>
      </w:r>
      <w:r w:rsidR="00FB19B6" w:rsidRPr="00370E41">
        <w:t>manual</w:t>
      </w:r>
      <w:del w:id="342" w:author="Avdesh Mishra" w:date="2022-07-27T17:48:00Z">
        <w:r w:rsidR="00FB19B6" w:rsidRPr="00370E41" w:rsidDel="003D5B65">
          <w:delText>s</w:delText>
        </w:r>
      </w:del>
      <w:r w:rsidRPr="00370E41">
        <w:t>, laborious, and trial-and-error attempts.</w:t>
      </w:r>
      <w:r w:rsidRPr="0005378C">
        <w:t xml:space="preserve"> Moreover</w:t>
      </w:r>
      <w:r w:rsidRPr="00370E41">
        <w:t>,</w:t>
      </w:r>
      <w:r w:rsidRPr="0005378C">
        <w:t xml:space="preserve"> </w:t>
      </w:r>
      <w:r w:rsidRPr="00370E41">
        <w:t xml:space="preserve">the development of traditional machine learning algorithms is rather difficult, requiring </w:t>
      </w:r>
      <w:r w:rsidR="00C376F2">
        <w:t>extracting</w:t>
      </w:r>
      <w:r>
        <w:t xml:space="preserve"> </w:t>
      </w:r>
      <w:r w:rsidRPr="00370E41">
        <w:t>feature</w:t>
      </w:r>
      <w:r>
        <w:t>s</w:t>
      </w:r>
      <w:r w:rsidRPr="00370E41">
        <w:t>, feature significance identification, and prediction model optimization.</w:t>
      </w:r>
    </w:p>
    <w:p w14:paraId="04A65DF2" w14:textId="5293B8CC" w:rsidR="0037636E" w:rsidRPr="00661701" w:rsidRDefault="00A17240" w:rsidP="0037636E">
      <w:pPr>
        <w:spacing w:line="480" w:lineRule="auto"/>
        <w:ind w:firstLine="360"/>
        <w:jc w:val="both"/>
      </w:pPr>
      <w:r>
        <w:t>C</w:t>
      </w:r>
      <w:r w:rsidRPr="00661701">
        <w:t>ompar</w:t>
      </w:r>
      <w:r w:rsidR="00C376F2">
        <w:t>ed</w:t>
      </w:r>
      <w:r>
        <w:t xml:space="preserve"> </w:t>
      </w:r>
      <w:r w:rsidR="00853887">
        <w:t>wi</w:t>
      </w:r>
      <w:r w:rsidR="00C376F2">
        <w:t>t</w:t>
      </w:r>
      <w:r w:rsidR="00853887">
        <w:t>h</w:t>
      </w:r>
      <w:r w:rsidR="00C376F2" w:rsidRPr="00661701">
        <w:t xml:space="preserve"> </w:t>
      </w:r>
      <w:r w:rsidRPr="00661701">
        <w:t>the</w:t>
      </w:r>
      <w:r w:rsidR="00853887">
        <w:t xml:space="preserve"> </w:t>
      </w:r>
      <w:proofErr w:type="spellStart"/>
      <w:r w:rsidRPr="00661701">
        <w:t>iBitter</w:t>
      </w:r>
      <w:proofErr w:type="spellEnd"/>
      <w:r w:rsidRPr="00661701">
        <w:t>-SCM</w:t>
      </w:r>
      <w:r w:rsidR="00C376F2">
        <w:t>,</w:t>
      </w:r>
      <w:r w:rsidRPr="00661701">
        <w:t xml:space="preserve"> </w:t>
      </w:r>
      <w:ins w:id="343" w:author="Avdesh Mishra" w:date="2022-07-28T22:34:00Z">
        <w:r w:rsidR="0076297A">
          <w:t xml:space="preserve">the </w:t>
        </w:r>
      </w:ins>
      <w:r w:rsidR="00CC29EB">
        <w:t>stacking</w:t>
      </w:r>
      <w:r w:rsidR="00C376F2">
        <w:t>-</w:t>
      </w:r>
      <w:r w:rsidR="00CC29EB">
        <w:t xml:space="preserve">based approach </w:t>
      </w:r>
      <w:r w:rsidR="00C376F2">
        <w:t>is</w:t>
      </w:r>
      <w:r w:rsidR="00C376F2" w:rsidRPr="00661701">
        <w:t xml:space="preserve"> </w:t>
      </w:r>
      <w:r>
        <w:t xml:space="preserve">observed to be </w:t>
      </w:r>
      <w:r w:rsidRPr="00661701">
        <w:t>more effective</w:t>
      </w:r>
      <w:del w:id="344" w:author="Avdesh Mishra" w:date="2022-07-27T17:49:00Z">
        <w:r w:rsidRPr="00661701" w:rsidDel="00510513">
          <w:delText xml:space="preserve"> and outperform</w:delText>
        </w:r>
        <w:r w:rsidR="00C376F2" w:rsidDel="00510513">
          <w:delText>s</w:delText>
        </w:r>
        <w:r w:rsidR="0037636E" w:rsidDel="00510513">
          <w:delText>,</w:delText>
        </w:r>
      </w:del>
      <w:ins w:id="345" w:author="Avdesh Mishra" w:date="2022-07-27T17:49:00Z">
        <w:r w:rsidR="00510513">
          <w:t>.</w:t>
        </w:r>
      </w:ins>
      <w:r w:rsidR="0037636E" w:rsidRPr="0037636E">
        <w:t xml:space="preserve"> </w:t>
      </w:r>
      <w:del w:id="346" w:author="Avdesh Mishra" w:date="2022-07-27T17:49:00Z">
        <w:r w:rsidR="0037636E" w:rsidDel="00510513">
          <w:delText xml:space="preserve">in </w:delText>
        </w:r>
      </w:del>
      <w:ins w:id="347" w:author="Avdesh Mishra" w:date="2022-07-27T17:49:00Z">
        <w:r w:rsidR="00510513">
          <w:t xml:space="preserve">In </w:t>
        </w:r>
      </w:ins>
      <w:del w:id="348" w:author="Avdesh Mishra" w:date="2022-07-27T17:50:00Z">
        <w:r w:rsidR="0037636E" w:rsidDel="00510513">
          <w:delText xml:space="preserve">this </w:delText>
        </w:r>
      </w:del>
      <w:ins w:id="349" w:author="Avdesh Mishra" w:date="2022-07-27T17:50:00Z">
        <w:r w:rsidR="00510513">
          <w:t xml:space="preserve">the proposed </w:t>
        </w:r>
      </w:ins>
      <w:r w:rsidR="0037636E">
        <w:t>stacking</w:t>
      </w:r>
      <w:ins w:id="350" w:author="Avdesh Mishra" w:date="2022-07-27T17:50:00Z">
        <w:r w:rsidR="00F47A36">
          <w:t>-</w:t>
        </w:r>
      </w:ins>
      <w:del w:id="351" w:author="Avdesh Mishra" w:date="2022-07-27T17:50:00Z">
        <w:r w:rsidR="0037636E" w:rsidDel="00F47A36">
          <w:delText xml:space="preserve"> </w:delText>
        </w:r>
      </w:del>
      <w:r w:rsidR="0037636E">
        <w:t>based approach</w:t>
      </w:r>
      <w:ins w:id="352" w:author="Avdesh Mishra" w:date="2022-07-27T17:50:00Z">
        <w:r w:rsidR="00BB239C">
          <w:t>,</w:t>
        </w:r>
      </w:ins>
      <w:r w:rsidR="0037636E">
        <w:t xml:space="preserve"> </w:t>
      </w:r>
      <w:del w:id="353" w:author="Avdesh Mishra" w:date="2022-07-29T22:54:00Z">
        <w:r w:rsidR="0037636E" w:rsidDel="000B61DC">
          <w:delText xml:space="preserve">we are utilizing the </w:delText>
        </w:r>
      </w:del>
      <w:r w:rsidR="0037636E">
        <w:t>K-</w:t>
      </w:r>
      <w:proofErr w:type="spellStart"/>
      <w:r w:rsidR="0037636E">
        <w:t>mers</w:t>
      </w:r>
      <w:proofErr w:type="spellEnd"/>
      <w:r w:rsidR="0037636E">
        <w:t xml:space="preserve"> </w:t>
      </w:r>
      <w:r w:rsidR="001012B5">
        <w:t>extracti</w:t>
      </w:r>
      <w:ins w:id="354" w:author="Avdesh Mishra" w:date="2022-07-27T17:50:00Z">
        <w:r w:rsidR="00E038F4">
          <w:t>on</w:t>
        </w:r>
      </w:ins>
      <w:del w:id="355" w:author="Avdesh Mishra" w:date="2022-07-27T17:50:00Z">
        <w:r w:rsidR="001012B5" w:rsidDel="00E038F4">
          <w:delText>ng</w:delText>
        </w:r>
      </w:del>
      <w:r w:rsidR="001012B5">
        <w:t xml:space="preserve"> technique</w:t>
      </w:r>
      <w:r w:rsidR="0037636E">
        <w:t xml:space="preserve"> </w:t>
      </w:r>
      <w:ins w:id="356" w:author="Avdesh Mishra" w:date="2022-07-29T22:54:00Z">
        <w:r w:rsidR="000B61DC">
          <w:t xml:space="preserve">is utilized </w:t>
        </w:r>
      </w:ins>
      <w:del w:id="357" w:author="Avdesh Mishra" w:date="2022-07-27T17:50:00Z">
        <w:r w:rsidR="0037636E" w:rsidDel="008A2206">
          <w:delText>for the sequencing of the data</w:delText>
        </w:r>
      </w:del>
      <w:ins w:id="358" w:author="Avdesh Mishra" w:date="2022-07-27T17:50:00Z">
        <w:r w:rsidR="008A2206">
          <w:t>to extract k-</w:t>
        </w:r>
        <w:proofErr w:type="spellStart"/>
        <w:r w:rsidR="008A2206">
          <w:t>mers</w:t>
        </w:r>
        <w:proofErr w:type="spellEnd"/>
        <w:r w:rsidR="008A2206">
          <w:t xml:space="preserve">, </w:t>
        </w:r>
      </w:ins>
      <w:ins w:id="359" w:author="Avdesh Mishra" w:date="2022-07-27T17:51:00Z">
        <w:r w:rsidR="008A2206">
          <w:t>specifically 2-mers</w:t>
        </w:r>
        <w:r w:rsidR="0018113F">
          <w:t>, which are then passed to</w:t>
        </w:r>
      </w:ins>
      <w:ins w:id="360" w:author="Avdesh Mishra" w:date="2022-07-27T17:50:00Z">
        <w:r w:rsidR="008A2206">
          <w:t xml:space="preserve"> </w:t>
        </w:r>
      </w:ins>
      <w:ins w:id="361" w:author="Avdesh Mishra" w:date="2022-07-28T22:34:00Z">
        <w:r w:rsidR="0076297A">
          <w:t xml:space="preserve">the </w:t>
        </w:r>
      </w:ins>
      <w:del w:id="362" w:author="Avdesh Mishra" w:date="2022-07-27T17:50:00Z">
        <w:r w:rsidR="0037636E" w:rsidDel="008A2206">
          <w:delText xml:space="preserve"> </w:delText>
        </w:r>
      </w:del>
      <w:del w:id="363" w:author="Avdesh Mishra" w:date="2022-07-27T17:51:00Z">
        <w:r w:rsidR="0037636E" w:rsidDel="0018113F">
          <w:delText xml:space="preserve">and for </w:delText>
        </w:r>
      </w:del>
      <w:r w:rsidR="0037636E">
        <w:t>NLP technique</w:t>
      </w:r>
      <w:ins w:id="364" w:author="Avdesh Mishra" w:date="2022-07-29T22:54:00Z">
        <w:r w:rsidR="005D3314">
          <w:t>,</w:t>
        </w:r>
      </w:ins>
      <w:r w:rsidR="0037636E">
        <w:t xml:space="preserve"> called TFIDF</w:t>
      </w:r>
      <w:ins w:id="365" w:author="Avdesh Mishra" w:date="2022-07-27T17:51:00Z">
        <w:r w:rsidR="0018113F">
          <w:t xml:space="preserve"> and count vectorizer</w:t>
        </w:r>
      </w:ins>
      <w:r w:rsidR="0037636E">
        <w:t xml:space="preserve"> </w:t>
      </w:r>
      <w:del w:id="366" w:author="Avdesh Mishra" w:date="2022-07-27T17:51:00Z">
        <w:r w:rsidR="0037636E" w:rsidDel="0018113F">
          <w:delText xml:space="preserve">is utilized </w:delText>
        </w:r>
      </w:del>
      <w:r w:rsidR="0037636E">
        <w:t>for feature extraction</w:t>
      </w:r>
      <w:r w:rsidR="0037636E" w:rsidRPr="00661701">
        <w:t>.</w:t>
      </w:r>
    </w:p>
    <w:p w14:paraId="39CFEBB8" w14:textId="4CCEA412" w:rsidR="00A17240" w:rsidRDefault="00A17240" w:rsidP="004A276D">
      <w:pPr>
        <w:spacing w:line="480" w:lineRule="auto"/>
        <w:ind w:firstLine="540"/>
        <w:jc w:val="both"/>
        <w:rPr>
          <w:b/>
          <w:bCs/>
        </w:rPr>
      </w:pPr>
      <w:r w:rsidRPr="00661701">
        <w:t>This research proposes to explore various machine learning techniques specifically, stacking-based approaches for an effective prediction of bitter peptides directly from the peptide sequence. In addition, this work explore</w:t>
      </w:r>
      <w:r w:rsidR="00643A08">
        <w:t>s</w:t>
      </w:r>
      <w:r w:rsidRPr="00661701">
        <w:t xml:space="preserve"> various feature encoding and transformation approaches such as </w:t>
      </w:r>
      <w:r w:rsidR="00B85747">
        <w:t>TFIDF</w:t>
      </w:r>
      <w:r w:rsidR="002E5737">
        <w:t xml:space="preserve"> </w:t>
      </w:r>
      <w:r w:rsidR="008B327D">
        <w:t xml:space="preserve">and </w:t>
      </w:r>
      <w:r w:rsidR="002E5737">
        <w:t>K-</w:t>
      </w:r>
      <w:proofErr w:type="spellStart"/>
      <w:r w:rsidR="002E5737">
        <w:t>mer</w:t>
      </w:r>
      <w:r w:rsidR="008B327D">
        <w:t>s</w:t>
      </w:r>
      <w:proofErr w:type="spellEnd"/>
      <w:r w:rsidR="002E5737">
        <w:t xml:space="preserve"> </w:t>
      </w:r>
      <w:del w:id="367" w:author="Avdesh Mishra" w:date="2022-07-29T22:56:00Z">
        <w:r w:rsidR="002E5737" w:rsidDel="00C742AA">
          <w:delText>counting</w:delText>
        </w:r>
        <w:r w:rsidR="003A2972" w:rsidDel="00C742AA">
          <w:delText xml:space="preserve"> </w:delText>
        </w:r>
      </w:del>
      <w:ins w:id="368" w:author="Avdesh Mishra" w:date="2022-07-29T22:56:00Z">
        <w:r w:rsidR="00C742AA">
          <w:t xml:space="preserve">extraction technique </w:t>
        </w:r>
      </w:ins>
      <w:r w:rsidR="003A2972">
        <w:t>to extract useful features</w:t>
      </w:r>
      <w:r w:rsidR="00EA2E2F">
        <w:t>.</w:t>
      </w:r>
      <w:r w:rsidR="002E5737">
        <w:t xml:space="preserve"> </w:t>
      </w:r>
      <w:r w:rsidR="005608F5">
        <w:t xml:space="preserve">Besides the </w:t>
      </w:r>
      <w:r w:rsidR="00DD4C10">
        <w:t>feature encoding/extraction techniques</w:t>
      </w:r>
      <w:r w:rsidR="005608F5">
        <w:t xml:space="preserve"> utilized in this thesis, this work can be further </w:t>
      </w:r>
      <w:r w:rsidR="00E94C9D">
        <w:t>improved</w:t>
      </w:r>
      <w:r w:rsidR="005608F5">
        <w:t xml:space="preserve"> by </w:t>
      </w:r>
      <w:r w:rsidR="007F13BC">
        <w:t>exploring</w:t>
      </w:r>
      <w:r w:rsidR="005608F5">
        <w:t xml:space="preserve"> </w:t>
      </w:r>
      <w:r w:rsidR="00415863">
        <w:t xml:space="preserve">other </w:t>
      </w:r>
      <w:r w:rsidR="005608F5">
        <w:t xml:space="preserve">feature encoding techniques </w:t>
      </w:r>
      <w:r w:rsidR="000F7AF4">
        <w:t>such as</w:t>
      </w:r>
      <w:r w:rsidR="002E5737">
        <w:t xml:space="preserve"> </w:t>
      </w:r>
      <w:r w:rsidRPr="00661701">
        <w:t>Pep2Vec</w:t>
      </w:r>
      <w:ins w:id="369" w:author="Avdesh Mishra" w:date="2022-07-27T17:53:00Z">
        <w:r w:rsidR="005B328B">
          <w:t xml:space="preserve"> </w:t>
        </w:r>
      </w:ins>
      <w:r w:rsidRPr="00661701">
        <w:t>(</w:t>
      </w:r>
      <w:del w:id="370" w:author="Avdesh Mishra" w:date="2022-07-28T22:34:00Z">
        <w:r w:rsidRPr="00661701" w:rsidDel="0076297A">
          <w:delText xml:space="preserve">is </w:delText>
        </w:r>
      </w:del>
      <w:ins w:id="371" w:author="Avdesh Mishra" w:date="2022-07-27T17:53:00Z">
        <w:r w:rsidR="005B328B">
          <w:t xml:space="preserve">a </w:t>
        </w:r>
      </w:ins>
      <w:r w:rsidRPr="00661701">
        <w:t>Word2Vec-inspired technique)</w:t>
      </w:r>
      <w:r w:rsidR="00251AB9">
        <w:t xml:space="preserve"> [5]</w:t>
      </w:r>
      <w:r w:rsidRPr="00661701">
        <w:t xml:space="preserve">, </w:t>
      </w:r>
      <w:proofErr w:type="spellStart"/>
      <w:r w:rsidRPr="00661701">
        <w:t>FastText</w:t>
      </w:r>
      <w:proofErr w:type="spellEnd"/>
      <w:r w:rsidR="00251AB9">
        <w:t xml:space="preserve"> [5]</w:t>
      </w:r>
      <w:r w:rsidRPr="00661701">
        <w:t>, and resid</w:t>
      </w:r>
      <w:r>
        <w:t>u</w:t>
      </w:r>
      <w:r w:rsidRPr="00661701">
        <w:t>e</w:t>
      </w:r>
      <w:r>
        <w:t>-</w:t>
      </w:r>
      <w:r w:rsidRPr="00661701">
        <w:t>wise contact energy matrix transformation</w:t>
      </w:r>
      <w:r w:rsidR="00415863">
        <w:t>.</w:t>
      </w:r>
      <w:r w:rsidR="002E5737">
        <w:t xml:space="preserve"> </w:t>
      </w:r>
      <w:r w:rsidRPr="004C5D63">
        <w:t xml:space="preserve"> </w:t>
      </w:r>
    </w:p>
    <w:p w14:paraId="2560D532" w14:textId="77777777" w:rsidR="00DE4D03" w:rsidRDefault="00DE4D03" w:rsidP="00F82B7D">
      <w:pPr>
        <w:spacing w:line="480" w:lineRule="auto"/>
        <w:ind w:left="1440" w:firstLine="720"/>
        <w:jc w:val="both"/>
        <w:rPr>
          <w:b/>
        </w:rPr>
      </w:pPr>
    </w:p>
    <w:p w14:paraId="36B81952" w14:textId="77777777" w:rsidR="00DE4D03" w:rsidRDefault="00DE4D03" w:rsidP="00F82B7D">
      <w:pPr>
        <w:spacing w:line="480" w:lineRule="auto"/>
        <w:ind w:left="1440" w:firstLine="720"/>
        <w:jc w:val="both"/>
        <w:rPr>
          <w:b/>
        </w:rPr>
      </w:pPr>
    </w:p>
    <w:p w14:paraId="3795DD5C" w14:textId="77777777" w:rsidR="00DE4D03" w:rsidRDefault="00DE4D03" w:rsidP="00F82B7D">
      <w:pPr>
        <w:spacing w:line="480" w:lineRule="auto"/>
        <w:ind w:left="1440" w:firstLine="720"/>
        <w:jc w:val="both"/>
        <w:rPr>
          <w:b/>
        </w:rPr>
      </w:pPr>
    </w:p>
    <w:p w14:paraId="101222D2" w14:textId="77777777" w:rsidR="00DE4D03" w:rsidRDefault="00DE4D03" w:rsidP="00F82B7D">
      <w:pPr>
        <w:spacing w:line="480" w:lineRule="auto"/>
        <w:ind w:left="1440" w:firstLine="720"/>
        <w:jc w:val="both"/>
        <w:rPr>
          <w:b/>
        </w:rPr>
      </w:pPr>
    </w:p>
    <w:p w14:paraId="6B107DCA" w14:textId="77777777" w:rsidR="00DE4D03" w:rsidRDefault="00DE4D03" w:rsidP="00F82B7D">
      <w:pPr>
        <w:spacing w:line="480" w:lineRule="auto"/>
        <w:ind w:left="1440" w:firstLine="720"/>
        <w:jc w:val="both"/>
        <w:rPr>
          <w:b/>
        </w:rPr>
      </w:pPr>
    </w:p>
    <w:p w14:paraId="656E6100" w14:textId="77777777" w:rsidR="00DE4D03" w:rsidRDefault="00DE4D03" w:rsidP="00F82B7D">
      <w:pPr>
        <w:spacing w:line="480" w:lineRule="auto"/>
        <w:ind w:left="1440" w:firstLine="720"/>
        <w:jc w:val="both"/>
        <w:rPr>
          <w:b/>
        </w:rPr>
      </w:pPr>
    </w:p>
    <w:p w14:paraId="57778639" w14:textId="77777777" w:rsidR="00DE4D03" w:rsidRDefault="00DE4D03" w:rsidP="00F82B7D">
      <w:pPr>
        <w:spacing w:line="480" w:lineRule="auto"/>
        <w:ind w:left="1440" w:firstLine="720"/>
        <w:jc w:val="both"/>
        <w:rPr>
          <w:b/>
        </w:rPr>
      </w:pPr>
    </w:p>
    <w:p w14:paraId="078A683C" w14:textId="77777777" w:rsidR="00DE4D03" w:rsidRDefault="00DE4D03" w:rsidP="00F82B7D">
      <w:pPr>
        <w:spacing w:line="480" w:lineRule="auto"/>
        <w:ind w:left="1440" w:firstLine="720"/>
        <w:jc w:val="both"/>
        <w:rPr>
          <w:b/>
        </w:rPr>
      </w:pPr>
    </w:p>
    <w:p w14:paraId="5FC020EC" w14:textId="1F8B8B31" w:rsidR="00DE4D03" w:rsidDel="00AB081B" w:rsidRDefault="00DE4D03" w:rsidP="00F82B7D">
      <w:pPr>
        <w:spacing w:line="480" w:lineRule="auto"/>
        <w:ind w:left="1440" w:firstLine="720"/>
        <w:jc w:val="both"/>
        <w:rPr>
          <w:del w:id="372" w:author="Avdesh Mishra" w:date="2022-07-29T22:57:00Z"/>
          <w:b/>
        </w:rPr>
      </w:pPr>
    </w:p>
    <w:p w14:paraId="0DB68120" w14:textId="366E2615" w:rsidR="00DE4D03" w:rsidDel="00AB081B" w:rsidRDefault="00DE4D03" w:rsidP="00F82B7D">
      <w:pPr>
        <w:spacing w:line="480" w:lineRule="auto"/>
        <w:ind w:left="1440" w:firstLine="720"/>
        <w:jc w:val="both"/>
        <w:rPr>
          <w:del w:id="373" w:author="Avdesh Mishra" w:date="2022-07-29T22:57:00Z"/>
          <w:b/>
        </w:rPr>
      </w:pPr>
    </w:p>
    <w:p w14:paraId="47DFB95C" w14:textId="7DF4EE85" w:rsidR="00DE4D03" w:rsidDel="00AB081B" w:rsidRDefault="00DE4D03" w:rsidP="00F82B7D">
      <w:pPr>
        <w:spacing w:line="480" w:lineRule="auto"/>
        <w:ind w:left="1440" w:firstLine="720"/>
        <w:jc w:val="both"/>
        <w:rPr>
          <w:del w:id="374" w:author="Avdesh Mishra" w:date="2022-07-29T22:57:00Z"/>
          <w:b/>
        </w:rPr>
      </w:pPr>
    </w:p>
    <w:p w14:paraId="0BDF753C" w14:textId="48DC2DDF" w:rsidR="00DE4D03" w:rsidDel="00AB081B" w:rsidRDefault="00DE4D03" w:rsidP="00F82B7D">
      <w:pPr>
        <w:spacing w:line="480" w:lineRule="auto"/>
        <w:ind w:left="1440" w:firstLine="720"/>
        <w:jc w:val="both"/>
        <w:rPr>
          <w:del w:id="375" w:author="Avdesh Mishra" w:date="2022-07-29T22:57:00Z"/>
          <w:b/>
        </w:rPr>
      </w:pPr>
    </w:p>
    <w:p w14:paraId="437F5D2B" w14:textId="7B5D104E" w:rsidR="00DE4D03" w:rsidDel="00090EDC" w:rsidRDefault="00DE4D03" w:rsidP="00F82B7D">
      <w:pPr>
        <w:spacing w:line="480" w:lineRule="auto"/>
        <w:ind w:left="1440" w:firstLine="720"/>
        <w:jc w:val="both"/>
        <w:rPr>
          <w:del w:id="376" w:author="YENDAPALLY, NISHITHA" w:date="2022-07-28T23:23:00Z"/>
          <w:b/>
        </w:rPr>
      </w:pPr>
    </w:p>
    <w:p w14:paraId="36AF92C4" w14:textId="3C47778C" w:rsidR="00DE4D03" w:rsidDel="00090EDC" w:rsidRDefault="00DE4D03" w:rsidP="00F82B7D">
      <w:pPr>
        <w:spacing w:line="480" w:lineRule="auto"/>
        <w:ind w:left="1440" w:firstLine="720"/>
        <w:jc w:val="both"/>
        <w:rPr>
          <w:del w:id="377" w:author="YENDAPALLY, NISHITHA" w:date="2022-07-28T23:23:00Z"/>
          <w:b/>
        </w:rPr>
      </w:pPr>
    </w:p>
    <w:p w14:paraId="395F5B9A" w14:textId="1CC20F67" w:rsidR="00DE4D03" w:rsidDel="00090EDC" w:rsidRDefault="00DE4D03" w:rsidP="00F82B7D">
      <w:pPr>
        <w:spacing w:line="480" w:lineRule="auto"/>
        <w:ind w:left="1440" w:firstLine="720"/>
        <w:jc w:val="both"/>
        <w:rPr>
          <w:del w:id="378" w:author="YENDAPALLY, NISHITHA" w:date="2022-07-28T23:23:00Z"/>
          <w:b/>
        </w:rPr>
      </w:pPr>
    </w:p>
    <w:p w14:paraId="21E6CE8A" w14:textId="5BD59837" w:rsidR="00DE4D03" w:rsidDel="00090EDC" w:rsidRDefault="00DE4D03" w:rsidP="00F82B7D">
      <w:pPr>
        <w:spacing w:line="480" w:lineRule="auto"/>
        <w:ind w:left="1440" w:firstLine="720"/>
        <w:jc w:val="both"/>
        <w:rPr>
          <w:del w:id="379" w:author="YENDAPALLY, NISHITHA" w:date="2022-07-28T23:23:00Z"/>
          <w:b/>
        </w:rPr>
      </w:pPr>
    </w:p>
    <w:p w14:paraId="25A3F78C" w14:textId="2C3D5FDB" w:rsidR="00DE4D03" w:rsidDel="00090EDC" w:rsidRDefault="00DE4D03" w:rsidP="00F82B7D">
      <w:pPr>
        <w:spacing w:line="480" w:lineRule="auto"/>
        <w:ind w:left="1440" w:firstLine="720"/>
        <w:jc w:val="both"/>
        <w:rPr>
          <w:del w:id="380" w:author="YENDAPALLY, NISHITHA" w:date="2022-07-28T23:23:00Z"/>
          <w:b/>
        </w:rPr>
      </w:pPr>
    </w:p>
    <w:p w14:paraId="5BFC85FF" w14:textId="49932149" w:rsidR="00DE4D03" w:rsidDel="00090EDC" w:rsidRDefault="00DE4D03" w:rsidP="00F82B7D">
      <w:pPr>
        <w:spacing w:line="480" w:lineRule="auto"/>
        <w:ind w:left="1440" w:firstLine="720"/>
        <w:jc w:val="both"/>
        <w:rPr>
          <w:del w:id="381" w:author="YENDAPALLY, NISHITHA" w:date="2022-07-28T23:23:00Z"/>
          <w:b/>
        </w:rPr>
      </w:pPr>
    </w:p>
    <w:p w14:paraId="7610B981" w14:textId="2C70C75C" w:rsidR="00DE4D03" w:rsidDel="00090EDC" w:rsidRDefault="00DE4D03" w:rsidP="00F82B7D">
      <w:pPr>
        <w:spacing w:line="480" w:lineRule="auto"/>
        <w:ind w:left="1440" w:firstLine="720"/>
        <w:jc w:val="both"/>
        <w:rPr>
          <w:del w:id="382" w:author="YENDAPALLY, NISHITHA" w:date="2022-07-28T23:23:00Z"/>
          <w:b/>
        </w:rPr>
      </w:pPr>
    </w:p>
    <w:p w14:paraId="523CF837" w14:textId="64689992" w:rsidR="00DE4D03" w:rsidDel="0076297A" w:rsidRDefault="00DE4D03" w:rsidP="00F82B7D">
      <w:pPr>
        <w:spacing w:line="480" w:lineRule="auto"/>
        <w:ind w:left="1440" w:firstLine="720"/>
        <w:jc w:val="both"/>
        <w:rPr>
          <w:del w:id="383" w:author="Avdesh Mishra" w:date="2022-07-28T22:34:00Z"/>
          <w:b/>
        </w:rPr>
      </w:pPr>
    </w:p>
    <w:p w14:paraId="32E83DEC" w14:textId="490FA2F6" w:rsidR="00DE4D03" w:rsidDel="00857E19" w:rsidRDefault="00DE4D03" w:rsidP="00F82B7D">
      <w:pPr>
        <w:spacing w:line="480" w:lineRule="auto"/>
        <w:ind w:left="1440" w:firstLine="720"/>
        <w:jc w:val="both"/>
        <w:rPr>
          <w:del w:id="384" w:author="Avdesh Mishra" w:date="2022-07-27T17:56:00Z"/>
          <w:b/>
        </w:rPr>
      </w:pPr>
    </w:p>
    <w:p w14:paraId="74F75E96" w14:textId="4F42AB2B" w:rsidR="001A3D37" w:rsidRPr="007962F1" w:rsidRDefault="001A3D37" w:rsidP="007962F1">
      <w:pPr>
        <w:spacing w:line="480" w:lineRule="auto"/>
        <w:ind w:left="1440" w:firstLine="720"/>
        <w:jc w:val="both"/>
        <w:rPr>
          <w:b/>
          <w:bCs/>
        </w:rPr>
      </w:pPr>
      <w:r>
        <w:rPr>
          <w:b/>
        </w:rPr>
        <w:t>CHAPTER 2.</w:t>
      </w:r>
      <w:r w:rsidRPr="00307832">
        <w:rPr>
          <w:b/>
        </w:rPr>
        <w:t xml:space="preserve"> </w:t>
      </w:r>
      <w:r>
        <w:rPr>
          <w:rFonts w:eastAsia="MS Gothic"/>
          <w:b/>
          <w:szCs w:val="28"/>
        </w:rPr>
        <w:t>DATA AND FEATURE COLLECTION</w:t>
      </w:r>
    </w:p>
    <w:p w14:paraId="5E667940" w14:textId="45147BF5" w:rsidR="00F82B7D" w:rsidRDefault="00F82B7D" w:rsidP="004A276D">
      <w:pPr>
        <w:spacing w:line="480" w:lineRule="auto"/>
        <w:ind w:firstLine="540"/>
        <w:jc w:val="both"/>
      </w:pPr>
      <w:r>
        <w:t>T</w:t>
      </w:r>
      <w:r w:rsidRPr="004C5D63">
        <w:t xml:space="preserve">his </w:t>
      </w:r>
      <w:r>
        <w:t>chapter explains</w:t>
      </w:r>
      <w:r w:rsidRPr="004C5D63">
        <w:t xml:space="preserve"> the proposed dataset, feature extraction techniques</w:t>
      </w:r>
      <w:r>
        <w:t>,</w:t>
      </w:r>
      <w:r w:rsidR="0084637C">
        <w:t xml:space="preserve"> </w:t>
      </w:r>
      <w:r w:rsidR="00285B61">
        <w:t xml:space="preserve">feature representation, </w:t>
      </w:r>
      <w:ins w:id="385" w:author="Avdesh Mishra" w:date="2022-07-27T17:56:00Z">
        <w:r w:rsidR="00857E19">
          <w:t xml:space="preserve">and </w:t>
        </w:r>
      </w:ins>
      <w:r w:rsidR="0084637C">
        <w:t xml:space="preserve">feature </w:t>
      </w:r>
      <w:r w:rsidRPr="00782FBC">
        <w:t>evaluation metrics</w:t>
      </w:r>
      <w:r>
        <w:t xml:space="preserve"> in more detail.</w:t>
      </w:r>
    </w:p>
    <w:p w14:paraId="1C466FAF" w14:textId="77777777" w:rsidR="00F82B7D" w:rsidRPr="00830568" w:rsidRDefault="00F82B7D" w:rsidP="00F82B7D">
      <w:pPr>
        <w:pStyle w:val="Heading1"/>
        <w:spacing w:line="480" w:lineRule="auto"/>
        <w:rPr>
          <w:rFonts w:ascii="Times New Roman" w:hAnsi="Times New Roman" w:cs="Times New Roman"/>
          <w:b/>
          <w:bCs/>
          <w:sz w:val="24"/>
          <w:szCs w:val="24"/>
        </w:rPr>
      </w:pPr>
      <w:r w:rsidRPr="006926BA">
        <w:rPr>
          <w:rFonts w:ascii="Times New Roman" w:hAnsi="Times New Roman" w:cs="Times New Roman"/>
          <w:b/>
          <w:bCs/>
          <w:color w:val="auto"/>
          <w:sz w:val="24"/>
          <w:szCs w:val="24"/>
        </w:rPr>
        <w:t>2.1</w:t>
      </w:r>
      <w:r>
        <w:rPr>
          <w:rFonts w:ascii="Times New Roman" w:hAnsi="Times New Roman" w:cs="Times New Roman"/>
          <w:b/>
          <w:bCs/>
          <w:color w:val="auto"/>
          <w:sz w:val="24"/>
          <w:szCs w:val="24"/>
        </w:rPr>
        <w:t xml:space="preserve"> </w:t>
      </w:r>
      <w:r w:rsidRPr="00830568">
        <w:rPr>
          <w:rFonts w:ascii="Times New Roman" w:hAnsi="Times New Roman" w:cs="Times New Roman"/>
          <w:b/>
          <w:bCs/>
          <w:color w:val="auto"/>
          <w:sz w:val="24"/>
          <w:szCs w:val="24"/>
        </w:rPr>
        <w:t>DATASET</w:t>
      </w:r>
    </w:p>
    <w:p w14:paraId="55374179" w14:textId="2CF992DE" w:rsidR="00F82B7D" w:rsidRDefault="00CF3813" w:rsidP="004A276D">
      <w:pPr>
        <w:spacing w:line="480" w:lineRule="auto"/>
        <w:ind w:firstLine="540"/>
        <w:jc w:val="both"/>
      </w:pPr>
      <w:del w:id="386" w:author="Avdesh Mishra" w:date="2022-07-27T17:57:00Z">
        <w:r w:rsidDel="00B9065D">
          <w:delText xml:space="preserve">After performing many state-of-art </w:delText>
        </w:r>
        <w:r w:rsidRPr="00DE4D03" w:rsidDel="00B9065D">
          <w:delText>techniques</w:delText>
        </w:r>
        <w:r w:rsidDel="00B9065D">
          <w:delText xml:space="preserve"> </w:delText>
        </w:r>
        <w:r w:rsidRPr="00DE4D03" w:rsidDel="00B9065D">
          <w:delText>high</w:delText>
        </w:r>
        <w:r w:rsidDel="00B9065D">
          <w:delText>-</w:delText>
        </w:r>
        <w:r w:rsidRPr="00DE4D03" w:rsidDel="00B9065D">
          <w:delText>quality dataset</w:delText>
        </w:r>
        <w:r w:rsidDel="00B9065D">
          <w:delText xml:space="preserve"> (benchmark dataset)</w:delText>
        </w:r>
        <w:r w:rsidRPr="00DE4D03" w:rsidDel="00B9065D">
          <w:delText xml:space="preserve"> </w:delText>
        </w:r>
        <w:r w:rsidDel="00B9065D">
          <w:delText xml:space="preserve">is produced </w:delText>
        </w:r>
        <w:r w:rsidRPr="00DE4D03" w:rsidDel="00B9065D">
          <w:delText>t</w:delText>
        </w:r>
        <w:r w:rsidDel="00B9065D">
          <w:delText xml:space="preserve">o </w:delText>
        </w:r>
        <w:r w:rsidRPr="00DE4D03" w:rsidDel="00B9065D">
          <w:delText xml:space="preserve">ensure the </w:delText>
        </w:r>
        <w:r w:rsidR="002304C5" w:rsidDel="00B9065D">
          <w:delText xml:space="preserve">reliability and </w:delText>
        </w:r>
        <w:r w:rsidRPr="00DE4D03" w:rsidDel="00B9065D">
          <w:delText xml:space="preserve">capability of the </w:delText>
        </w:r>
        <w:r w:rsidDel="00B9065D">
          <w:delText>suggested</w:delText>
        </w:r>
        <w:r w:rsidRPr="00DE4D03" w:rsidDel="00B9065D">
          <w:delText xml:space="preserve"> model.</w:delText>
        </w:r>
        <w:r w:rsidR="00DE4D03" w:rsidRPr="00DE4D03" w:rsidDel="00B9065D">
          <w:delText xml:space="preserve"> </w:delText>
        </w:r>
      </w:del>
      <w:r w:rsidR="00F82B7D" w:rsidRPr="00D22B6C">
        <w:t>In the proposed study, the</w:t>
      </w:r>
      <w:r w:rsidR="00F82B7D">
        <w:t xml:space="preserve"> </w:t>
      </w:r>
      <w:r w:rsidR="00F82B7D" w:rsidRPr="00D22B6C">
        <w:t>BTP640</w:t>
      </w:r>
      <w:r w:rsidR="00F82B7D">
        <w:t xml:space="preserve"> dataset that was previously established by</w:t>
      </w:r>
      <w:r w:rsidR="00F82B7D" w:rsidRPr="00782FBC">
        <w:t xml:space="preserve"> </w:t>
      </w:r>
      <w:proofErr w:type="spellStart"/>
      <w:r w:rsidR="00F82B7D" w:rsidRPr="00782FBC">
        <w:t>Charoenkwan</w:t>
      </w:r>
      <w:proofErr w:type="spellEnd"/>
      <w:r w:rsidR="00F82B7D">
        <w:t xml:space="preserve"> et al. </w:t>
      </w:r>
      <w:sdt>
        <w:sdtPr>
          <w:id w:val="1306506004"/>
          <w:citation/>
        </w:sdtPr>
        <w:sdtContent>
          <w:r w:rsidR="00F82B7D">
            <w:fldChar w:fldCharType="begin"/>
          </w:r>
          <w:r w:rsidR="00F82B7D">
            <w:instrText xml:space="preserve">CITATION Pha21 \n  \y  \t  \l 1033 </w:instrText>
          </w:r>
          <w:r w:rsidR="00F82B7D">
            <w:fldChar w:fldCharType="separate"/>
          </w:r>
          <w:r w:rsidR="00D23B11">
            <w:rPr>
              <w:noProof/>
            </w:rPr>
            <w:t>[5]</w:t>
          </w:r>
          <w:r w:rsidR="00F82B7D">
            <w:fldChar w:fldCharType="end"/>
          </w:r>
        </w:sdtContent>
      </w:sdt>
      <w:r w:rsidR="00F82B7D">
        <w:t xml:space="preserve"> is utilized.</w:t>
      </w:r>
      <w:r w:rsidR="00F82B7D" w:rsidRPr="00D22B6C">
        <w:t xml:space="preserve"> </w:t>
      </w:r>
      <w:r w:rsidR="00F82B7D">
        <w:t xml:space="preserve">It contains </w:t>
      </w:r>
      <w:del w:id="387" w:author="Avdesh Mishra" w:date="2022-07-28T22:34:00Z">
        <w:r w:rsidR="00F82B7D" w:rsidDel="005950B8">
          <w:delText xml:space="preserve">of </w:delText>
        </w:r>
      </w:del>
      <w:r w:rsidR="00F82B7D" w:rsidRPr="00D22B6C">
        <w:t>320</w:t>
      </w:r>
      <w:r w:rsidR="00B31D0A">
        <w:t xml:space="preserve"> </w:t>
      </w:r>
      <w:r w:rsidR="004B055A">
        <w:t xml:space="preserve">BPs </w:t>
      </w:r>
      <w:r w:rsidR="00F82B7D" w:rsidRPr="00D22B6C">
        <w:t xml:space="preserve">and </w:t>
      </w:r>
      <w:r w:rsidR="00F82B7D">
        <w:t>320 non</w:t>
      </w:r>
      <w:r w:rsidR="00B31D0A">
        <w:t>-</w:t>
      </w:r>
      <w:r w:rsidR="00F82B7D">
        <w:t xml:space="preserve">redundant </w:t>
      </w:r>
      <w:r w:rsidR="003646CC">
        <w:t>non-</w:t>
      </w:r>
      <w:r w:rsidR="004B055A">
        <w:t>BPs</w:t>
      </w:r>
      <w:r w:rsidR="00F82B7D" w:rsidRPr="00D22B6C">
        <w:t xml:space="preserve">. To build the prediction model and validate its generalization capacity </w:t>
      </w:r>
      <w:r w:rsidR="00F82B7D" w:rsidRPr="00785C2F">
        <w:rPr>
          <w:noProof/>
        </w:rPr>
        <w:t>[</w:t>
      </w:r>
      <w:r w:rsidR="00F82B7D">
        <w:rPr>
          <w:noProof/>
        </w:rPr>
        <w:t>7</w:t>
      </w:r>
      <w:r w:rsidR="00F82B7D" w:rsidRPr="00785C2F">
        <w:rPr>
          <w:noProof/>
        </w:rPr>
        <w:t>]</w:t>
      </w:r>
      <w:r w:rsidR="00F82B7D">
        <w:rPr>
          <w:noProof/>
        </w:rPr>
        <w:t xml:space="preserve"> </w:t>
      </w:r>
      <w:r w:rsidR="00F82B7D" w:rsidRPr="00785C2F">
        <w:rPr>
          <w:noProof/>
        </w:rPr>
        <w:t>[8]</w:t>
      </w:r>
      <w:r w:rsidR="00F82B7D">
        <w:rPr>
          <w:noProof/>
        </w:rPr>
        <w:t xml:space="preserve"> </w:t>
      </w:r>
      <w:r w:rsidR="00F82B7D" w:rsidRPr="00785C2F">
        <w:rPr>
          <w:noProof/>
        </w:rPr>
        <w:t>[1</w:t>
      </w:r>
      <w:r w:rsidR="00F82B7D">
        <w:rPr>
          <w:noProof/>
        </w:rPr>
        <w:t>1</w:t>
      </w:r>
      <w:r w:rsidR="00F82B7D" w:rsidRPr="00785C2F">
        <w:rPr>
          <w:noProof/>
        </w:rPr>
        <w:t>]</w:t>
      </w:r>
      <w:r w:rsidR="00005F71">
        <w:t xml:space="preserve"> </w:t>
      </w:r>
      <w:r w:rsidR="00F82B7D" w:rsidRPr="00785C2F">
        <w:rPr>
          <w:noProof/>
        </w:rPr>
        <w:t>[</w:t>
      </w:r>
      <w:r w:rsidR="00F82B7D">
        <w:rPr>
          <w:noProof/>
        </w:rPr>
        <w:t>12</w:t>
      </w:r>
      <w:r w:rsidR="00F82B7D" w:rsidRPr="00785C2F">
        <w:rPr>
          <w:noProof/>
        </w:rPr>
        <w:t>]</w:t>
      </w:r>
      <w:r w:rsidR="00F82B7D">
        <w:t xml:space="preserve"> </w:t>
      </w:r>
      <w:r w:rsidR="00F82B7D" w:rsidRPr="00D22B6C">
        <w:t>the BTP640</w:t>
      </w:r>
      <w:r w:rsidR="00620C7B">
        <w:t xml:space="preserve"> benchmark</w:t>
      </w:r>
      <w:r w:rsidR="00F82B7D" w:rsidRPr="00D22B6C">
        <w:t xml:space="preserve"> dataset </w:t>
      </w:r>
      <w:ins w:id="388" w:author="YENDAPALLY, NISHITHA" w:date="2022-07-30T12:41:00Z">
        <w:r w:rsidR="004B5ECE">
          <w:t xml:space="preserve">is </w:t>
        </w:r>
      </w:ins>
      <w:del w:id="389" w:author="YENDAPALLY, NISHITHA" w:date="2022-07-30T12:41:00Z">
        <w:r w:rsidR="00F82B7D" w:rsidRPr="00D22B6C" w:rsidDel="004B5ECE">
          <w:delText xml:space="preserve">was randomly </w:delText>
        </w:r>
      </w:del>
      <w:r w:rsidR="00F82B7D" w:rsidRPr="00D22B6C">
        <w:t>divided</w:t>
      </w:r>
      <w:ins w:id="390" w:author="YENDAPALLY, NISHITHA" w:date="2022-07-30T12:41:00Z">
        <w:r w:rsidR="004B5ECE">
          <w:t xml:space="preserve"> randomly</w:t>
        </w:r>
      </w:ins>
      <w:r w:rsidR="00F82B7D" w:rsidRPr="00D22B6C">
        <w:t xml:space="preserve"> into a </w:t>
      </w:r>
      <w:ins w:id="391" w:author="YENDAPALLY, NISHITHA" w:date="2022-07-30T12:42:00Z">
        <w:r w:rsidR="0048727B">
          <w:t>BTP-CV (</w:t>
        </w:r>
      </w:ins>
      <w:r w:rsidR="00F82B7D" w:rsidRPr="00D22B6C">
        <w:t>training subset</w:t>
      </w:r>
      <w:ins w:id="392" w:author="YENDAPALLY, NISHITHA" w:date="2022-07-30T12:42:00Z">
        <w:r w:rsidR="0048727B">
          <w:t>)</w:t>
        </w:r>
      </w:ins>
      <w:r w:rsidR="00F82B7D" w:rsidRPr="00D22B6C">
        <w:t xml:space="preserve"> </w:t>
      </w:r>
      <w:del w:id="393" w:author="YENDAPALLY, NISHITHA" w:date="2022-07-30T12:42:00Z">
        <w:r w:rsidR="00F82B7D" w:rsidRPr="00D22B6C" w:rsidDel="0048727B">
          <w:delText xml:space="preserve">(named BTP-CV) </w:delText>
        </w:r>
      </w:del>
      <w:r w:rsidR="00F82B7D" w:rsidRPr="00D22B6C">
        <w:t xml:space="preserve">and </w:t>
      </w:r>
      <w:del w:id="394" w:author="YENDAPALLY, NISHITHA" w:date="2022-07-30T12:43:00Z">
        <w:r w:rsidR="00F82B7D" w:rsidRPr="00D22B6C" w:rsidDel="0048727B">
          <w:delText xml:space="preserve">an </w:delText>
        </w:r>
      </w:del>
      <w:del w:id="395" w:author="YENDAPALLY, NISHITHA" w:date="2022-07-30T12:42:00Z">
        <w:r w:rsidR="00F82B7D" w:rsidDel="0048727B">
          <w:delText>independen</w:delText>
        </w:r>
        <w:r w:rsidR="00F82B7D" w:rsidRPr="00D22B6C" w:rsidDel="0048727B">
          <w:delText xml:space="preserve">t test subset (called </w:delText>
        </w:r>
      </w:del>
      <w:r w:rsidR="00F82B7D" w:rsidRPr="00D22B6C">
        <w:t>BTP-T</w:t>
      </w:r>
      <w:ins w:id="396" w:author="YENDAPALLY, NISHITHA" w:date="2022-07-30T12:42:00Z">
        <w:r w:rsidR="0048727B">
          <w:t>S</w:t>
        </w:r>
      </w:ins>
      <w:ins w:id="397" w:author="YENDAPALLY, NISHITHA" w:date="2022-07-30T12:43:00Z">
        <w:r w:rsidR="0048727B">
          <w:t xml:space="preserve"> </w:t>
        </w:r>
      </w:ins>
      <w:ins w:id="398" w:author="YENDAPALLY, NISHITHA" w:date="2022-07-30T12:42:00Z">
        <w:r w:rsidR="0048727B">
          <w:t>(independen</w:t>
        </w:r>
        <w:r w:rsidR="0048727B" w:rsidRPr="00D22B6C">
          <w:t>t test subset</w:t>
        </w:r>
        <w:r w:rsidR="0048727B">
          <w:t>)</w:t>
        </w:r>
      </w:ins>
      <w:del w:id="399" w:author="YENDAPALLY, NISHITHA" w:date="2022-07-30T12:42:00Z">
        <w:r w:rsidR="00F82B7D" w:rsidRPr="00D22B6C" w:rsidDel="0048727B">
          <w:delText>S)</w:delText>
        </w:r>
      </w:del>
      <w:r w:rsidR="00F82B7D" w:rsidRPr="00D22B6C">
        <w:t xml:space="preserve"> with</w:t>
      </w:r>
      <w:r w:rsidR="00F82B7D">
        <w:t xml:space="preserve"> </w:t>
      </w:r>
      <w:r w:rsidR="00F82B7D" w:rsidRPr="00D22B6C">
        <w:t>0.8:0.2</w:t>
      </w:r>
      <w:r w:rsidR="00F82B7D">
        <w:t xml:space="preserve"> of split ratio</w:t>
      </w:r>
      <w:r w:rsidR="00F82B7D" w:rsidRPr="00D22B6C">
        <w:t>.</w:t>
      </w:r>
      <w:r w:rsidR="00F82B7D">
        <w:t xml:space="preserve"> </w:t>
      </w:r>
      <w:r w:rsidR="00F82B7D" w:rsidRPr="00D22B6C">
        <w:t>The dataset</w:t>
      </w:r>
      <w:r w:rsidR="00F82B7D">
        <w:t xml:space="preserve"> </w:t>
      </w:r>
      <w:r w:rsidR="007A6A5F">
        <w:t xml:space="preserve">training subset </w:t>
      </w:r>
      <w:r w:rsidR="00F82B7D" w:rsidRPr="00D22B6C">
        <w:t>c</w:t>
      </w:r>
      <w:r w:rsidR="007A6A5F">
        <w:t>o</w:t>
      </w:r>
      <w:r w:rsidR="00F82B7D" w:rsidRPr="00D22B6C">
        <w:t xml:space="preserve">ntains 256 </w:t>
      </w:r>
      <w:r w:rsidR="008A72F6">
        <w:t>BPs</w:t>
      </w:r>
      <w:r w:rsidR="00F82B7D" w:rsidRPr="00D22B6C">
        <w:t xml:space="preserve"> and 256 non-</w:t>
      </w:r>
      <w:r w:rsidR="008A72F6">
        <w:t>BPs</w:t>
      </w:r>
      <w:r w:rsidR="00F82B7D">
        <w:t xml:space="preserve"> </w:t>
      </w:r>
      <w:sdt>
        <w:sdtPr>
          <w:id w:val="-1258051491"/>
          <w:citation/>
        </w:sdtPr>
        <w:sdtContent>
          <w:r w:rsidR="00F82B7D">
            <w:fldChar w:fldCharType="begin"/>
          </w:r>
          <w:r w:rsidR="00F82B7D">
            <w:instrText xml:space="preserve"> CITATION Wei20 \l 1033 </w:instrText>
          </w:r>
          <w:r w:rsidR="00F82B7D">
            <w:fldChar w:fldCharType="separate"/>
          </w:r>
          <w:r w:rsidR="00D23B11">
            <w:rPr>
              <w:noProof/>
            </w:rPr>
            <w:t>[9]</w:t>
          </w:r>
          <w:r w:rsidR="00F82B7D">
            <w:fldChar w:fldCharType="end"/>
          </w:r>
        </w:sdtContent>
      </w:sdt>
      <w:r w:rsidR="00F82B7D">
        <w:t xml:space="preserve"> that are utilized for validation and training</w:t>
      </w:r>
      <w:r w:rsidR="00F82B7D" w:rsidRPr="00D22B6C">
        <w:t>.</w:t>
      </w:r>
      <w:r w:rsidR="00F82B7D">
        <w:t xml:space="preserve"> On the other hand, BTP-TS contains 64 </w:t>
      </w:r>
      <w:r w:rsidR="008A72F6">
        <w:t>BPs</w:t>
      </w:r>
      <w:r w:rsidR="002A0EF8">
        <w:t xml:space="preserve"> </w:t>
      </w:r>
      <w:r w:rsidR="00F82B7D">
        <w:t>and 64 non-</w:t>
      </w:r>
      <w:r w:rsidR="008A72F6">
        <w:t xml:space="preserve">BPs </w:t>
      </w:r>
      <w:r w:rsidR="00F82B7D">
        <w:t>that are utilized for independent testing.</w:t>
      </w:r>
      <w:r w:rsidR="00F82B7D" w:rsidRPr="00D22B6C">
        <w:t xml:space="preserve"> </w:t>
      </w:r>
      <w:r w:rsidR="00F82B7D">
        <w:t>The previous research</w:t>
      </w:r>
      <w:del w:id="400" w:author="Avdesh Mishra" w:date="2022-07-28T22:35:00Z">
        <w:r w:rsidR="00F82B7D" w:rsidDel="005950B8">
          <w:delText>es</w:delText>
        </w:r>
      </w:del>
      <w:r w:rsidR="00F82B7D">
        <w:t xml:space="preserve"> contains more details</w:t>
      </w:r>
      <w:r w:rsidR="00F82B7D" w:rsidRPr="00D22B6C">
        <w:t xml:space="preserve"> on the benchmark </w:t>
      </w:r>
      <w:r w:rsidR="00F82B7D">
        <w:t xml:space="preserve">and independent test </w:t>
      </w:r>
      <w:r w:rsidR="00F82B7D" w:rsidRPr="00D22B6C">
        <w:t xml:space="preserve">dataset </w:t>
      </w:r>
      <w:sdt>
        <w:sdtPr>
          <w:id w:val="1412274707"/>
          <w:citation/>
        </w:sdtPr>
        <w:sdtContent>
          <w:r w:rsidR="00F82B7D">
            <w:fldChar w:fldCharType="begin"/>
          </w:r>
          <w:r w:rsidR="00F82B7D">
            <w:instrText xml:space="preserve"> CITATION Cha0a \l 1033 </w:instrText>
          </w:r>
          <w:r w:rsidR="00F82B7D">
            <w:fldChar w:fldCharType="separate"/>
          </w:r>
          <w:r w:rsidR="00D23B11">
            <w:rPr>
              <w:noProof/>
            </w:rPr>
            <w:t>[10]</w:t>
          </w:r>
          <w:r w:rsidR="00F82B7D">
            <w:fldChar w:fldCharType="end"/>
          </w:r>
        </w:sdtContent>
      </w:sdt>
      <w:sdt>
        <w:sdtPr>
          <w:id w:val="1044338799"/>
          <w:citation/>
        </w:sdtPr>
        <w:sdtContent>
          <w:r w:rsidR="00F82B7D">
            <w:fldChar w:fldCharType="begin"/>
          </w:r>
          <w:r w:rsidR="00F82B7D">
            <w:instrText xml:space="preserve"> CITATION Cha0b \l 1033 </w:instrText>
          </w:r>
          <w:r w:rsidR="00F82B7D">
            <w:fldChar w:fldCharType="separate"/>
          </w:r>
          <w:r w:rsidR="00D23B11">
            <w:rPr>
              <w:noProof/>
            </w:rPr>
            <w:t xml:space="preserve"> [7]</w:t>
          </w:r>
          <w:r w:rsidR="00F82B7D">
            <w:fldChar w:fldCharType="end"/>
          </w:r>
        </w:sdtContent>
      </w:sdt>
      <w:sdt>
        <w:sdtPr>
          <w:id w:val="-166486653"/>
          <w:citation/>
        </w:sdtPr>
        <w:sdtContent>
          <w:r w:rsidR="00F82B7D">
            <w:fldChar w:fldCharType="begin"/>
          </w:r>
          <w:r w:rsidR="00F82B7D">
            <w:instrText xml:space="preserve"> CITATION Cha0c \l 1033 </w:instrText>
          </w:r>
          <w:r w:rsidR="00F82B7D">
            <w:fldChar w:fldCharType="separate"/>
          </w:r>
          <w:r w:rsidR="00D23B11">
            <w:rPr>
              <w:noProof/>
            </w:rPr>
            <w:t xml:space="preserve"> [11]</w:t>
          </w:r>
          <w:r w:rsidR="00F82B7D">
            <w:fldChar w:fldCharType="end"/>
          </w:r>
        </w:sdtContent>
      </w:sdt>
      <w:sdt>
        <w:sdtPr>
          <w:id w:val="411278658"/>
          <w:citation/>
        </w:sdtPr>
        <w:sdtContent>
          <w:r w:rsidR="00F82B7D">
            <w:fldChar w:fldCharType="begin"/>
          </w:r>
          <w:r w:rsidR="00F82B7D">
            <w:instrText xml:space="preserve"> CITATION Cha0d \l 1033 </w:instrText>
          </w:r>
          <w:r w:rsidR="00F82B7D">
            <w:fldChar w:fldCharType="separate"/>
          </w:r>
          <w:r w:rsidR="00D23B11">
            <w:rPr>
              <w:noProof/>
            </w:rPr>
            <w:t xml:space="preserve"> [6]</w:t>
          </w:r>
          <w:r w:rsidR="00F82B7D">
            <w:fldChar w:fldCharType="end"/>
          </w:r>
        </w:sdtContent>
      </w:sdt>
      <w:r w:rsidR="00F82B7D" w:rsidRPr="00D22B6C">
        <w:t>.</w:t>
      </w:r>
      <w:r w:rsidR="00F82B7D">
        <w:t xml:space="preserve"> </w:t>
      </w:r>
    </w:p>
    <w:p w14:paraId="20A957E1" w14:textId="57A4D214" w:rsidR="00B10C0C" w:rsidRDefault="00B10C0C">
      <w:pPr>
        <w:spacing w:line="480" w:lineRule="auto"/>
        <w:jc w:val="both"/>
        <w:pPrChange w:id="401" w:author="YENDAPALLY, NISHITHA" w:date="2022-07-29T13:47:00Z">
          <w:pPr>
            <w:spacing w:line="480" w:lineRule="auto"/>
            <w:ind w:firstLine="540"/>
            <w:jc w:val="both"/>
          </w:pPr>
        </w:pPrChange>
      </w:pPr>
      <w:r>
        <w:rPr>
          <w:b/>
          <w:bCs/>
        </w:rPr>
        <w:t xml:space="preserve">Table1. </w:t>
      </w:r>
      <w:r w:rsidRPr="00B10C0C">
        <w:t>Number of B</w:t>
      </w:r>
      <w:r w:rsidR="008A72F6">
        <w:t>Ps</w:t>
      </w:r>
      <w:r w:rsidRPr="00B10C0C">
        <w:t xml:space="preserve"> and </w:t>
      </w:r>
      <w:r>
        <w:t>N</w:t>
      </w:r>
      <w:r w:rsidRPr="00B10C0C">
        <w:t>on</w:t>
      </w:r>
      <w:r>
        <w:t>-B</w:t>
      </w:r>
      <w:r w:rsidR="008A72F6">
        <w:t>Ps</w:t>
      </w:r>
    </w:p>
    <w:tbl>
      <w:tblPr>
        <w:tblStyle w:val="TableGrid"/>
        <w:tblW w:w="0" w:type="auto"/>
        <w:tblLook w:val="04A0" w:firstRow="1" w:lastRow="0" w:firstColumn="1" w:lastColumn="0" w:noHBand="0" w:noVBand="1"/>
      </w:tblPr>
      <w:tblGrid>
        <w:gridCol w:w="2965"/>
        <w:gridCol w:w="2700"/>
        <w:gridCol w:w="1530"/>
        <w:gridCol w:w="2155"/>
      </w:tblGrid>
      <w:tr w:rsidR="00B10C0C" w14:paraId="0990721A" w14:textId="77777777" w:rsidTr="00A81892">
        <w:tc>
          <w:tcPr>
            <w:tcW w:w="2965" w:type="dxa"/>
          </w:tcPr>
          <w:p w14:paraId="7166AB2A" w14:textId="4EB8435F" w:rsidR="00B10C0C" w:rsidRPr="00B10C0C" w:rsidRDefault="00B10C0C" w:rsidP="00F82B7D">
            <w:pPr>
              <w:spacing w:line="480" w:lineRule="auto"/>
              <w:jc w:val="both"/>
              <w:rPr>
                <w:b/>
                <w:bCs/>
              </w:rPr>
            </w:pPr>
            <w:r>
              <w:rPr>
                <w:b/>
                <w:bCs/>
              </w:rPr>
              <w:t>Dataset</w:t>
            </w:r>
          </w:p>
        </w:tc>
        <w:tc>
          <w:tcPr>
            <w:tcW w:w="2700" w:type="dxa"/>
          </w:tcPr>
          <w:p w14:paraId="0AC15F73" w14:textId="74062773" w:rsidR="00B10C0C" w:rsidRDefault="00B10C0C" w:rsidP="00F82B7D">
            <w:pPr>
              <w:spacing w:line="480" w:lineRule="auto"/>
              <w:jc w:val="both"/>
            </w:pPr>
            <w:r>
              <w:t>Total Number of peptides</w:t>
            </w:r>
          </w:p>
        </w:tc>
        <w:tc>
          <w:tcPr>
            <w:tcW w:w="1530" w:type="dxa"/>
          </w:tcPr>
          <w:p w14:paraId="3777758D" w14:textId="4263B0C2" w:rsidR="00B10C0C" w:rsidRDefault="00B10C0C" w:rsidP="00F82B7D">
            <w:pPr>
              <w:spacing w:line="480" w:lineRule="auto"/>
              <w:jc w:val="both"/>
            </w:pPr>
            <w:r>
              <w:t>Bitter</w:t>
            </w:r>
            <w:r w:rsidR="007A6A5F">
              <w:t>-</w:t>
            </w:r>
            <w:r>
              <w:t>Peptides</w:t>
            </w:r>
          </w:p>
        </w:tc>
        <w:tc>
          <w:tcPr>
            <w:tcW w:w="2155" w:type="dxa"/>
          </w:tcPr>
          <w:p w14:paraId="7CE57397" w14:textId="4400262E" w:rsidR="00B10C0C" w:rsidRDefault="00B10C0C" w:rsidP="00F82B7D">
            <w:pPr>
              <w:spacing w:line="480" w:lineRule="auto"/>
              <w:jc w:val="both"/>
            </w:pPr>
            <w:r>
              <w:t>Non-Bitter Peptides</w:t>
            </w:r>
          </w:p>
        </w:tc>
      </w:tr>
      <w:tr w:rsidR="00B10C0C" w14:paraId="39D12BE0" w14:textId="77777777" w:rsidTr="00A81892">
        <w:tc>
          <w:tcPr>
            <w:tcW w:w="2965" w:type="dxa"/>
          </w:tcPr>
          <w:p w14:paraId="057607DF" w14:textId="6EB52BB6" w:rsidR="00B10C0C" w:rsidRDefault="00B10C0C" w:rsidP="00F82B7D">
            <w:pPr>
              <w:spacing w:line="480" w:lineRule="auto"/>
              <w:jc w:val="both"/>
            </w:pPr>
            <w:r>
              <w:t>Benchmark Dataset</w:t>
            </w:r>
          </w:p>
        </w:tc>
        <w:tc>
          <w:tcPr>
            <w:tcW w:w="2700" w:type="dxa"/>
          </w:tcPr>
          <w:p w14:paraId="1C18A0E0" w14:textId="6E65EFFC" w:rsidR="00B10C0C" w:rsidRDefault="00B10C0C" w:rsidP="00F82B7D">
            <w:pPr>
              <w:spacing w:line="480" w:lineRule="auto"/>
              <w:jc w:val="both"/>
            </w:pPr>
            <w:r>
              <w:t>640</w:t>
            </w:r>
          </w:p>
        </w:tc>
        <w:tc>
          <w:tcPr>
            <w:tcW w:w="1530" w:type="dxa"/>
          </w:tcPr>
          <w:p w14:paraId="77E060F4" w14:textId="6E6F93AA" w:rsidR="00B10C0C" w:rsidRDefault="00B10C0C" w:rsidP="00F82B7D">
            <w:pPr>
              <w:spacing w:line="480" w:lineRule="auto"/>
              <w:jc w:val="both"/>
            </w:pPr>
            <w:r>
              <w:t>320</w:t>
            </w:r>
          </w:p>
        </w:tc>
        <w:tc>
          <w:tcPr>
            <w:tcW w:w="2155" w:type="dxa"/>
          </w:tcPr>
          <w:p w14:paraId="75F45797" w14:textId="79722E42" w:rsidR="00B10C0C" w:rsidRDefault="00B10C0C" w:rsidP="00F82B7D">
            <w:pPr>
              <w:spacing w:line="480" w:lineRule="auto"/>
              <w:jc w:val="both"/>
            </w:pPr>
            <w:r>
              <w:t>320</w:t>
            </w:r>
          </w:p>
        </w:tc>
      </w:tr>
      <w:tr w:rsidR="00B10C0C" w14:paraId="1DB5F679" w14:textId="77777777" w:rsidTr="00A81892">
        <w:tc>
          <w:tcPr>
            <w:tcW w:w="2965" w:type="dxa"/>
          </w:tcPr>
          <w:p w14:paraId="288CF922" w14:textId="79F81AC7" w:rsidR="00B10C0C" w:rsidRDefault="00B10C0C" w:rsidP="00F82B7D">
            <w:pPr>
              <w:spacing w:line="480" w:lineRule="auto"/>
              <w:jc w:val="both"/>
            </w:pPr>
            <w:r>
              <w:t>Training Dataset (BTP-CV)</w:t>
            </w:r>
          </w:p>
        </w:tc>
        <w:tc>
          <w:tcPr>
            <w:tcW w:w="2700" w:type="dxa"/>
          </w:tcPr>
          <w:p w14:paraId="433E4F24" w14:textId="0D6E0777" w:rsidR="00B10C0C" w:rsidRDefault="00A81892" w:rsidP="00F82B7D">
            <w:pPr>
              <w:spacing w:line="480" w:lineRule="auto"/>
              <w:jc w:val="both"/>
            </w:pPr>
            <w:r>
              <w:t>512</w:t>
            </w:r>
          </w:p>
        </w:tc>
        <w:tc>
          <w:tcPr>
            <w:tcW w:w="1530" w:type="dxa"/>
          </w:tcPr>
          <w:p w14:paraId="486EDDFC" w14:textId="192492EE" w:rsidR="00B10C0C" w:rsidRDefault="00B10C0C" w:rsidP="00F82B7D">
            <w:pPr>
              <w:spacing w:line="480" w:lineRule="auto"/>
              <w:jc w:val="both"/>
            </w:pPr>
            <w:r>
              <w:t>256</w:t>
            </w:r>
          </w:p>
        </w:tc>
        <w:tc>
          <w:tcPr>
            <w:tcW w:w="2155" w:type="dxa"/>
          </w:tcPr>
          <w:p w14:paraId="6046F871" w14:textId="604907F6" w:rsidR="00B10C0C" w:rsidRDefault="00B10C0C" w:rsidP="00F82B7D">
            <w:pPr>
              <w:spacing w:line="480" w:lineRule="auto"/>
              <w:jc w:val="both"/>
            </w:pPr>
            <w:r>
              <w:t>256</w:t>
            </w:r>
          </w:p>
        </w:tc>
      </w:tr>
      <w:tr w:rsidR="00B10C0C" w14:paraId="21E7DD24" w14:textId="77777777" w:rsidTr="00A81892">
        <w:tc>
          <w:tcPr>
            <w:tcW w:w="2965" w:type="dxa"/>
          </w:tcPr>
          <w:p w14:paraId="68BD3741" w14:textId="070C94DE" w:rsidR="00B10C0C" w:rsidRDefault="00B10C0C" w:rsidP="00F82B7D">
            <w:pPr>
              <w:spacing w:line="480" w:lineRule="auto"/>
              <w:jc w:val="both"/>
            </w:pPr>
            <w:r>
              <w:t>Testing Dataset (BTP-TS)</w:t>
            </w:r>
          </w:p>
        </w:tc>
        <w:tc>
          <w:tcPr>
            <w:tcW w:w="2700" w:type="dxa"/>
          </w:tcPr>
          <w:p w14:paraId="3DFD9467" w14:textId="3E95C654" w:rsidR="00B10C0C" w:rsidRDefault="00A81892" w:rsidP="00F82B7D">
            <w:pPr>
              <w:spacing w:line="480" w:lineRule="auto"/>
              <w:jc w:val="both"/>
            </w:pPr>
            <w:r>
              <w:t>128</w:t>
            </w:r>
          </w:p>
        </w:tc>
        <w:tc>
          <w:tcPr>
            <w:tcW w:w="1530" w:type="dxa"/>
          </w:tcPr>
          <w:p w14:paraId="4432FA73" w14:textId="298DF3E8" w:rsidR="00B10C0C" w:rsidRDefault="00A81892" w:rsidP="00F82B7D">
            <w:pPr>
              <w:spacing w:line="480" w:lineRule="auto"/>
              <w:jc w:val="both"/>
            </w:pPr>
            <w:r>
              <w:t>64</w:t>
            </w:r>
          </w:p>
        </w:tc>
        <w:tc>
          <w:tcPr>
            <w:tcW w:w="2155" w:type="dxa"/>
          </w:tcPr>
          <w:p w14:paraId="72BEEF1B" w14:textId="41E13F28" w:rsidR="00B10C0C" w:rsidRDefault="00A81892" w:rsidP="00F82B7D">
            <w:pPr>
              <w:spacing w:line="480" w:lineRule="auto"/>
              <w:jc w:val="both"/>
            </w:pPr>
            <w:r>
              <w:t>64</w:t>
            </w:r>
          </w:p>
        </w:tc>
      </w:tr>
    </w:tbl>
    <w:p w14:paraId="47241204" w14:textId="77777777" w:rsidR="00B10C0C" w:rsidRPr="00B10C0C" w:rsidRDefault="00B10C0C" w:rsidP="00F82B7D">
      <w:pPr>
        <w:spacing w:line="480" w:lineRule="auto"/>
        <w:ind w:firstLine="360"/>
        <w:jc w:val="both"/>
      </w:pPr>
    </w:p>
    <w:p w14:paraId="5CDBE3D1" w14:textId="576CEB13" w:rsidR="00B10C0C" w:rsidDel="004F425B" w:rsidRDefault="00B10C0C" w:rsidP="00F82B7D">
      <w:pPr>
        <w:spacing w:line="480" w:lineRule="auto"/>
        <w:ind w:firstLine="360"/>
        <w:jc w:val="both"/>
        <w:rPr>
          <w:del w:id="402" w:author="Avdesh Mishra" w:date="2022-07-27T17:58:00Z"/>
        </w:rPr>
      </w:pPr>
    </w:p>
    <w:p w14:paraId="57725BAF" w14:textId="22C27A5D" w:rsidR="007962F1" w:rsidDel="004F425B" w:rsidRDefault="007962F1" w:rsidP="00F82B7D">
      <w:pPr>
        <w:spacing w:line="480" w:lineRule="auto"/>
        <w:ind w:firstLine="360"/>
        <w:jc w:val="both"/>
        <w:rPr>
          <w:del w:id="403" w:author="Avdesh Mishra" w:date="2022-07-27T17:58:00Z"/>
        </w:rPr>
      </w:pPr>
    </w:p>
    <w:p w14:paraId="5FE1C7A7" w14:textId="03F675C8" w:rsidR="00E12F10" w:rsidRDefault="00E12F10" w:rsidP="00E12F10">
      <w:pPr>
        <w:spacing w:line="480" w:lineRule="auto"/>
        <w:jc w:val="both"/>
        <w:rPr>
          <w:b/>
          <w:bCs/>
        </w:rPr>
      </w:pPr>
      <w:r>
        <w:rPr>
          <w:b/>
          <w:bCs/>
        </w:rPr>
        <w:t>2.2 FEATURE REPRESENTATION</w:t>
      </w:r>
    </w:p>
    <w:p w14:paraId="2111250B" w14:textId="691C2E1E" w:rsidR="00E12F10" w:rsidRDefault="00E12F10" w:rsidP="004A276D">
      <w:pPr>
        <w:spacing w:line="480" w:lineRule="auto"/>
        <w:ind w:firstLine="540"/>
        <w:jc w:val="both"/>
      </w:pPr>
      <w:r w:rsidRPr="00E12F10">
        <w:t>A p</w:t>
      </w:r>
      <w:r w:rsidR="00340ABA">
        <w:t>eptide</w:t>
      </w:r>
      <w:r w:rsidRPr="00E12F10">
        <w:t xml:space="preserve"> sequence (P) can be represented as follows:</w:t>
      </w:r>
    </w:p>
    <w:p w14:paraId="35A96B80" w14:textId="3D42ED92" w:rsidR="00E12F10" w:rsidRDefault="00E12F10" w:rsidP="00E12F10">
      <w:pPr>
        <w:spacing w:line="480" w:lineRule="auto"/>
        <w:ind w:firstLine="720"/>
        <w:jc w:val="both"/>
      </w:pPr>
      <w:r>
        <w:rPr>
          <w:b/>
          <w:bCs/>
        </w:rPr>
        <w:t>P</w:t>
      </w:r>
      <w:r>
        <w:t xml:space="preserve">= </w:t>
      </w:r>
      <w:r w:rsidRPr="00E12F10">
        <w:t>p</w:t>
      </w:r>
      <w:r>
        <w:rPr>
          <w:vertAlign w:val="subscript"/>
        </w:rPr>
        <w:t>1</w:t>
      </w:r>
      <w:r>
        <w:t xml:space="preserve"> p</w:t>
      </w:r>
      <w:r>
        <w:rPr>
          <w:vertAlign w:val="subscript"/>
        </w:rPr>
        <w:t>2</w:t>
      </w:r>
      <w:r>
        <w:t xml:space="preserve"> p</w:t>
      </w:r>
      <w:r>
        <w:rPr>
          <w:vertAlign w:val="subscript"/>
        </w:rPr>
        <w:t>3</w:t>
      </w:r>
      <w:r>
        <w:t>…</w:t>
      </w:r>
      <w:r w:rsidR="00934C32">
        <w:t>p</w:t>
      </w:r>
      <w:r w:rsidR="00934C32">
        <w:rPr>
          <w:vertAlign w:val="subscript"/>
        </w:rPr>
        <w:t xml:space="preserve">i … </w:t>
      </w:r>
      <w:proofErr w:type="spellStart"/>
      <w:r w:rsidR="0093449F" w:rsidRPr="004A276D">
        <w:t>p</w:t>
      </w:r>
      <w:r w:rsidRPr="0043006B">
        <w:rPr>
          <w:vertAlign w:val="subscript"/>
        </w:rPr>
        <w:t>N</w:t>
      </w:r>
      <w:proofErr w:type="spellEnd"/>
      <w:r>
        <w:t xml:space="preserve"> </w:t>
      </w:r>
      <w:r>
        <w:tab/>
      </w:r>
      <w:r>
        <w:tab/>
      </w:r>
      <w:r>
        <w:tab/>
      </w:r>
      <w:r>
        <w:tab/>
        <w:t>(1)</w:t>
      </w:r>
    </w:p>
    <w:p w14:paraId="37DBD113" w14:textId="63AEEE10" w:rsidR="001A00C9" w:rsidRPr="001A00C9" w:rsidRDefault="001A00C9">
      <w:pPr>
        <w:spacing w:line="480" w:lineRule="auto"/>
        <w:jc w:val="both"/>
      </w:pPr>
      <w:r w:rsidRPr="001A00C9">
        <w:lastRenderedPageBreak/>
        <w:t>where p</w:t>
      </w:r>
      <w:r>
        <w:rPr>
          <w:vertAlign w:val="subscript"/>
        </w:rPr>
        <w:t>i</w:t>
      </w:r>
      <w:r w:rsidRPr="001A00C9">
        <w:t xml:space="preserve"> and N stand</w:t>
      </w:r>
      <w:del w:id="404" w:author="Avdesh Mishra" w:date="2022-07-28T22:35:00Z">
        <w:r w:rsidR="006B0435" w:rsidDel="005950B8">
          <w:delText>s</w:delText>
        </w:r>
      </w:del>
      <w:r w:rsidRPr="001A00C9">
        <w:t xml:space="preserve"> for the protein P's </w:t>
      </w:r>
      <w:proofErr w:type="spellStart"/>
      <w:r>
        <w:t>i</w:t>
      </w:r>
      <w:r>
        <w:rPr>
          <w:vertAlign w:val="superscript"/>
        </w:rPr>
        <w:t>th</w:t>
      </w:r>
      <w:proofErr w:type="spellEnd"/>
      <w:r w:rsidRPr="001A00C9">
        <w:t xml:space="preserve"> residue and the length of the peptide, respectively. </w:t>
      </w:r>
      <w:r w:rsidR="006B0435">
        <w:t>T</w:t>
      </w:r>
      <w:r w:rsidR="006B0435" w:rsidRPr="001A00C9">
        <w:t xml:space="preserve">he residue </w:t>
      </w:r>
      <w:proofErr w:type="gramStart"/>
      <w:r w:rsidR="006B0435" w:rsidRPr="001A00C9">
        <w:t>p</w:t>
      </w:r>
      <w:r w:rsidR="006B0435">
        <w:rPr>
          <w:vertAlign w:val="subscript"/>
        </w:rPr>
        <w:t>i</w:t>
      </w:r>
      <w:r w:rsidR="006B0435" w:rsidRPr="001A00C9">
        <w:t xml:space="preserve"> </w:t>
      </w:r>
      <w:r w:rsidR="006B0435" w:rsidRPr="004454FB">
        <w:t xml:space="preserve"> is</w:t>
      </w:r>
      <w:proofErr w:type="gramEnd"/>
      <w:r w:rsidR="006B0435" w:rsidRPr="004454FB">
        <w:t xml:space="preserve"> a member of the natural amino acid group, which also consists of the following amino</w:t>
      </w:r>
      <w:ins w:id="405" w:author="YENDAPALLY, NISHITHA" w:date="2022-07-30T12:44:00Z">
        <w:r w:rsidR="00127B53">
          <w:t>-</w:t>
        </w:r>
      </w:ins>
      <w:r w:rsidR="006B0435" w:rsidRPr="004454FB">
        <w:t xml:space="preserve"> acids</w:t>
      </w:r>
      <w:r w:rsidR="000A3345">
        <w:t xml:space="preserve"> such as </w:t>
      </w:r>
      <w:r w:rsidR="006B0435" w:rsidRPr="004454FB">
        <w:t xml:space="preserve"> A, C, D, E, F, G, H, </w:t>
      </w:r>
      <w:r w:rsidR="00340ABA">
        <w:t>K</w:t>
      </w:r>
      <w:r w:rsidR="006B0435" w:rsidRPr="004454FB">
        <w:t>,</w:t>
      </w:r>
      <w:r w:rsidR="00340ABA">
        <w:t xml:space="preserve"> I</w:t>
      </w:r>
      <w:del w:id="406" w:author="Avdesh Mishra" w:date="2022-07-28T22:35:00Z">
        <w:r w:rsidR="006B0435" w:rsidRPr="004454FB" w:rsidDel="005950B8">
          <w:delText xml:space="preserve"> </w:delText>
        </w:r>
      </w:del>
      <w:r w:rsidR="006B0435" w:rsidRPr="004454FB">
        <w:t>, L, M, N, P, Q, R, S, T, V, W, and Y.</w:t>
      </w:r>
      <w:r w:rsidR="006B0435">
        <w:t xml:space="preserve"> </w:t>
      </w:r>
    </w:p>
    <w:p w14:paraId="43D7A1F0" w14:textId="2042B466" w:rsidR="00F82B7D" w:rsidRPr="00830568" w:rsidRDefault="00F82B7D" w:rsidP="00F82B7D">
      <w:pPr>
        <w:pStyle w:val="Heading1"/>
        <w:spacing w:line="480" w:lineRule="auto"/>
        <w:rPr>
          <w:rFonts w:ascii="Times New Roman" w:hAnsi="Times New Roman" w:cs="Times New Roman"/>
          <w:b/>
          <w:bCs/>
          <w:sz w:val="24"/>
          <w:szCs w:val="24"/>
        </w:rPr>
      </w:pPr>
      <w:r w:rsidRPr="00830568">
        <w:rPr>
          <w:rFonts w:ascii="Times New Roman" w:hAnsi="Times New Roman" w:cs="Times New Roman"/>
          <w:b/>
          <w:bCs/>
          <w:color w:val="auto"/>
          <w:sz w:val="24"/>
          <w:szCs w:val="24"/>
        </w:rPr>
        <w:t>2.</w:t>
      </w:r>
      <w:r w:rsidR="00E12F10">
        <w:rPr>
          <w:rFonts w:ascii="Times New Roman" w:hAnsi="Times New Roman" w:cs="Times New Roman"/>
          <w:b/>
          <w:bCs/>
          <w:color w:val="auto"/>
          <w:sz w:val="24"/>
          <w:szCs w:val="24"/>
        </w:rPr>
        <w:t>3</w:t>
      </w:r>
      <w:r w:rsidRPr="00830568">
        <w:rPr>
          <w:rFonts w:ascii="Times New Roman" w:hAnsi="Times New Roman" w:cs="Times New Roman"/>
          <w:b/>
          <w:bCs/>
          <w:color w:val="auto"/>
          <w:sz w:val="24"/>
          <w:szCs w:val="24"/>
        </w:rPr>
        <w:t xml:space="preserve"> FEATURE EXTRACTION </w:t>
      </w:r>
    </w:p>
    <w:p w14:paraId="426C4C01" w14:textId="6406B903" w:rsidR="00F82B7D" w:rsidRDefault="00F82B7D" w:rsidP="004A276D">
      <w:pPr>
        <w:spacing w:line="480" w:lineRule="auto"/>
        <w:ind w:firstLine="540"/>
        <w:jc w:val="both"/>
      </w:pPr>
      <w:r w:rsidRPr="004C5D63">
        <w:t>In this research</w:t>
      </w:r>
      <w:r>
        <w:t>,</w:t>
      </w:r>
      <w:r w:rsidRPr="004C5D63">
        <w:t xml:space="preserve"> various </w:t>
      </w:r>
      <w:r w:rsidR="00E11850">
        <w:t xml:space="preserve">peptide sequence-based </w:t>
      </w:r>
      <w:r w:rsidRPr="004C5D63">
        <w:t xml:space="preserve">feature extraction techniques for </w:t>
      </w:r>
      <w:ins w:id="407" w:author="Avdesh Mishra" w:date="2022-07-28T22:35:00Z">
        <w:r w:rsidR="005950B8">
          <w:t xml:space="preserve">the </w:t>
        </w:r>
      </w:ins>
      <w:r>
        <w:t>accurate</w:t>
      </w:r>
      <w:r w:rsidRPr="004C5D63">
        <w:t xml:space="preserve"> prediction of </w:t>
      </w:r>
      <w:ins w:id="408" w:author="YENDAPALLY, NISHITHA" w:date="2022-07-29T10:54:00Z">
        <w:r w:rsidR="00616A10">
          <w:t>BPs</w:t>
        </w:r>
      </w:ins>
      <w:del w:id="409" w:author="YENDAPALLY, NISHITHA" w:date="2022-07-29T10:54:00Z">
        <w:r w:rsidRPr="004C5D63" w:rsidDel="00616A10">
          <w:delText>bitter peptides</w:delText>
        </w:r>
      </w:del>
      <w:r w:rsidRPr="004C5D63">
        <w:t xml:space="preserve"> </w:t>
      </w:r>
      <w:r>
        <w:t>are explored</w:t>
      </w:r>
      <w:r w:rsidRPr="004C5D63">
        <w:t>.</w:t>
      </w:r>
      <w:r w:rsidR="00652F1E">
        <w:t xml:space="preserve"> </w:t>
      </w:r>
      <w:r w:rsidR="00735CE5">
        <w:t xml:space="preserve">The </w:t>
      </w:r>
      <w:r w:rsidRPr="004C5D63">
        <w:t>featur</w:t>
      </w:r>
      <w:r w:rsidR="00735CE5">
        <w:t>e extraction techniques</w:t>
      </w:r>
      <w:r w:rsidRPr="004C5D63">
        <w:t xml:space="preserve"> that </w:t>
      </w:r>
      <w:r w:rsidR="00937592">
        <w:t>are</w:t>
      </w:r>
      <w:r w:rsidR="00937592" w:rsidRPr="004C5D63">
        <w:t xml:space="preserve"> </w:t>
      </w:r>
      <w:r w:rsidRPr="004C5D63">
        <w:t xml:space="preserve">explored in this project </w:t>
      </w:r>
      <w:r w:rsidR="00735CE5">
        <w:t>are TFIDF</w:t>
      </w:r>
      <w:r w:rsidR="00154123">
        <w:t xml:space="preserve"> and count vectorizer</w:t>
      </w:r>
      <w:r w:rsidR="00735CE5">
        <w:t xml:space="preserve"> </w:t>
      </w:r>
      <w:del w:id="410" w:author="Avdesh Mishra" w:date="2022-07-27T17:59:00Z">
        <w:r w:rsidR="00735CE5" w:rsidDel="004F425B">
          <w:delText xml:space="preserve">using </w:delText>
        </w:r>
      </w:del>
      <w:ins w:id="411" w:author="Avdesh Mishra" w:date="2022-07-28T22:35:00Z">
        <w:r w:rsidR="005950B8">
          <w:t>which</w:t>
        </w:r>
      </w:ins>
      <w:ins w:id="412" w:author="Avdesh Mishra" w:date="2022-07-27T17:59:00Z">
        <w:r w:rsidR="004F425B">
          <w:t xml:space="preserve"> utilizes 2-mers that are extracted utilizing </w:t>
        </w:r>
      </w:ins>
      <w:ins w:id="413" w:author="Avdesh Mishra" w:date="2022-07-28T22:35:00Z">
        <w:r w:rsidR="005950B8">
          <w:t xml:space="preserve">the </w:t>
        </w:r>
      </w:ins>
      <w:r w:rsidR="00735CE5">
        <w:t>K-</w:t>
      </w:r>
      <w:proofErr w:type="spellStart"/>
      <w:r w:rsidR="00735CE5">
        <w:t>mer</w:t>
      </w:r>
      <w:proofErr w:type="spellEnd"/>
      <w:del w:id="414" w:author="Avdesh Mishra" w:date="2022-07-27T17:59:00Z">
        <w:r w:rsidR="00735CE5" w:rsidDel="004F425B">
          <w:delText>s</w:delText>
        </w:r>
      </w:del>
      <w:r w:rsidR="006F435D">
        <w:t xml:space="preserve"> extraction</w:t>
      </w:r>
      <w:ins w:id="415" w:author="Avdesh Mishra" w:date="2022-07-27T17:59:00Z">
        <w:r w:rsidR="004F425B">
          <w:t xml:space="preserve"> techni</w:t>
        </w:r>
      </w:ins>
      <w:ins w:id="416" w:author="Avdesh Mishra" w:date="2022-07-27T18:00:00Z">
        <w:r w:rsidR="004F425B">
          <w:t>que</w:t>
        </w:r>
      </w:ins>
      <w:r w:rsidR="00937592">
        <w:t>.</w:t>
      </w:r>
    </w:p>
    <w:p w14:paraId="2B4FDA17" w14:textId="66ECEC85" w:rsidR="00FE1542" w:rsidRDefault="00FE1542" w:rsidP="00FE1542">
      <w:pPr>
        <w:spacing w:line="480" w:lineRule="auto"/>
        <w:jc w:val="both"/>
        <w:rPr>
          <w:b/>
          <w:bCs/>
        </w:rPr>
      </w:pPr>
      <w:r>
        <w:rPr>
          <w:b/>
          <w:bCs/>
        </w:rPr>
        <w:t>2.</w:t>
      </w:r>
      <w:r w:rsidR="001A00C9">
        <w:rPr>
          <w:b/>
          <w:bCs/>
        </w:rPr>
        <w:t>3</w:t>
      </w:r>
      <w:r>
        <w:rPr>
          <w:b/>
          <w:bCs/>
        </w:rPr>
        <w:t xml:space="preserve">.1 </w:t>
      </w:r>
      <w:r w:rsidRPr="00FE1542">
        <w:rPr>
          <w:b/>
          <w:bCs/>
        </w:rPr>
        <w:t>K-</w:t>
      </w:r>
      <w:proofErr w:type="spellStart"/>
      <w:r w:rsidRPr="00FE1542">
        <w:rPr>
          <w:b/>
          <w:bCs/>
        </w:rPr>
        <w:t>mer</w:t>
      </w:r>
      <w:r w:rsidR="00F76D74">
        <w:rPr>
          <w:b/>
          <w:bCs/>
        </w:rPr>
        <w:t>s</w:t>
      </w:r>
      <w:proofErr w:type="spellEnd"/>
      <w:r w:rsidRPr="00FE1542">
        <w:rPr>
          <w:b/>
          <w:bCs/>
        </w:rPr>
        <w:t xml:space="preserve"> </w:t>
      </w:r>
      <w:r w:rsidR="002277FA">
        <w:rPr>
          <w:b/>
          <w:bCs/>
        </w:rPr>
        <w:t>Extraction</w:t>
      </w:r>
      <w:r w:rsidRPr="00FE1542">
        <w:rPr>
          <w:b/>
          <w:bCs/>
        </w:rPr>
        <w:t>:</w:t>
      </w:r>
    </w:p>
    <w:p w14:paraId="25E3FADF" w14:textId="3E237346" w:rsidR="00FE1542" w:rsidRDefault="00A20758" w:rsidP="00090EDC">
      <w:pPr>
        <w:tabs>
          <w:tab w:val="left" w:pos="540"/>
        </w:tabs>
        <w:spacing w:line="480" w:lineRule="auto"/>
        <w:ind w:firstLine="540"/>
        <w:jc w:val="both"/>
        <w:rPr>
          <w:ins w:id="417" w:author="YENDAPALLY, NISHITHA" w:date="2022-07-28T23:26:00Z"/>
        </w:rPr>
      </w:pPr>
      <w:del w:id="418" w:author="Avdesh Mishra" w:date="2022-07-27T18:04:00Z">
        <w:r w:rsidDel="00C44AF9">
          <w:delText xml:space="preserve">     </w:delText>
        </w:r>
      </w:del>
      <w:r w:rsidR="00FE1542">
        <w:t>This is the most crucial step in evaluating the sequenc</w:t>
      </w:r>
      <w:ins w:id="419" w:author="Avdesh Mishra" w:date="2022-07-27T18:00:00Z">
        <w:r w:rsidR="006A549E">
          <w:t>e</w:t>
        </w:r>
      </w:ins>
      <w:del w:id="420" w:author="Avdesh Mishra" w:date="2022-07-27T18:00:00Z">
        <w:r w:rsidR="00CC29EB" w:rsidDel="006A549E">
          <w:delText>ing</w:delText>
        </w:r>
      </w:del>
      <w:r w:rsidR="00CC29EB">
        <w:t xml:space="preserve"> data </w:t>
      </w:r>
      <w:r w:rsidR="00154123">
        <w:t>in which t</w:t>
      </w:r>
      <w:r w:rsidR="001A00C9" w:rsidRPr="001A00C9">
        <w:t>h</w:t>
      </w:r>
      <w:r>
        <w:t>e</w:t>
      </w:r>
      <w:r w:rsidR="001A00C9" w:rsidRPr="001A00C9">
        <w:t xml:space="preserve"> set of fixed-size chunks, rather than the sequence, can be efficiently analyzed by breaking a sequence down into its </w:t>
      </w:r>
      <w:r w:rsidR="00933C9F">
        <w:t>K</w:t>
      </w:r>
      <w:r w:rsidR="001A00C9" w:rsidRPr="001A00C9">
        <w:t>-</w:t>
      </w:r>
      <w:proofErr w:type="spellStart"/>
      <w:r w:rsidR="001A00C9" w:rsidRPr="001A00C9">
        <w:t>mers</w:t>
      </w:r>
      <w:proofErr w:type="spellEnd"/>
      <w:r w:rsidR="001A00C9" w:rsidRPr="001A00C9">
        <w:t xml:space="preserve">. Set operations are quicker and easier, and there are many </w:t>
      </w:r>
      <w:r w:rsidR="008373F9" w:rsidRPr="001A00C9">
        <w:t>widely available</w:t>
      </w:r>
      <w:r w:rsidR="001A00C9" w:rsidRPr="001A00C9">
        <w:t xml:space="preserve"> algorithms and strategies to work with them. K-</w:t>
      </w:r>
      <w:proofErr w:type="spellStart"/>
      <w:r w:rsidR="001A00C9" w:rsidRPr="001A00C9">
        <w:t>mers</w:t>
      </w:r>
      <w:proofErr w:type="spellEnd"/>
      <w:r w:rsidR="001A00C9" w:rsidRPr="001A00C9">
        <w:t xml:space="preserve"> are highly useful for sequence matching (string matching with n-grams has a rich history).</w:t>
      </w:r>
      <w:r>
        <w:t xml:space="preserve"> </w:t>
      </w:r>
      <w:r w:rsidRPr="00CC29EB">
        <w:t xml:space="preserve">In </w:t>
      </w:r>
      <w:r w:rsidR="00933C9F">
        <w:t>K</w:t>
      </w:r>
      <w:r w:rsidRPr="00CC29EB">
        <w:t>-</w:t>
      </w:r>
      <w:proofErr w:type="spellStart"/>
      <w:r w:rsidRPr="00CC29EB">
        <w:t>mer</w:t>
      </w:r>
      <w:r w:rsidR="008373F9">
        <w:t>s</w:t>
      </w:r>
      <w:proofErr w:type="spellEnd"/>
      <w:r w:rsidRPr="00CC29EB">
        <w:t xml:space="preserve"> </w:t>
      </w:r>
      <w:del w:id="421" w:author="Avdesh Mishra" w:date="2022-07-27T18:02:00Z">
        <w:r w:rsidRPr="00CC29EB" w:rsidDel="0077532D">
          <w:delText>counting</w:delText>
        </w:r>
      </w:del>
      <w:ins w:id="422" w:author="Avdesh Mishra" w:date="2022-07-27T18:02:00Z">
        <w:r w:rsidR="0077532D">
          <w:t>extraction</w:t>
        </w:r>
      </w:ins>
      <w:r w:rsidRPr="00CC29EB">
        <w:t xml:space="preserve">, the </w:t>
      </w:r>
      <w:del w:id="423" w:author="Avdesh Mishra" w:date="2022-07-27T18:03:00Z">
        <w:r w:rsidRPr="00CC29EB" w:rsidDel="00400860">
          <w:delText xml:space="preserve">number of </w:delText>
        </w:r>
      </w:del>
      <w:r w:rsidRPr="00CC29EB">
        <w:t>substrings</w:t>
      </w:r>
      <w:r w:rsidR="006B29BE">
        <w:t xml:space="preserve"> </w:t>
      </w:r>
      <w:del w:id="424" w:author="Avdesh Mishra" w:date="2022-07-27T18:02:00Z">
        <w:r w:rsidR="00BC49BD" w:rsidDel="007C7FE6">
          <w:delText>.</w:delText>
        </w:r>
      </w:del>
      <w:r w:rsidRPr="00CC29EB">
        <w:t xml:space="preserve">with length k in a string S or collection of strings is </w:t>
      </w:r>
      <w:del w:id="425" w:author="Avdesh Mishra" w:date="2022-07-27T18:03:00Z">
        <w:r w:rsidRPr="00CC29EB" w:rsidDel="00400860">
          <w:delText>counted</w:delText>
        </w:r>
      </w:del>
      <w:ins w:id="426" w:author="Avdesh Mishra" w:date="2022-07-27T18:03:00Z">
        <w:r w:rsidR="00400860">
          <w:t>extracted</w:t>
        </w:r>
      </w:ins>
      <w:r w:rsidRPr="00CC29EB">
        <w:t>, where k is a positive integer.</w:t>
      </w:r>
      <w:r w:rsidR="00933C9F">
        <w:t xml:space="preserve"> In this research</w:t>
      </w:r>
      <w:ins w:id="427" w:author="Avdesh Mishra" w:date="2022-07-28T22:36:00Z">
        <w:r w:rsidR="005950B8">
          <w:t>,</w:t>
        </w:r>
      </w:ins>
      <w:r w:rsidR="00933C9F">
        <w:t xml:space="preserve"> we </w:t>
      </w:r>
      <w:r w:rsidR="00EB3497">
        <w:t>utilize the K-</w:t>
      </w:r>
      <w:proofErr w:type="spellStart"/>
      <w:r w:rsidR="00EB3497">
        <w:t>mers</w:t>
      </w:r>
      <w:proofErr w:type="spellEnd"/>
      <w:ins w:id="428" w:author="Avdesh Mishra" w:date="2022-07-27T18:01:00Z">
        <w:r w:rsidR="00751367">
          <w:t xml:space="preserve"> </w:t>
        </w:r>
      </w:ins>
      <w:ins w:id="429" w:author="Avdesh Mishra" w:date="2022-07-27T18:02:00Z">
        <w:r w:rsidR="00E27CE5">
          <w:t xml:space="preserve">extraction technique to extract </w:t>
        </w:r>
      </w:ins>
      <w:del w:id="430" w:author="Avdesh Mishra" w:date="2022-07-27T18:02:00Z">
        <w:r w:rsidR="00EB3497" w:rsidDel="00E27CE5">
          <w:delText xml:space="preserve"> </w:delText>
        </w:r>
      </w:del>
      <w:del w:id="431" w:author="Avdesh Mishra" w:date="2022-07-27T18:01:00Z">
        <w:r w:rsidR="00EB3497" w:rsidDel="00751367">
          <w:delText>counting of value k=2 wh</w:delText>
        </w:r>
        <w:r w:rsidR="00894A17" w:rsidDel="00751367">
          <w:delText>ere</w:delText>
        </w:r>
        <w:r w:rsidR="00EB3497" w:rsidDel="00751367">
          <w:delText xml:space="preserve"> </w:delText>
        </w:r>
      </w:del>
      <w:r w:rsidR="00EB3497">
        <w:t>2-mer</w:t>
      </w:r>
      <w:r w:rsidR="00894A17">
        <w:t>s</w:t>
      </w:r>
      <w:del w:id="432" w:author="Avdesh Mishra" w:date="2022-07-27T18:02:00Z">
        <w:r w:rsidR="00894A17" w:rsidDel="00E27CE5">
          <w:delText xml:space="preserve"> are extracted</w:delText>
        </w:r>
      </w:del>
      <w:r w:rsidR="00EB3497">
        <w:t xml:space="preserve">, where the peptide sequences are broken down into </w:t>
      </w:r>
      <w:ins w:id="433" w:author="Avdesh Mishra" w:date="2022-07-28T22:36:00Z">
        <w:r w:rsidR="005950B8">
          <w:t xml:space="preserve">the </w:t>
        </w:r>
      </w:ins>
      <w:del w:id="434" w:author="Avdesh Mishra" w:date="2022-07-27T18:04:00Z">
        <w:r w:rsidR="009658A3" w:rsidDel="004D4D05">
          <w:delText>compositio</w:delText>
        </w:r>
      </w:del>
      <w:ins w:id="435" w:author="Avdesh Mishra" w:date="2022-07-27T18:04:00Z">
        <w:r w:rsidR="004D4D05">
          <w:t>compositio</w:t>
        </w:r>
      </w:ins>
      <w:r w:rsidR="009658A3">
        <w:t>n of two amino acids (dipeptides).</w:t>
      </w:r>
    </w:p>
    <w:p w14:paraId="2CC7C846" w14:textId="77777777" w:rsidR="00090EDC" w:rsidRDefault="00090EDC" w:rsidP="00090EDC">
      <w:pPr>
        <w:spacing w:line="480" w:lineRule="auto"/>
        <w:jc w:val="both"/>
        <w:rPr>
          <w:ins w:id="436" w:author="YENDAPALLY, NISHITHA" w:date="2022-07-28T23:26:00Z"/>
          <w:b/>
          <w:bCs/>
        </w:rPr>
      </w:pPr>
      <w:ins w:id="437" w:author="YENDAPALLY, NISHITHA" w:date="2022-07-28T23:26:00Z">
        <w:r w:rsidRPr="006926BA">
          <w:rPr>
            <w:b/>
            <w:bCs/>
          </w:rPr>
          <w:t>2.</w:t>
        </w:r>
        <w:r>
          <w:rPr>
            <w:b/>
            <w:bCs/>
          </w:rPr>
          <w:t>3</w:t>
        </w:r>
        <w:r w:rsidRPr="006926BA">
          <w:rPr>
            <w:b/>
            <w:bCs/>
          </w:rPr>
          <w:t>.</w:t>
        </w:r>
        <w:r>
          <w:rPr>
            <w:b/>
            <w:bCs/>
          </w:rPr>
          <w:t>2 NLP Techniques</w:t>
        </w:r>
      </w:ins>
    </w:p>
    <w:p w14:paraId="075AF096" w14:textId="118CEBFB" w:rsidR="00090EDC" w:rsidRPr="006B6851" w:rsidRDefault="00090EDC">
      <w:pPr>
        <w:spacing w:line="480" w:lineRule="auto"/>
        <w:ind w:firstLine="540"/>
        <w:jc w:val="both"/>
        <w:rPr>
          <w:ins w:id="438" w:author="YENDAPALLY, NISHITHA" w:date="2022-07-28T23:26:00Z"/>
        </w:rPr>
        <w:pPrChange w:id="439" w:author="YENDAPALLY, NISHITHA" w:date="2022-07-28T23:28:00Z">
          <w:pPr>
            <w:spacing w:line="480" w:lineRule="auto"/>
            <w:jc w:val="both"/>
          </w:pPr>
        </w:pPrChange>
      </w:pPr>
      <w:ins w:id="440" w:author="YENDAPALLY, NISHITHA" w:date="2022-07-28T23:26:00Z">
        <w:r w:rsidRPr="006B6851">
          <w:t xml:space="preserve">NLP-based approaches have so far been applied successfully in a variety of fields, including bioinformatics and drug development. The automatic representation of unprocessed </w:t>
        </w:r>
      </w:ins>
      <w:ins w:id="441" w:author="YENDAPALLY, NISHITHA" w:date="2022-07-29T11:41:00Z">
        <w:r w:rsidR="00692991">
          <w:t>raw</w:t>
        </w:r>
      </w:ins>
      <w:ins w:id="442" w:author="YENDAPALLY, NISHITHA" w:date="2022-07-28T23:26:00Z">
        <w:r w:rsidRPr="006B6851">
          <w:t xml:space="preserve"> data into a set of features is one of the most effective and advantageous NLP-based techniques (providing raw input data</w:t>
        </w:r>
        <w:r>
          <w:t xml:space="preserve"> features</w:t>
        </w:r>
        <w:r w:rsidRPr="006B6851">
          <w:t>).</w:t>
        </w:r>
        <w:r>
          <w:t xml:space="preserve"> In this model NLP concepts are utilized where the sequence of peptides </w:t>
        </w:r>
        <w:proofErr w:type="gramStart"/>
        <w:r>
          <w:t>are</w:t>
        </w:r>
        <w:proofErr w:type="gramEnd"/>
        <w:r>
          <w:t xml:space="preserve"> transformed to the n-Dimensional word vector. In this technique</w:t>
        </w:r>
      </w:ins>
      <w:ins w:id="443" w:author="YENDAPALLY, NISHITHA" w:date="2022-07-29T11:43:00Z">
        <w:r w:rsidR="00640271">
          <w:t xml:space="preserve"> amino acids sequences </w:t>
        </w:r>
        <w:del w:id="444" w:author="Avdesh Mishra" w:date="2022-07-29T22:57:00Z">
          <w:r w:rsidR="00640271" w:rsidDel="00E54EEB">
            <w:delText xml:space="preserve">are </w:delText>
          </w:r>
        </w:del>
      </w:ins>
      <w:ins w:id="445" w:author="YENDAPALLY, NISHITHA" w:date="2022-07-28T23:26:00Z">
        <w:del w:id="446" w:author="Avdesh Mishra" w:date="2022-07-29T22:57:00Z">
          <w:r w:rsidDel="00E54EEB">
            <w:delText xml:space="preserve"> </w:delText>
          </w:r>
        </w:del>
      </w:ins>
      <w:ins w:id="447" w:author="YENDAPALLY, NISHITHA" w:date="2022-07-29T11:43:00Z">
        <w:del w:id="448" w:author="Avdesh Mishra" w:date="2022-07-29T22:57:00Z">
          <w:r w:rsidR="00640271" w:rsidDel="00E54EEB">
            <w:delText>represented</w:delText>
          </w:r>
        </w:del>
      </w:ins>
      <w:ins w:id="449" w:author="Avdesh Mishra" w:date="2022-07-29T22:57:00Z">
        <w:r w:rsidR="00E54EEB">
          <w:t xml:space="preserve">are </w:t>
        </w:r>
        <w:r w:rsidR="00E54EEB">
          <w:lastRenderedPageBreak/>
          <w:t>represented</w:t>
        </w:r>
      </w:ins>
      <w:ins w:id="450" w:author="YENDAPALLY, NISHITHA" w:date="2022-07-29T11:43:00Z">
        <w:r w:rsidR="00640271">
          <w:t xml:space="preserve"> </w:t>
        </w:r>
      </w:ins>
      <w:ins w:id="451" w:author="YENDAPALLY, NISHITHA" w:date="2022-07-29T11:44:00Z">
        <w:r w:rsidR="00640271">
          <w:t>as</w:t>
        </w:r>
      </w:ins>
      <w:ins w:id="452" w:author="YENDAPALLY, NISHITHA" w:date="2022-07-28T23:26:00Z">
        <w:r>
          <w:t xml:space="preserve"> word. In this TFIDF and count vectorizer are utilized to perform the extraction of the features. </w:t>
        </w:r>
      </w:ins>
    </w:p>
    <w:p w14:paraId="710A2203" w14:textId="2DD3B835" w:rsidR="00090EDC" w:rsidRPr="00FE1542" w:rsidDel="00090EDC" w:rsidRDefault="00090EDC">
      <w:pPr>
        <w:tabs>
          <w:tab w:val="left" w:pos="540"/>
        </w:tabs>
        <w:spacing w:line="480" w:lineRule="auto"/>
        <w:jc w:val="both"/>
        <w:rPr>
          <w:del w:id="453" w:author="YENDAPALLY, NISHITHA" w:date="2022-07-28T23:26:00Z"/>
        </w:rPr>
        <w:pPrChange w:id="454" w:author="YENDAPALLY, NISHITHA" w:date="2022-07-28T23:26:00Z">
          <w:pPr>
            <w:spacing w:line="480" w:lineRule="auto"/>
            <w:ind w:firstLine="540"/>
            <w:jc w:val="both"/>
          </w:pPr>
        </w:pPrChange>
      </w:pPr>
    </w:p>
    <w:p w14:paraId="4FAC97B5" w14:textId="17ABBA39" w:rsidR="00F82B7D" w:rsidRPr="006926BA" w:rsidRDefault="00F82B7D" w:rsidP="00F82B7D">
      <w:pPr>
        <w:spacing w:line="480" w:lineRule="auto"/>
        <w:jc w:val="both"/>
        <w:rPr>
          <w:b/>
          <w:bCs/>
        </w:rPr>
      </w:pPr>
      <w:r w:rsidRPr="006926BA">
        <w:rPr>
          <w:b/>
          <w:bCs/>
        </w:rPr>
        <w:t>2.</w:t>
      </w:r>
      <w:r w:rsidR="001A00C9">
        <w:rPr>
          <w:b/>
          <w:bCs/>
        </w:rPr>
        <w:t>3</w:t>
      </w:r>
      <w:r w:rsidRPr="006926BA">
        <w:rPr>
          <w:b/>
          <w:bCs/>
        </w:rPr>
        <w:t>.</w:t>
      </w:r>
      <w:r w:rsidR="00FE1542">
        <w:rPr>
          <w:b/>
          <w:bCs/>
        </w:rPr>
        <w:t>2</w:t>
      </w:r>
      <w:ins w:id="455" w:author="YENDAPALLY, NISHITHA" w:date="2022-07-28T23:27:00Z">
        <w:r w:rsidR="00090EDC">
          <w:rPr>
            <w:b/>
            <w:bCs/>
          </w:rPr>
          <w:t>.1</w:t>
        </w:r>
      </w:ins>
      <w:r>
        <w:rPr>
          <w:b/>
          <w:bCs/>
        </w:rPr>
        <w:t xml:space="preserve"> </w:t>
      </w:r>
      <w:r w:rsidRPr="005F37CB">
        <w:rPr>
          <w:b/>
          <w:bCs/>
        </w:rPr>
        <w:t>T</w:t>
      </w:r>
      <w:r w:rsidR="00E135DF">
        <w:rPr>
          <w:b/>
          <w:bCs/>
        </w:rPr>
        <w:t>erm</w:t>
      </w:r>
      <w:ins w:id="456" w:author="Avdesh Mishra" w:date="2022-07-27T18:04:00Z">
        <w:r w:rsidR="004D4D05">
          <w:rPr>
            <w:b/>
            <w:bCs/>
          </w:rPr>
          <w:t xml:space="preserve"> </w:t>
        </w:r>
      </w:ins>
      <w:r w:rsidR="00E135DF">
        <w:rPr>
          <w:b/>
          <w:bCs/>
        </w:rPr>
        <w:t>Frequency Inverse Document Frequency</w:t>
      </w:r>
      <w:ins w:id="457" w:author="Avdesh Mishra" w:date="2022-07-27T18:04:00Z">
        <w:r w:rsidR="00EA2D4E">
          <w:rPr>
            <w:b/>
            <w:bCs/>
          </w:rPr>
          <w:t xml:space="preserve"> </w:t>
        </w:r>
      </w:ins>
      <w:r>
        <w:rPr>
          <w:b/>
          <w:bCs/>
        </w:rPr>
        <w:t>(TFIDF)</w:t>
      </w:r>
    </w:p>
    <w:p w14:paraId="0B1A22BE" w14:textId="2D82A504" w:rsidR="004C6EB9" w:rsidRDefault="00A20758">
      <w:pPr>
        <w:spacing w:line="480" w:lineRule="auto"/>
        <w:ind w:firstLine="540"/>
        <w:jc w:val="both"/>
        <w:rPr>
          <w:ins w:id="458" w:author="YENDAPALLY, NISHITHA" w:date="2022-07-30T07:49:00Z"/>
        </w:rPr>
      </w:pPr>
      <w:del w:id="459" w:author="YENDAPALLY, NISHITHA" w:date="2022-07-28T23:29:00Z">
        <w:r w:rsidDel="00090EDC">
          <w:delText xml:space="preserve">   </w:delText>
        </w:r>
      </w:del>
      <w:r w:rsidR="00D01B83" w:rsidRPr="00D01B83">
        <w:t xml:space="preserve">TFIDF is a statistical metric that assesses how </w:t>
      </w:r>
      <w:r w:rsidR="002917BF">
        <w:t>frequently</w:t>
      </w:r>
      <w:r w:rsidR="00D01B83" w:rsidRPr="00D01B83">
        <w:t xml:space="preserve"> a word </w:t>
      </w:r>
      <w:del w:id="460" w:author="Avdesh Mishra" w:date="2022-07-28T22:36:00Z">
        <w:r w:rsidR="00D01B83" w:rsidRPr="00D01B83" w:rsidDel="005950B8">
          <w:delText>is</w:delText>
        </w:r>
        <w:r w:rsidR="002917BF" w:rsidDel="005950B8">
          <w:delText xml:space="preserve"> appeared</w:delText>
        </w:r>
      </w:del>
      <w:ins w:id="461" w:author="Avdesh Mishra" w:date="2022-07-28T22:36:00Z">
        <w:r w:rsidR="005950B8">
          <w:t>appears</w:t>
        </w:r>
      </w:ins>
      <w:r w:rsidR="00D01B83" w:rsidRPr="00D01B83">
        <w:t xml:space="preserve"> </w:t>
      </w:r>
      <w:r w:rsidR="002917BF">
        <w:t>in</w:t>
      </w:r>
      <w:r w:rsidR="00D01B83" w:rsidRPr="00D01B83">
        <w:t xml:space="preserve"> a document within a collection of documents.</w:t>
      </w:r>
      <w:r w:rsidR="00D01B83">
        <w:t xml:space="preserve"> </w:t>
      </w:r>
      <w:r w:rsidR="004F7211">
        <w:t xml:space="preserve">It </w:t>
      </w:r>
      <w:r w:rsidR="00F82B7D" w:rsidRPr="006926BA">
        <w:t xml:space="preserve">is a popular method for document representation in </w:t>
      </w:r>
      <w:r w:rsidR="004F7211">
        <w:t>Natural Language Processing (</w:t>
      </w:r>
      <w:r w:rsidR="00F82B7D" w:rsidRPr="006926BA">
        <w:t>NLP</w:t>
      </w:r>
      <w:r w:rsidR="004F7211">
        <w:t>)</w:t>
      </w:r>
      <w:r w:rsidR="00F82B7D" w:rsidRPr="006926BA">
        <w:t xml:space="preserve"> that is based on information retrieval techniques</w:t>
      </w:r>
      <w:sdt>
        <w:sdtPr>
          <w:id w:val="1856684262"/>
          <w:citation/>
        </w:sdtPr>
        <w:sdtContent>
          <w:r w:rsidR="00F82B7D">
            <w:fldChar w:fldCharType="begin"/>
          </w:r>
          <w:r w:rsidR="00F82B7D">
            <w:instrText xml:space="preserve"> CITATION Aiz03 \l 1033 </w:instrText>
          </w:r>
          <w:r w:rsidR="00F82B7D">
            <w:fldChar w:fldCharType="separate"/>
          </w:r>
          <w:r w:rsidR="00D23B11">
            <w:rPr>
              <w:noProof/>
            </w:rPr>
            <w:t xml:space="preserve"> [12]</w:t>
          </w:r>
          <w:r w:rsidR="00F82B7D">
            <w:fldChar w:fldCharType="end"/>
          </w:r>
        </w:sdtContent>
      </w:sdt>
      <w:r w:rsidR="00F82B7D" w:rsidRPr="006926BA">
        <w:t>. This method is frequently used to assist model developers in representing documents</w:t>
      </w:r>
      <w:sdt>
        <w:sdtPr>
          <w:id w:val="-1628541459"/>
          <w:citation/>
        </w:sdtPr>
        <w:sdtContent>
          <w:r w:rsidR="00F82B7D">
            <w:fldChar w:fldCharType="begin"/>
          </w:r>
          <w:r w:rsidR="00F82B7D">
            <w:instrText xml:space="preserve"> CITATION Aiz03 \l 1033 </w:instrText>
          </w:r>
          <w:r w:rsidR="00F82B7D">
            <w:fldChar w:fldCharType="separate"/>
          </w:r>
          <w:r w:rsidR="00D23B11">
            <w:rPr>
              <w:noProof/>
            </w:rPr>
            <w:t xml:space="preserve"> [12]</w:t>
          </w:r>
          <w:r w:rsidR="00F82B7D">
            <w:fldChar w:fldCharType="end"/>
          </w:r>
        </w:sdtContent>
      </w:sdt>
      <w:sdt>
        <w:sdtPr>
          <w:id w:val="1883896773"/>
          <w:citation/>
        </w:sdtPr>
        <w:sdtContent>
          <w:r w:rsidR="00F82B7D">
            <w:fldChar w:fldCharType="begin"/>
          </w:r>
          <w:r w:rsidR="00F82B7D">
            <w:instrText xml:space="preserve"> CITATION Che16 \l 1033 </w:instrText>
          </w:r>
          <w:r w:rsidR="00F82B7D">
            <w:fldChar w:fldCharType="separate"/>
          </w:r>
          <w:r w:rsidR="00D23B11">
            <w:rPr>
              <w:noProof/>
            </w:rPr>
            <w:t xml:space="preserve"> [13]</w:t>
          </w:r>
          <w:r w:rsidR="00F82B7D">
            <w:fldChar w:fldCharType="end"/>
          </w:r>
        </w:sdtContent>
      </w:sdt>
      <w:r w:rsidR="00F82B7D">
        <w:t>.</w:t>
      </w:r>
      <w:r w:rsidR="00F82B7D" w:rsidRPr="00DA19C4">
        <w:t xml:space="preserve"> </w:t>
      </w:r>
      <w:r w:rsidR="00421FFF" w:rsidRPr="00DA19C4">
        <w:t xml:space="preserve">TFIDF is </w:t>
      </w:r>
      <w:r w:rsidR="00421FFF">
        <w:t xml:space="preserve">split </w:t>
      </w:r>
      <w:r w:rsidR="00421FFF" w:rsidRPr="00DA19C4">
        <w:t xml:space="preserve">into two parts </w:t>
      </w:r>
      <w:ins w:id="462" w:author="Avdesh Mishra" w:date="2022-07-27T18:08:00Z">
        <w:r w:rsidR="0042062F">
          <w:t>TF (</w:t>
        </w:r>
        <w:r w:rsidR="00205534">
          <w:t>T</w:t>
        </w:r>
      </w:ins>
      <w:del w:id="463" w:author="Avdesh Mishra" w:date="2022-07-27T18:06:00Z">
        <w:r w:rsidR="000A3345" w:rsidDel="00D00038">
          <w:delText>T</w:delText>
        </w:r>
      </w:del>
      <w:r w:rsidR="00421FFF" w:rsidRPr="00DA19C4">
        <w:t>erm</w:t>
      </w:r>
      <w:ins w:id="464" w:author="Avdesh Mishra" w:date="2022-07-27T18:08:00Z">
        <w:r w:rsidR="00205534">
          <w:t xml:space="preserve"> </w:t>
        </w:r>
      </w:ins>
      <w:del w:id="465" w:author="Avdesh Mishra" w:date="2022-07-27T18:08:00Z">
        <w:r w:rsidR="00421FFF" w:rsidDel="00205534">
          <w:delText>-</w:delText>
        </w:r>
        <w:r w:rsidR="00421FFF" w:rsidRPr="00DA19C4" w:rsidDel="00205534">
          <w:delText>f</w:delText>
        </w:r>
      </w:del>
      <w:ins w:id="466" w:author="Avdesh Mishra" w:date="2022-07-27T18:08:00Z">
        <w:r w:rsidR="00205534">
          <w:t>F</w:t>
        </w:r>
      </w:ins>
      <w:r w:rsidR="00421FFF" w:rsidRPr="00DA19C4">
        <w:t>requency</w:t>
      </w:r>
      <w:ins w:id="467" w:author="Avdesh Mishra" w:date="2022-07-27T18:08:00Z">
        <w:r w:rsidR="0042062F">
          <w:t>)</w:t>
        </w:r>
      </w:ins>
      <w:r w:rsidR="00421FFF">
        <w:t xml:space="preserve"> and </w:t>
      </w:r>
      <w:ins w:id="468" w:author="Avdesh Mishra" w:date="2022-07-27T18:08:00Z">
        <w:r w:rsidR="0042062F">
          <w:t>IDF (</w:t>
        </w:r>
      </w:ins>
      <w:del w:id="469" w:author="Avdesh Mishra" w:date="2022-07-27T18:08:00Z">
        <w:r w:rsidR="00421FFF" w:rsidRPr="00DA19C4" w:rsidDel="0042062F">
          <w:delText>i</w:delText>
        </w:r>
      </w:del>
      <w:ins w:id="470" w:author="Avdesh Mishra" w:date="2022-07-27T18:08:00Z">
        <w:r w:rsidR="0042062F">
          <w:t>I</w:t>
        </w:r>
      </w:ins>
      <w:r w:rsidR="00421FFF" w:rsidRPr="00DA19C4">
        <w:t xml:space="preserve">nverse </w:t>
      </w:r>
      <w:del w:id="471" w:author="Avdesh Mishra" w:date="2022-07-27T18:08:00Z">
        <w:r w:rsidR="00421FFF" w:rsidRPr="00DA19C4" w:rsidDel="0042062F">
          <w:delText>d</w:delText>
        </w:r>
      </w:del>
      <w:ins w:id="472" w:author="Avdesh Mishra" w:date="2022-07-27T18:08:00Z">
        <w:r w:rsidR="0042062F">
          <w:t>D</w:t>
        </w:r>
      </w:ins>
      <w:r w:rsidR="00421FFF" w:rsidRPr="00DA19C4">
        <w:t xml:space="preserve">ocument </w:t>
      </w:r>
      <w:del w:id="473" w:author="Avdesh Mishra" w:date="2022-07-27T18:08:00Z">
        <w:r w:rsidR="00421FFF" w:rsidRPr="00DA19C4" w:rsidDel="0042062F">
          <w:delText>f</w:delText>
        </w:r>
      </w:del>
      <w:ins w:id="474" w:author="Avdesh Mishra" w:date="2022-07-27T18:08:00Z">
        <w:r w:rsidR="0042062F">
          <w:t>F</w:t>
        </w:r>
      </w:ins>
      <w:r w:rsidR="00421FFF" w:rsidRPr="00DA19C4">
        <w:t>requency</w:t>
      </w:r>
      <w:ins w:id="475" w:author="Avdesh Mishra" w:date="2022-07-27T18:08:00Z">
        <w:r w:rsidR="0042062F">
          <w:t>)</w:t>
        </w:r>
      </w:ins>
      <w:r w:rsidR="00421FFF">
        <w:t xml:space="preserve">. </w:t>
      </w:r>
      <w:r w:rsidR="00421FFF" w:rsidRPr="00DA19C4">
        <w:t>TF</w:t>
      </w:r>
      <w:r w:rsidR="00421FFF">
        <w:t xml:space="preserve"> </w:t>
      </w:r>
      <w:del w:id="476" w:author="Avdesh Mishra" w:date="2022-07-27T18:08:00Z">
        <w:r w:rsidR="00421FFF" w:rsidDel="00CB1232">
          <w:delText>(Term Frequency)</w:delText>
        </w:r>
        <w:r w:rsidR="00421FFF" w:rsidRPr="00DA19C4" w:rsidDel="00CB1232">
          <w:delText xml:space="preserve"> </w:delText>
        </w:r>
      </w:del>
      <w:r w:rsidR="00421FFF" w:rsidRPr="00DA19C4">
        <w:t>i</w:t>
      </w:r>
      <w:r w:rsidR="00421FFF">
        <w:t xml:space="preserve">ndicates </w:t>
      </w:r>
      <w:r w:rsidR="00421FFF" w:rsidRPr="00DA19C4">
        <w:t xml:space="preserve">the number of </w:t>
      </w:r>
      <w:r w:rsidR="00421FFF">
        <w:t xml:space="preserve">times a </w:t>
      </w:r>
      <w:r w:rsidR="00421FFF" w:rsidRPr="00DA19C4">
        <w:t xml:space="preserve">word </w:t>
      </w:r>
      <w:r w:rsidR="00421FFF" w:rsidRPr="006926BA">
        <w:rPr>
          <w:i/>
          <w:iCs/>
        </w:rPr>
        <w:t>i</w:t>
      </w:r>
      <w:r w:rsidR="00421FFF" w:rsidRPr="00DA19C4">
        <w:t xml:space="preserve"> (</w:t>
      </w:r>
      <w:proofErr w:type="spellStart"/>
      <w:r w:rsidR="00421FFF" w:rsidRPr="006926BA">
        <w:rPr>
          <w:i/>
          <w:iCs/>
        </w:rPr>
        <w:t>t</w:t>
      </w:r>
      <w:r w:rsidR="00421FFF" w:rsidRPr="006926BA">
        <w:rPr>
          <w:i/>
          <w:iCs/>
          <w:vertAlign w:val="subscript"/>
        </w:rPr>
        <w:t>i</w:t>
      </w:r>
      <w:proofErr w:type="spellEnd"/>
      <w:r w:rsidR="00421FFF" w:rsidRPr="00DA19C4">
        <w:t>)</w:t>
      </w:r>
      <w:r w:rsidR="00421FFF">
        <w:t xml:space="preserve"> appears</w:t>
      </w:r>
      <w:r w:rsidR="00421FFF" w:rsidRPr="00DA19C4">
        <w:t xml:space="preserve"> in a particular document </w:t>
      </w:r>
      <w:r w:rsidR="00421FFF" w:rsidRPr="006926BA">
        <w:rPr>
          <w:i/>
          <w:iCs/>
        </w:rPr>
        <w:t>j</w:t>
      </w:r>
      <w:r w:rsidR="00421FFF" w:rsidRPr="00DA19C4">
        <w:t xml:space="preserve"> (</w:t>
      </w:r>
      <w:proofErr w:type="spellStart"/>
      <w:r w:rsidR="00421FFF" w:rsidRPr="006926BA">
        <w:rPr>
          <w:i/>
          <w:iCs/>
        </w:rPr>
        <w:t>d</w:t>
      </w:r>
      <w:r w:rsidR="00421FFF" w:rsidRPr="006926BA">
        <w:rPr>
          <w:i/>
          <w:iCs/>
          <w:vertAlign w:val="subscript"/>
        </w:rPr>
        <w:t>j</w:t>
      </w:r>
      <w:proofErr w:type="spellEnd"/>
      <w:r w:rsidR="00421FFF" w:rsidRPr="00DA19C4">
        <w:t>), and IDF</w:t>
      </w:r>
      <w:del w:id="477" w:author="Avdesh Mishra" w:date="2022-07-27T18:08:00Z">
        <w:r w:rsidR="00421FFF" w:rsidDel="00351FC9">
          <w:delText>(Inverse Document Frequency)</w:delText>
        </w:r>
      </w:del>
      <w:r w:rsidR="00421FFF" w:rsidRPr="00DA19C4">
        <w:t xml:space="preserve"> </w:t>
      </w:r>
      <w:r w:rsidR="00421FFF">
        <w:t xml:space="preserve">denotes </w:t>
      </w:r>
      <w:r w:rsidR="00421FFF" w:rsidRPr="00DA19C4">
        <w:t xml:space="preserve">the inverse document frequency for </w:t>
      </w:r>
      <w:r w:rsidR="00421FFF">
        <w:t>the target word</w:t>
      </w:r>
      <w:r w:rsidR="00421FFF" w:rsidRPr="00DA19C4">
        <w:t>.</w:t>
      </w:r>
      <w:r w:rsidR="00421FFF" w:rsidRPr="00395B2F">
        <w:t xml:space="preserve"> </w:t>
      </w:r>
      <w:r w:rsidR="00EA4D9F">
        <w:t>I</w:t>
      </w:r>
      <w:r w:rsidR="009658A3">
        <w:t xml:space="preserve">n </w:t>
      </w:r>
      <w:r w:rsidR="00993DA8">
        <w:t>this proposed model</w:t>
      </w:r>
      <w:ins w:id="478" w:author="Avdesh Mishra" w:date="2022-07-27T18:09:00Z">
        <w:r w:rsidR="00B82A0E">
          <w:t>,</w:t>
        </w:r>
      </w:ins>
      <w:r w:rsidR="00993DA8">
        <w:t xml:space="preserve"> the </w:t>
      </w:r>
      <w:del w:id="479" w:author="Avdesh Mishra" w:date="2022-07-27T18:09:00Z">
        <w:r w:rsidR="00993DA8" w:rsidDel="00B82A0E">
          <w:delText xml:space="preserve">n-grams extracted from the </w:delText>
        </w:r>
      </w:del>
      <w:r w:rsidR="00993DA8">
        <w:t>K-</w:t>
      </w:r>
      <w:proofErr w:type="spellStart"/>
      <w:r w:rsidR="00993DA8">
        <w:t>mers</w:t>
      </w:r>
      <w:proofErr w:type="spellEnd"/>
      <w:ins w:id="480" w:author="Avdesh Mishra" w:date="2022-07-27T18:09:00Z">
        <w:r w:rsidR="00B82A0E">
          <w:t xml:space="preserve"> </w:t>
        </w:r>
      </w:ins>
      <w:del w:id="481" w:author="Avdesh Mishra" w:date="2022-07-27T18:09:00Z">
        <w:r w:rsidR="00993DA8" w:rsidDel="00B82A0E">
          <w:delText xml:space="preserve"> </w:delText>
        </w:r>
      </w:del>
      <w:r w:rsidR="00993DA8">
        <w:t>(di</w:t>
      </w:r>
      <w:r w:rsidR="009658A3">
        <w:t>peptides</w:t>
      </w:r>
      <w:r w:rsidR="00993DA8">
        <w:t>)</w:t>
      </w:r>
      <w:ins w:id="482" w:author="Avdesh Mishra" w:date="2022-07-27T18:09:00Z">
        <w:r w:rsidR="00B82A0E">
          <w:t xml:space="preserve"> extraction technique is used to ex</w:t>
        </w:r>
      </w:ins>
      <w:ins w:id="483" w:author="Avdesh Mishra" w:date="2022-07-27T18:10:00Z">
        <w:r w:rsidR="00B82A0E">
          <w:t xml:space="preserve">tract 2-mers which are then passed to </w:t>
        </w:r>
      </w:ins>
      <w:ins w:id="484" w:author="Avdesh Mishra" w:date="2022-07-28T22:36:00Z">
        <w:r w:rsidR="005950B8">
          <w:t xml:space="preserve">the </w:t>
        </w:r>
      </w:ins>
      <w:ins w:id="485" w:author="Avdesh Mishra" w:date="2022-07-27T18:10:00Z">
        <w:r w:rsidR="00B82A0E">
          <w:t>TFIDF module</w:t>
        </w:r>
      </w:ins>
      <w:r w:rsidR="009658A3">
        <w:t xml:space="preserve"> </w:t>
      </w:r>
      <w:ins w:id="486" w:author="Avdesh Mishra" w:date="2022-07-27T18:10:00Z">
        <w:r w:rsidR="00B82A0E">
          <w:t xml:space="preserve">to convert </w:t>
        </w:r>
      </w:ins>
      <w:ins w:id="487" w:author="Avdesh Mishra" w:date="2022-07-28T22:36:00Z">
        <w:r w:rsidR="005950B8">
          <w:t xml:space="preserve">the </w:t>
        </w:r>
      </w:ins>
      <w:ins w:id="488" w:author="Avdesh Mishra" w:date="2022-07-27T18:10:00Z">
        <w:r w:rsidR="00B82A0E">
          <w:t>peptide sequence in</w:t>
        </w:r>
      </w:ins>
      <w:ins w:id="489" w:author="Avdesh Mishra" w:date="2022-07-28T22:37:00Z">
        <w:r w:rsidR="005950B8">
          <w:t>to</w:t>
        </w:r>
      </w:ins>
      <w:ins w:id="490" w:author="Avdesh Mishra" w:date="2022-07-27T18:10:00Z">
        <w:r w:rsidR="00B82A0E">
          <w:t xml:space="preserve"> a </w:t>
        </w:r>
      </w:ins>
      <w:del w:id="491" w:author="Avdesh Mishra" w:date="2022-07-27T18:10:00Z">
        <w:r w:rsidR="009658A3" w:rsidDel="00B82A0E">
          <w:delText xml:space="preserve">are converted into </w:delText>
        </w:r>
      </w:del>
      <w:r w:rsidR="009658A3">
        <w:t>vector</w:t>
      </w:r>
      <w:ins w:id="492" w:author="Avdesh Mishra" w:date="2022-07-27T18:10:00Z">
        <w:r w:rsidR="00B82A0E">
          <w:t xml:space="preserve"> </w:t>
        </w:r>
      </w:ins>
      <w:ins w:id="493" w:author="Avdesh Mishra" w:date="2022-07-27T18:11:00Z">
        <w:r w:rsidR="00072B4F">
          <w:t xml:space="preserve">of </w:t>
        </w:r>
        <w:r w:rsidR="00592B72">
          <w:t>316-</w:t>
        </w:r>
      </w:ins>
      <w:del w:id="494" w:author="Avdesh Mishra" w:date="2022-07-27T18:10:00Z">
        <w:r w:rsidR="009658A3" w:rsidDel="00B82A0E">
          <w:delText>s</w:delText>
        </w:r>
      </w:del>
      <w:del w:id="495" w:author="Avdesh Mishra" w:date="2022-07-27T18:11:00Z">
        <w:r w:rsidR="009658A3" w:rsidDel="00592B72">
          <w:delText xml:space="preserve"> and </w:delText>
        </w:r>
        <w:r w:rsidR="00993DA8" w:rsidDel="00592B72">
          <w:delText xml:space="preserve">the output matrix is of </w:delText>
        </w:r>
      </w:del>
      <w:r w:rsidR="00993DA8">
        <w:t>dimensions</w:t>
      </w:r>
      <w:del w:id="496" w:author="Avdesh Mishra" w:date="2022-07-27T18:11:00Z">
        <w:r w:rsidR="00993DA8" w:rsidDel="00592B72">
          <w:delText xml:space="preserve"> </w:delText>
        </w:r>
        <w:r w:rsidR="009658A3" w:rsidDel="00592B72">
          <w:delText>640x3</w:delText>
        </w:r>
        <w:r w:rsidR="00993DA8" w:rsidDel="00592B72">
          <w:delText>1</w:delText>
        </w:r>
        <w:r w:rsidR="009E3A2D" w:rsidDel="00592B72">
          <w:delText>6</w:delText>
        </w:r>
      </w:del>
      <w:r w:rsidR="009658A3">
        <w:t>.</w:t>
      </w:r>
      <w:r w:rsidR="00993DA8">
        <w:t xml:space="preserve"> 3</w:t>
      </w:r>
      <w:r w:rsidR="009E3A2D">
        <w:t>1</w:t>
      </w:r>
      <w:r w:rsidR="00993DA8">
        <w:t xml:space="preserve">6 features are extracted from </w:t>
      </w:r>
      <w:del w:id="497" w:author="Avdesh Mishra" w:date="2022-07-27T18:12:00Z">
        <w:r w:rsidR="00993DA8" w:rsidDel="00CB6295">
          <w:delText>the both</w:delText>
        </w:r>
      </w:del>
      <w:ins w:id="498" w:author="Avdesh Mishra" w:date="2022-07-27T18:12:00Z">
        <w:r w:rsidR="00CB6295">
          <w:t>both</w:t>
        </w:r>
      </w:ins>
      <w:r w:rsidR="00993DA8">
        <w:t xml:space="preserve"> B</w:t>
      </w:r>
      <w:r w:rsidR="00894A17">
        <w:t>Ps</w:t>
      </w:r>
      <w:r w:rsidR="00993DA8">
        <w:t xml:space="preserve"> and Non</w:t>
      </w:r>
      <w:r w:rsidR="00EB3CEA">
        <w:t>-</w:t>
      </w:r>
      <w:r w:rsidR="00894A17">
        <w:t>BPs</w:t>
      </w:r>
      <w:r w:rsidR="00993DA8">
        <w:t xml:space="preserve"> sequences.</w:t>
      </w:r>
      <w:ins w:id="499" w:author="YENDAPALLY, NISHITHA" w:date="2022-07-30T07:48:00Z">
        <w:r w:rsidR="00DC3209">
          <w:t xml:space="preserve"> </w:t>
        </w:r>
      </w:ins>
    </w:p>
    <w:p w14:paraId="3E8F6E54" w14:textId="15B3EC1E" w:rsidR="00534572" w:rsidRDefault="00DC3209">
      <w:pPr>
        <w:pStyle w:val="HTMLPreformatted"/>
        <w:spacing w:line="480" w:lineRule="auto"/>
        <w:jc w:val="both"/>
        <w:rPr>
          <w:ins w:id="500" w:author="YENDAPALLY, NISHITHA" w:date="2022-07-30T08:29:00Z"/>
          <w:rFonts w:ascii="Times New Roman" w:hAnsi="Times New Roman" w:cs="Times New Roman"/>
          <w:sz w:val="24"/>
          <w:szCs w:val="24"/>
        </w:rPr>
        <w:pPrChange w:id="501" w:author="YENDAPALLY, NISHITHA" w:date="2022-07-30T10:45:00Z">
          <w:pPr>
            <w:pStyle w:val="HTMLPreformatted"/>
            <w:spacing w:line="480" w:lineRule="auto"/>
          </w:pPr>
        </w:pPrChange>
      </w:pPr>
      <w:ins w:id="502" w:author="YENDAPALLY, NISHITHA" w:date="2022-07-30T07:49:00Z">
        <w:r w:rsidRPr="000E464D">
          <w:rPr>
            <w:rFonts w:ascii="Times New Roman" w:hAnsi="Times New Roman" w:cs="Times New Roman"/>
            <w:sz w:val="24"/>
            <w:szCs w:val="24"/>
            <w:rPrChange w:id="503" w:author="YENDAPALLY, NISHITHA" w:date="2022-07-30T08:19:00Z">
              <w:rPr/>
            </w:rPrChange>
          </w:rPr>
          <w:t>The Feature extraction are performed in the following w</w:t>
        </w:r>
      </w:ins>
      <w:ins w:id="504" w:author="YENDAPALLY, NISHITHA" w:date="2022-07-30T07:50:00Z">
        <w:r w:rsidRPr="000E464D">
          <w:rPr>
            <w:rFonts w:ascii="Times New Roman" w:hAnsi="Times New Roman" w:cs="Times New Roman"/>
            <w:sz w:val="24"/>
            <w:szCs w:val="24"/>
            <w:rPrChange w:id="505" w:author="YENDAPALLY, NISHITHA" w:date="2022-07-30T08:19:00Z">
              <w:rPr/>
            </w:rPrChange>
          </w:rPr>
          <w:t xml:space="preserve">ay as shown in the below example. </w:t>
        </w:r>
      </w:ins>
      <w:ins w:id="506" w:author="YENDAPALLY, NISHITHA" w:date="2022-07-30T07:53:00Z">
        <w:r w:rsidRPr="000E464D">
          <w:rPr>
            <w:rFonts w:ascii="Times New Roman" w:hAnsi="Times New Roman" w:cs="Times New Roman"/>
            <w:sz w:val="24"/>
            <w:szCs w:val="24"/>
            <w:rPrChange w:id="507" w:author="YENDAPALLY, NISHITHA" w:date="2022-07-30T08:19:00Z">
              <w:rPr/>
            </w:rPrChange>
          </w:rPr>
          <w:t>Let’s</w:t>
        </w:r>
      </w:ins>
      <w:ins w:id="508" w:author="YENDAPALLY, NISHITHA" w:date="2022-07-30T07:50:00Z">
        <w:r w:rsidRPr="000E464D">
          <w:rPr>
            <w:rFonts w:ascii="Times New Roman" w:hAnsi="Times New Roman" w:cs="Times New Roman"/>
            <w:sz w:val="24"/>
            <w:szCs w:val="24"/>
            <w:rPrChange w:id="509" w:author="YENDAPALLY, NISHITHA" w:date="2022-07-30T08:19:00Z">
              <w:rPr/>
            </w:rPrChange>
          </w:rPr>
          <w:t xml:space="preserve"> consider a document of sentences</w:t>
        </w:r>
      </w:ins>
      <w:ins w:id="510" w:author="YENDAPALLY, NISHITHA" w:date="2022-07-30T08:15:00Z">
        <w:r w:rsidR="00534572" w:rsidRPr="000E464D">
          <w:rPr>
            <w:rFonts w:ascii="Times New Roman" w:hAnsi="Times New Roman" w:cs="Times New Roman"/>
            <w:sz w:val="24"/>
            <w:szCs w:val="24"/>
            <w:rPrChange w:id="511" w:author="YENDAPALLY, NISHITHA" w:date="2022-07-30T08:19:00Z">
              <w:rPr/>
            </w:rPrChange>
          </w:rPr>
          <w:t>,</w:t>
        </w:r>
      </w:ins>
      <w:ins w:id="512" w:author="YENDAPALLY, NISHITHA" w:date="2022-07-30T07:50:00Z">
        <w:r w:rsidRPr="000E464D">
          <w:rPr>
            <w:rFonts w:ascii="Times New Roman" w:hAnsi="Times New Roman" w:cs="Times New Roman"/>
            <w:sz w:val="24"/>
            <w:szCs w:val="24"/>
            <w:rPrChange w:id="513" w:author="YENDAPALLY, NISHITHA" w:date="2022-07-30T08:19:00Z">
              <w:rPr/>
            </w:rPrChange>
          </w:rPr>
          <w:t xml:space="preserve"> </w:t>
        </w:r>
      </w:ins>
      <w:ins w:id="514" w:author="YENDAPALLY, NISHITHA" w:date="2022-07-30T07:52:00Z">
        <w:r w:rsidRPr="000E464D">
          <w:rPr>
            <w:rFonts w:ascii="Times New Roman" w:hAnsi="Times New Roman" w:cs="Times New Roman"/>
            <w:sz w:val="24"/>
            <w:szCs w:val="24"/>
            <w:rPrChange w:id="515" w:author="YENDAPALLY, NISHITHA" w:date="2022-07-30T08:19:00Z">
              <w:rPr/>
            </w:rPrChange>
          </w:rPr>
          <w:t xml:space="preserve">where each word </w:t>
        </w:r>
      </w:ins>
      <w:ins w:id="516" w:author="YENDAPALLY, NISHITHA" w:date="2022-07-30T08:15:00Z">
        <w:r w:rsidR="00534572" w:rsidRPr="000E464D">
          <w:rPr>
            <w:rFonts w:ascii="Times New Roman" w:hAnsi="Times New Roman" w:cs="Times New Roman"/>
            <w:sz w:val="24"/>
            <w:szCs w:val="24"/>
            <w:rPrChange w:id="517" w:author="YENDAPALLY, NISHITHA" w:date="2022-07-30T08:19:00Z">
              <w:rPr/>
            </w:rPrChange>
          </w:rPr>
          <w:t xml:space="preserve">is considered </w:t>
        </w:r>
      </w:ins>
      <w:ins w:id="518" w:author="YENDAPALLY, NISHITHA" w:date="2022-07-30T08:16:00Z">
        <w:r w:rsidR="00534572" w:rsidRPr="000E464D">
          <w:rPr>
            <w:rFonts w:ascii="Times New Roman" w:hAnsi="Times New Roman" w:cs="Times New Roman"/>
            <w:sz w:val="24"/>
            <w:szCs w:val="24"/>
            <w:rPrChange w:id="519" w:author="YENDAPALLY, NISHITHA" w:date="2022-07-30T08:19:00Z">
              <w:rPr/>
            </w:rPrChange>
          </w:rPr>
          <w:t>as a token.</w:t>
        </w:r>
      </w:ins>
    </w:p>
    <w:p w14:paraId="1EE4D0CA" w14:textId="4A3B2585" w:rsidR="00B41C5B" w:rsidRDefault="00B4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520" w:author="YENDAPALLY, NISHITHA" w:date="2022-07-30T08:35:00Z"/>
        </w:rPr>
        <w:pPrChange w:id="521"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522" w:author="YENDAPALLY, NISHITHA" w:date="2022-07-30T08:35:00Z">
        <w:r>
          <w:t>Example:</w:t>
        </w:r>
      </w:ins>
      <w:ins w:id="523" w:author="Avdesh Mishra" w:date="2022-07-31T23:15:00Z">
        <w:r w:rsidR="006D1282">
          <w:t xml:space="preserve"> Let us consider a corpus of documents as shown below.</w:t>
        </w:r>
      </w:ins>
    </w:p>
    <w:p w14:paraId="5CF46572" w14:textId="28B4B179" w:rsidR="00D7097C" w:rsidRPr="00B41C5B" w:rsidDel="006E03FE" w:rsidRDefault="00D70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524" w:author="YENDAPALLY, NISHITHA" w:date="2022-07-30T08:29:00Z"/>
          <w:del w:id="525" w:author="Avdesh Mishra" w:date="2022-07-31T23:14:00Z"/>
          <w:rPrChange w:id="526" w:author="YENDAPALLY, NISHITHA" w:date="2022-07-30T08:32:00Z">
            <w:rPr>
              <w:ins w:id="527" w:author="YENDAPALLY, NISHITHA" w:date="2022-07-30T08:29:00Z"/>
              <w:del w:id="528" w:author="Avdesh Mishra" w:date="2022-07-31T23:14:00Z"/>
              <w:rFonts w:ascii="Consolas" w:hAnsi="Consolas" w:cs="Courier New"/>
              <w:color w:val="212529"/>
              <w:sz w:val="21"/>
              <w:szCs w:val="21"/>
            </w:rPr>
          </w:rPrChange>
        </w:rPr>
        <w:pPrChange w:id="529"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530" w:author="YENDAPALLY, NISHITHA" w:date="2022-07-30T08:29:00Z">
        <w:del w:id="531" w:author="Avdesh Mishra" w:date="2022-07-31T23:14:00Z">
          <w:r w:rsidRPr="00B41C5B" w:rsidDel="006E03FE">
            <w:rPr>
              <w:rPrChange w:id="532" w:author="YENDAPALLY, NISHITHA" w:date="2022-07-30T08:32:00Z">
                <w:rPr>
                  <w:rFonts w:ascii="Consolas" w:hAnsi="Consolas" w:cs="Courier New"/>
                  <w:b/>
                  <w:bCs/>
                  <w:color w:val="007020"/>
                  <w:sz w:val="21"/>
                  <w:szCs w:val="21"/>
                </w:rPr>
              </w:rPrChange>
            </w:rPr>
            <w:delText>from</w:delText>
          </w:r>
          <w:r w:rsidRPr="00B41C5B" w:rsidDel="006E03FE">
            <w:rPr>
              <w:rPrChange w:id="533" w:author="YENDAPALLY, NISHITHA" w:date="2022-07-30T08:32:00Z">
                <w:rPr>
                  <w:rFonts w:ascii="Consolas" w:hAnsi="Consolas" w:cs="Courier New"/>
                  <w:color w:val="212529"/>
                  <w:sz w:val="21"/>
                  <w:szCs w:val="21"/>
                </w:rPr>
              </w:rPrChange>
            </w:rPr>
            <w:delText xml:space="preserve"> </w:delText>
          </w:r>
          <w:r w:rsidRPr="00B41C5B" w:rsidDel="006E03FE">
            <w:rPr>
              <w:rPrChange w:id="534" w:author="YENDAPALLY, NISHITHA" w:date="2022-07-30T08:32:00Z">
                <w:rPr>
                  <w:rFonts w:ascii="Consolas" w:hAnsi="Consolas" w:cs="Courier New"/>
                  <w:b/>
                  <w:bCs/>
                  <w:color w:val="0E84B5"/>
                  <w:sz w:val="21"/>
                  <w:szCs w:val="21"/>
                </w:rPr>
              </w:rPrChange>
            </w:rPr>
            <w:delText>sklearn.feature_extraction.text</w:delText>
          </w:r>
          <w:r w:rsidRPr="00B41C5B" w:rsidDel="006E03FE">
            <w:rPr>
              <w:rPrChange w:id="535" w:author="YENDAPALLY, NISHITHA" w:date="2022-07-30T08:32:00Z">
                <w:rPr>
                  <w:rFonts w:ascii="Consolas" w:hAnsi="Consolas" w:cs="Courier New"/>
                  <w:color w:val="212529"/>
                  <w:sz w:val="21"/>
                  <w:szCs w:val="21"/>
                </w:rPr>
              </w:rPrChange>
            </w:rPr>
            <w:delText xml:space="preserve"> </w:delText>
          </w:r>
          <w:r w:rsidRPr="00B41C5B" w:rsidDel="006E03FE">
            <w:rPr>
              <w:rPrChange w:id="536" w:author="YENDAPALLY, NISHITHA" w:date="2022-07-30T08:32:00Z">
                <w:rPr>
                  <w:rFonts w:ascii="Consolas" w:hAnsi="Consolas" w:cs="Courier New"/>
                  <w:b/>
                  <w:bCs/>
                  <w:color w:val="007020"/>
                  <w:sz w:val="21"/>
                  <w:szCs w:val="21"/>
                </w:rPr>
              </w:rPrChange>
            </w:rPr>
            <w:delText>import</w:delText>
          </w:r>
          <w:r w:rsidRPr="00B41C5B" w:rsidDel="006E03FE">
            <w:rPr>
              <w:rPrChange w:id="537" w:author="YENDAPALLY, NISHITHA" w:date="2022-07-30T08:32:00Z">
                <w:rPr>
                  <w:rFonts w:ascii="Consolas" w:hAnsi="Consolas" w:cs="Courier New"/>
                  <w:color w:val="212529"/>
                  <w:sz w:val="21"/>
                  <w:szCs w:val="21"/>
                </w:rPr>
              </w:rPrChange>
            </w:rPr>
            <w:delText xml:space="preserve"> TfidfVectorizer</w:delText>
          </w:r>
        </w:del>
      </w:ins>
    </w:p>
    <w:p w14:paraId="26E4B815" w14:textId="0EC6A5A3" w:rsidR="00D7097C" w:rsidRPr="00B41C5B" w:rsidRDefault="00D70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538" w:author="YENDAPALLY, NISHITHA" w:date="2022-07-30T08:29:00Z"/>
          <w:rPrChange w:id="539" w:author="YENDAPALLY, NISHITHA" w:date="2022-07-30T08:32:00Z">
            <w:rPr>
              <w:ins w:id="540" w:author="YENDAPALLY, NISHITHA" w:date="2022-07-30T08:29:00Z"/>
              <w:rFonts w:ascii="Consolas" w:hAnsi="Consolas" w:cs="Courier New"/>
              <w:color w:val="212529"/>
              <w:sz w:val="21"/>
              <w:szCs w:val="21"/>
            </w:rPr>
          </w:rPrChange>
        </w:rPr>
        <w:pPrChange w:id="541"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542" w:author="YENDAPALLY, NISHITHA" w:date="2022-07-30T08:29:00Z">
        <w:r w:rsidRPr="00B41C5B">
          <w:rPr>
            <w:rPrChange w:id="543" w:author="YENDAPALLY, NISHITHA" w:date="2022-07-30T08:32:00Z">
              <w:rPr>
                <w:rFonts w:ascii="Consolas" w:hAnsi="Consolas" w:cs="Courier New"/>
                <w:color w:val="212529"/>
                <w:sz w:val="21"/>
                <w:szCs w:val="21"/>
              </w:rPr>
            </w:rPrChange>
          </w:rPr>
          <w:t xml:space="preserve">corpus </w:t>
        </w:r>
        <w:r w:rsidRPr="00B41C5B">
          <w:rPr>
            <w:rPrChange w:id="544" w:author="YENDAPALLY, NISHITHA" w:date="2022-07-30T08:32:00Z">
              <w:rPr>
                <w:rFonts w:ascii="Consolas" w:hAnsi="Consolas" w:cs="Courier New"/>
                <w:color w:val="666666"/>
                <w:sz w:val="21"/>
                <w:szCs w:val="21"/>
              </w:rPr>
            </w:rPrChange>
          </w:rPr>
          <w:t>=</w:t>
        </w:r>
        <w:r w:rsidRPr="00B41C5B">
          <w:rPr>
            <w:rPrChange w:id="545" w:author="YENDAPALLY, NISHITHA" w:date="2022-07-30T08:32:00Z">
              <w:rPr>
                <w:rFonts w:ascii="Consolas" w:hAnsi="Consolas" w:cs="Courier New"/>
                <w:color w:val="212529"/>
                <w:sz w:val="21"/>
                <w:szCs w:val="21"/>
              </w:rPr>
            </w:rPrChange>
          </w:rPr>
          <w:t xml:space="preserve"> [</w:t>
        </w:r>
      </w:ins>
    </w:p>
    <w:p w14:paraId="2F76C629" w14:textId="4CF236E6" w:rsidR="00D7097C" w:rsidRPr="00B41C5B" w:rsidRDefault="00D70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546" w:author="YENDAPALLY, NISHITHA" w:date="2022-07-30T08:29:00Z"/>
          <w:rPrChange w:id="547" w:author="YENDAPALLY, NISHITHA" w:date="2022-07-30T08:32:00Z">
            <w:rPr>
              <w:ins w:id="548" w:author="YENDAPALLY, NISHITHA" w:date="2022-07-30T08:29:00Z"/>
              <w:rFonts w:ascii="Consolas" w:hAnsi="Consolas" w:cs="Courier New"/>
              <w:color w:val="212529"/>
              <w:sz w:val="21"/>
              <w:szCs w:val="21"/>
            </w:rPr>
          </w:rPrChange>
        </w:rPr>
        <w:pPrChange w:id="549"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550" w:author="YENDAPALLY, NISHITHA" w:date="2022-07-30T08:29:00Z">
        <w:r w:rsidRPr="00B41C5B">
          <w:rPr>
            <w:rPrChange w:id="551" w:author="YENDAPALLY, NISHITHA" w:date="2022-07-30T08:32:00Z">
              <w:rPr>
                <w:rFonts w:ascii="Consolas" w:hAnsi="Consolas" w:cs="Courier New"/>
                <w:b/>
                <w:bCs/>
                <w:color w:val="C65D09"/>
                <w:sz w:val="21"/>
                <w:szCs w:val="21"/>
              </w:rPr>
            </w:rPrChange>
          </w:rPr>
          <w:tab/>
        </w:r>
        <w:r w:rsidRPr="00B41C5B">
          <w:rPr>
            <w:rPrChange w:id="552" w:author="YENDAPALLY, NISHITHA" w:date="2022-07-30T08:32:00Z">
              <w:rPr>
                <w:rFonts w:ascii="Consolas" w:hAnsi="Consolas" w:cs="Courier New"/>
                <w:color w:val="4070A0"/>
                <w:sz w:val="21"/>
                <w:szCs w:val="21"/>
              </w:rPr>
            </w:rPrChange>
          </w:rPr>
          <w:t xml:space="preserve">'This is </w:t>
        </w:r>
      </w:ins>
      <w:ins w:id="553" w:author="YENDAPALLY, NISHITHA" w:date="2022-07-30T13:11:00Z">
        <w:r w:rsidR="000045B6">
          <w:t xml:space="preserve">my </w:t>
        </w:r>
        <w:proofErr w:type="gramStart"/>
        <w:r w:rsidR="000045B6">
          <w:t>Thesis</w:t>
        </w:r>
      </w:ins>
      <w:proofErr w:type="gramEnd"/>
      <w:ins w:id="554" w:author="YENDAPALLY, NISHITHA" w:date="2022-07-30T08:29:00Z">
        <w:r w:rsidRPr="00B41C5B">
          <w:rPr>
            <w:rPrChange w:id="555" w:author="YENDAPALLY, NISHITHA" w:date="2022-07-30T08:32:00Z">
              <w:rPr>
                <w:rFonts w:ascii="Consolas" w:hAnsi="Consolas" w:cs="Courier New"/>
                <w:color w:val="4070A0"/>
                <w:sz w:val="21"/>
                <w:szCs w:val="21"/>
              </w:rPr>
            </w:rPrChange>
          </w:rPr>
          <w:t xml:space="preserve"> document.'</w:t>
        </w:r>
        <w:r w:rsidRPr="00B41C5B">
          <w:rPr>
            <w:rPrChange w:id="556" w:author="YENDAPALLY, NISHITHA" w:date="2022-07-30T08:32:00Z">
              <w:rPr>
                <w:rFonts w:ascii="Consolas" w:hAnsi="Consolas" w:cs="Courier New"/>
                <w:color w:val="212529"/>
                <w:sz w:val="21"/>
                <w:szCs w:val="21"/>
              </w:rPr>
            </w:rPrChange>
          </w:rPr>
          <w:t>,</w:t>
        </w:r>
      </w:ins>
    </w:p>
    <w:p w14:paraId="7A9CE623" w14:textId="5C55490F" w:rsidR="00D7097C" w:rsidRPr="00B41C5B" w:rsidRDefault="00D70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557" w:author="YENDAPALLY, NISHITHA" w:date="2022-07-30T08:29:00Z"/>
          <w:rPrChange w:id="558" w:author="YENDAPALLY, NISHITHA" w:date="2022-07-30T08:32:00Z">
            <w:rPr>
              <w:ins w:id="559" w:author="YENDAPALLY, NISHITHA" w:date="2022-07-30T08:29:00Z"/>
              <w:rFonts w:ascii="Consolas" w:hAnsi="Consolas" w:cs="Courier New"/>
              <w:color w:val="212529"/>
              <w:sz w:val="21"/>
              <w:szCs w:val="21"/>
            </w:rPr>
          </w:rPrChange>
        </w:rPr>
        <w:pPrChange w:id="560"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561" w:author="YENDAPALLY, NISHITHA" w:date="2022-07-30T08:30:00Z">
        <w:r w:rsidRPr="00B41C5B">
          <w:rPr>
            <w:rPrChange w:id="562" w:author="YENDAPALLY, NISHITHA" w:date="2022-07-30T08:32:00Z">
              <w:rPr>
                <w:rFonts w:ascii="Consolas" w:hAnsi="Consolas" w:cs="Courier New"/>
                <w:b/>
                <w:bCs/>
                <w:color w:val="C65D09"/>
                <w:sz w:val="21"/>
                <w:szCs w:val="21"/>
              </w:rPr>
            </w:rPrChange>
          </w:rPr>
          <w:tab/>
        </w:r>
      </w:ins>
      <w:ins w:id="563" w:author="YENDAPALLY, NISHITHA" w:date="2022-07-30T08:29:00Z">
        <w:r w:rsidRPr="00B41C5B">
          <w:rPr>
            <w:rPrChange w:id="564" w:author="YENDAPALLY, NISHITHA" w:date="2022-07-30T08:32:00Z">
              <w:rPr>
                <w:rFonts w:ascii="Consolas" w:hAnsi="Consolas" w:cs="Courier New"/>
                <w:color w:val="4070A0"/>
                <w:sz w:val="21"/>
                <w:szCs w:val="21"/>
              </w:rPr>
            </w:rPrChange>
          </w:rPr>
          <w:t xml:space="preserve">'This document is </w:t>
        </w:r>
      </w:ins>
      <w:ins w:id="565" w:author="YENDAPALLY, NISHITHA" w:date="2022-07-30T13:11:00Z">
        <w:r w:rsidR="000045B6">
          <w:t xml:space="preserve">my </w:t>
        </w:r>
      </w:ins>
      <w:ins w:id="566" w:author="YENDAPALLY, NISHITHA" w:date="2022-07-30T08:29:00Z">
        <w:r w:rsidRPr="00B41C5B">
          <w:rPr>
            <w:rPrChange w:id="567" w:author="YENDAPALLY, NISHITHA" w:date="2022-07-30T08:32:00Z">
              <w:rPr>
                <w:rFonts w:ascii="Consolas" w:hAnsi="Consolas" w:cs="Courier New"/>
                <w:color w:val="4070A0"/>
                <w:sz w:val="21"/>
                <w:szCs w:val="21"/>
              </w:rPr>
            </w:rPrChange>
          </w:rPr>
          <w:t>second document.'</w:t>
        </w:r>
        <w:r w:rsidRPr="00B41C5B">
          <w:rPr>
            <w:rPrChange w:id="568" w:author="YENDAPALLY, NISHITHA" w:date="2022-07-30T08:32:00Z">
              <w:rPr>
                <w:rFonts w:ascii="Consolas" w:hAnsi="Consolas" w:cs="Courier New"/>
                <w:color w:val="212529"/>
                <w:sz w:val="21"/>
                <w:szCs w:val="21"/>
              </w:rPr>
            </w:rPrChange>
          </w:rPr>
          <w:t>,</w:t>
        </w:r>
      </w:ins>
    </w:p>
    <w:p w14:paraId="7035C559" w14:textId="769C0612" w:rsidR="00D7097C" w:rsidRPr="00B41C5B" w:rsidRDefault="00D70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569" w:author="YENDAPALLY, NISHITHA" w:date="2022-07-30T08:29:00Z"/>
          <w:rPrChange w:id="570" w:author="YENDAPALLY, NISHITHA" w:date="2022-07-30T08:32:00Z">
            <w:rPr>
              <w:ins w:id="571" w:author="YENDAPALLY, NISHITHA" w:date="2022-07-30T08:29:00Z"/>
              <w:rFonts w:ascii="Consolas" w:hAnsi="Consolas" w:cs="Courier New"/>
              <w:color w:val="212529"/>
              <w:sz w:val="21"/>
              <w:szCs w:val="21"/>
            </w:rPr>
          </w:rPrChange>
        </w:rPr>
        <w:pPrChange w:id="572"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573" w:author="YENDAPALLY, NISHITHA" w:date="2022-07-30T08:30:00Z">
        <w:r w:rsidRPr="00B41C5B">
          <w:rPr>
            <w:rPrChange w:id="574" w:author="YENDAPALLY, NISHITHA" w:date="2022-07-30T08:32:00Z">
              <w:rPr>
                <w:rFonts w:ascii="Consolas" w:hAnsi="Consolas" w:cs="Courier New"/>
                <w:b/>
                <w:bCs/>
                <w:color w:val="C65D09"/>
                <w:sz w:val="21"/>
                <w:szCs w:val="21"/>
              </w:rPr>
            </w:rPrChange>
          </w:rPr>
          <w:tab/>
        </w:r>
      </w:ins>
      <w:ins w:id="575" w:author="YENDAPALLY, NISHITHA" w:date="2022-07-30T08:29:00Z">
        <w:r w:rsidRPr="00B41C5B">
          <w:rPr>
            <w:rPrChange w:id="576" w:author="YENDAPALLY, NISHITHA" w:date="2022-07-30T08:32:00Z">
              <w:rPr>
                <w:rFonts w:ascii="Consolas" w:hAnsi="Consolas" w:cs="Courier New"/>
                <w:color w:val="4070A0"/>
                <w:sz w:val="21"/>
                <w:szCs w:val="21"/>
              </w:rPr>
            </w:rPrChange>
          </w:rPr>
          <w:t xml:space="preserve">'And this is </w:t>
        </w:r>
      </w:ins>
      <w:ins w:id="577" w:author="YENDAPALLY, NISHITHA" w:date="2022-07-30T13:11:00Z">
        <w:r w:rsidR="000045B6">
          <w:t>my</w:t>
        </w:r>
      </w:ins>
      <w:ins w:id="578" w:author="YENDAPALLY, NISHITHA" w:date="2022-07-30T08:29:00Z">
        <w:r w:rsidRPr="00B41C5B">
          <w:rPr>
            <w:rPrChange w:id="579" w:author="YENDAPALLY, NISHITHA" w:date="2022-07-30T08:32:00Z">
              <w:rPr>
                <w:rFonts w:ascii="Consolas" w:hAnsi="Consolas" w:cs="Courier New"/>
                <w:color w:val="4070A0"/>
                <w:sz w:val="21"/>
                <w:szCs w:val="21"/>
              </w:rPr>
            </w:rPrChange>
          </w:rPr>
          <w:t xml:space="preserve"> third one.'</w:t>
        </w:r>
        <w:r w:rsidRPr="00B41C5B">
          <w:rPr>
            <w:rPrChange w:id="580" w:author="YENDAPALLY, NISHITHA" w:date="2022-07-30T08:32:00Z">
              <w:rPr>
                <w:rFonts w:ascii="Consolas" w:hAnsi="Consolas" w:cs="Courier New"/>
                <w:color w:val="212529"/>
                <w:sz w:val="21"/>
                <w:szCs w:val="21"/>
              </w:rPr>
            </w:rPrChange>
          </w:rPr>
          <w:t>,</w:t>
        </w:r>
      </w:ins>
    </w:p>
    <w:p w14:paraId="056C50C4" w14:textId="5C1760CE" w:rsidR="00D7097C" w:rsidRPr="00B41C5B" w:rsidRDefault="00D70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581" w:author="YENDAPALLY, NISHITHA" w:date="2022-07-30T08:30:00Z"/>
          <w:rPrChange w:id="582" w:author="YENDAPALLY, NISHITHA" w:date="2022-07-30T08:32:00Z">
            <w:rPr>
              <w:ins w:id="583" w:author="YENDAPALLY, NISHITHA" w:date="2022-07-30T08:30:00Z"/>
              <w:rFonts w:ascii="Consolas" w:hAnsi="Consolas" w:cs="Courier New"/>
              <w:color w:val="212529"/>
              <w:sz w:val="21"/>
              <w:szCs w:val="21"/>
            </w:rPr>
          </w:rPrChange>
        </w:rPr>
        <w:pPrChange w:id="584"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585" w:author="YENDAPALLY, NISHITHA" w:date="2022-07-30T08:30:00Z">
        <w:r w:rsidRPr="00B41C5B">
          <w:rPr>
            <w:rPrChange w:id="586" w:author="YENDAPALLY, NISHITHA" w:date="2022-07-30T08:32:00Z">
              <w:rPr>
                <w:rFonts w:ascii="Consolas" w:hAnsi="Consolas" w:cs="Courier New"/>
                <w:b/>
                <w:bCs/>
                <w:color w:val="C65D09"/>
                <w:sz w:val="21"/>
                <w:szCs w:val="21"/>
              </w:rPr>
            </w:rPrChange>
          </w:rPr>
          <w:tab/>
        </w:r>
      </w:ins>
      <w:ins w:id="587" w:author="YENDAPALLY, NISHITHA" w:date="2022-07-30T08:29:00Z">
        <w:r w:rsidRPr="00B41C5B">
          <w:rPr>
            <w:rPrChange w:id="588" w:author="YENDAPALLY, NISHITHA" w:date="2022-07-30T08:32:00Z">
              <w:rPr>
                <w:rFonts w:ascii="Consolas" w:hAnsi="Consolas" w:cs="Courier New"/>
                <w:color w:val="4070A0"/>
                <w:sz w:val="21"/>
                <w:szCs w:val="21"/>
              </w:rPr>
            </w:rPrChange>
          </w:rPr>
          <w:t xml:space="preserve">'Is this </w:t>
        </w:r>
      </w:ins>
      <w:ins w:id="589" w:author="YENDAPALLY, NISHITHA" w:date="2022-07-30T13:11:00Z">
        <w:r w:rsidR="000045B6">
          <w:t>my</w:t>
        </w:r>
      </w:ins>
      <w:ins w:id="590" w:author="YENDAPALLY, NISHITHA" w:date="2022-07-30T08:29:00Z">
        <w:r w:rsidRPr="00B41C5B">
          <w:rPr>
            <w:rPrChange w:id="591" w:author="YENDAPALLY, NISHITHA" w:date="2022-07-30T08:32:00Z">
              <w:rPr>
                <w:rFonts w:ascii="Consolas" w:hAnsi="Consolas" w:cs="Courier New"/>
                <w:color w:val="4070A0"/>
                <w:sz w:val="21"/>
                <w:szCs w:val="21"/>
              </w:rPr>
            </w:rPrChange>
          </w:rPr>
          <w:t xml:space="preserve"> </w:t>
        </w:r>
      </w:ins>
      <w:proofErr w:type="gramStart"/>
      <w:ins w:id="592" w:author="YENDAPALLY, NISHITHA" w:date="2022-07-30T13:11:00Z">
        <w:r w:rsidR="000045B6">
          <w:t>Thesis</w:t>
        </w:r>
        <w:proofErr w:type="gramEnd"/>
        <w:r w:rsidR="000045B6">
          <w:t xml:space="preserve"> </w:t>
        </w:r>
      </w:ins>
      <w:ins w:id="593" w:author="YENDAPALLY, NISHITHA" w:date="2022-07-30T08:29:00Z">
        <w:r w:rsidRPr="00B41C5B">
          <w:rPr>
            <w:rPrChange w:id="594" w:author="YENDAPALLY, NISHITHA" w:date="2022-07-30T08:32:00Z">
              <w:rPr>
                <w:rFonts w:ascii="Consolas" w:hAnsi="Consolas" w:cs="Courier New"/>
                <w:color w:val="4070A0"/>
                <w:sz w:val="21"/>
                <w:szCs w:val="21"/>
              </w:rPr>
            </w:rPrChange>
          </w:rPr>
          <w:t>document?'</w:t>
        </w:r>
        <w:r w:rsidRPr="00B41C5B">
          <w:rPr>
            <w:rPrChange w:id="595" w:author="YENDAPALLY, NISHITHA" w:date="2022-07-30T08:32:00Z">
              <w:rPr>
                <w:rFonts w:ascii="Consolas" w:hAnsi="Consolas" w:cs="Courier New"/>
                <w:color w:val="212529"/>
                <w:sz w:val="21"/>
                <w:szCs w:val="21"/>
              </w:rPr>
            </w:rPrChange>
          </w:rPr>
          <w:t>,</w:t>
        </w:r>
      </w:ins>
    </w:p>
    <w:p w14:paraId="64C92CDE" w14:textId="77777777" w:rsidR="00D7097C" w:rsidRPr="00B41C5B" w:rsidRDefault="00D70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596" w:author="YENDAPALLY, NISHITHA" w:date="2022-07-30T08:30:00Z"/>
          <w:rPrChange w:id="597" w:author="YENDAPALLY, NISHITHA" w:date="2022-07-30T08:32:00Z">
            <w:rPr>
              <w:ins w:id="598" w:author="YENDAPALLY, NISHITHA" w:date="2022-07-30T08:30:00Z"/>
              <w:rFonts w:ascii="Consolas" w:hAnsi="Consolas" w:cs="Courier New"/>
              <w:color w:val="212529"/>
              <w:sz w:val="21"/>
              <w:szCs w:val="21"/>
            </w:rPr>
          </w:rPrChange>
        </w:rPr>
        <w:pPrChange w:id="599"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600" w:author="YENDAPALLY, NISHITHA" w:date="2022-07-30T08:30:00Z">
        <w:r w:rsidRPr="00B41C5B">
          <w:rPr>
            <w:rPrChange w:id="601" w:author="YENDAPALLY, NISHITHA" w:date="2022-07-30T08:32:00Z">
              <w:rPr>
                <w:rFonts w:ascii="Consolas" w:hAnsi="Consolas" w:cs="Courier New"/>
                <w:color w:val="212529"/>
                <w:sz w:val="21"/>
                <w:szCs w:val="21"/>
              </w:rPr>
            </w:rPrChange>
          </w:rPr>
          <w:tab/>
        </w:r>
      </w:ins>
      <w:ins w:id="602" w:author="YENDAPALLY, NISHITHA" w:date="2022-07-30T08:29:00Z">
        <w:r w:rsidRPr="00B41C5B">
          <w:rPr>
            <w:rPrChange w:id="603" w:author="YENDAPALLY, NISHITHA" w:date="2022-07-30T08:32:00Z">
              <w:rPr>
                <w:rFonts w:ascii="Consolas" w:hAnsi="Consolas" w:cs="Courier New"/>
                <w:color w:val="212529"/>
                <w:sz w:val="21"/>
                <w:szCs w:val="21"/>
              </w:rPr>
            </w:rPrChange>
          </w:rPr>
          <w:t>]</w:t>
        </w:r>
      </w:ins>
    </w:p>
    <w:p w14:paraId="0876E35E" w14:textId="2F305435" w:rsidR="00D7097C" w:rsidDel="006D1282" w:rsidRDefault="006D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del w:id="604" w:author="Avdesh Mishra" w:date="2022-07-31T23:15:00Z"/>
        </w:rPr>
      </w:pPr>
      <w:ins w:id="605" w:author="Avdesh Mishra" w:date="2022-07-31T23:16:00Z">
        <w:r>
          <w:lastRenderedPageBreak/>
          <w:t xml:space="preserve">Output: </w:t>
        </w:r>
        <w:r>
          <w:t>The output of the TFIDF method include</w:t>
        </w:r>
      </w:ins>
      <w:ins w:id="606" w:author="Avdesh Mishra" w:date="2022-07-31T23:17:00Z">
        <w:r w:rsidR="00197AC8">
          <w:t xml:space="preserve"> </w:t>
        </w:r>
      </w:ins>
      <w:ins w:id="607" w:author="Avdesh Mishra" w:date="2022-07-31T23:19:00Z">
        <w:r w:rsidR="00801763">
          <w:t>features</w:t>
        </w:r>
      </w:ins>
      <w:ins w:id="608" w:author="Avdesh Mishra" w:date="2022-07-31T23:16:00Z">
        <w:r>
          <w:t>:</w:t>
        </w:r>
      </w:ins>
      <w:ins w:id="609" w:author="Avdesh Mishra" w:date="2022-07-31T23:18:00Z">
        <w:r w:rsidR="0053371C">
          <w:t xml:space="preserve"> </w:t>
        </w:r>
      </w:ins>
      <w:ins w:id="610" w:author="YENDAPALLY, NISHITHA" w:date="2022-07-30T08:29:00Z">
        <w:del w:id="611" w:author="Avdesh Mishra" w:date="2022-07-31T23:15:00Z">
          <w:r w:rsidR="00D7097C" w:rsidRPr="00B41C5B" w:rsidDel="008A4A6B">
            <w:rPr>
              <w:rPrChange w:id="612" w:author="YENDAPALLY, NISHITHA" w:date="2022-07-30T08:32:00Z">
                <w:rPr>
                  <w:rFonts w:ascii="Consolas" w:hAnsi="Consolas" w:cs="Courier New"/>
                  <w:color w:val="212529"/>
                  <w:sz w:val="21"/>
                  <w:szCs w:val="21"/>
                </w:rPr>
              </w:rPrChange>
            </w:rPr>
            <w:delText xml:space="preserve">vectorizer </w:delText>
          </w:r>
          <w:r w:rsidR="00D7097C" w:rsidRPr="00B41C5B" w:rsidDel="008A4A6B">
            <w:rPr>
              <w:rPrChange w:id="613" w:author="YENDAPALLY, NISHITHA" w:date="2022-07-30T08:32:00Z">
                <w:rPr>
                  <w:rFonts w:ascii="Consolas" w:hAnsi="Consolas" w:cs="Courier New"/>
                  <w:color w:val="666666"/>
                  <w:sz w:val="21"/>
                  <w:szCs w:val="21"/>
                </w:rPr>
              </w:rPrChange>
            </w:rPr>
            <w:delText>=</w:delText>
          </w:r>
          <w:r w:rsidR="00D7097C" w:rsidRPr="00B41C5B" w:rsidDel="008A4A6B">
            <w:rPr>
              <w:rPrChange w:id="614" w:author="YENDAPALLY, NISHITHA" w:date="2022-07-30T08:32:00Z">
                <w:rPr>
                  <w:rFonts w:ascii="Consolas" w:hAnsi="Consolas" w:cs="Courier New"/>
                  <w:color w:val="212529"/>
                  <w:sz w:val="21"/>
                  <w:szCs w:val="21"/>
                </w:rPr>
              </w:rPrChange>
            </w:rPr>
            <w:delText xml:space="preserve"> TfidfVectorizer()</w:delText>
          </w:r>
        </w:del>
      </w:ins>
    </w:p>
    <w:p w14:paraId="53FD3994" w14:textId="0D2E7F0C" w:rsidR="00D7097C" w:rsidRPr="00B41C5B" w:rsidDel="008A4A6B" w:rsidRDefault="00D70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615" w:author="YENDAPALLY, NISHITHA" w:date="2022-07-30T08:29:00Z"/>
          <w:del w:id="616" w:author="Avdesh Mishra" w:date="2022-07-31T23:15:00Z"/>
          <w:rPrChange w:id="617" w:author="YENDAPALLY, NISHITHA" w:date="2022-07-30T08:32:00Z">
            <w:rPr>
              <w:ins w:id="618" w:author="YENDAPALLY, NISHITHA" w:date="2022-07-30T08:29:00Z"/>
              <w:del w:id="619" w:author="Avdesh Mishra" w:date="2022-07-31T23:15:00Z"/>
              <w:rFonts w:ascii="Consolas" w:hAnsi="Consolas" w:cs="Courier New"/>
              <w:color w:val="212529"/>
              <w:sz w:val="21"/>
              <w:szCs w:val="21"/>
            </w:rPr>
          </w:rPrChange>
        </w:rPr>
        <w:pPrChange w:id="620"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621" w:author="YENDAPALLY, NISHITHA" w:date="2022-07-30T08:29:00Z">
        <w:del w:id="622" w:author="Avdesh Mishra" w:date="2022-07-31T23:15:00Z">
          <w:r w:rsidRPr="00B41C5B" w:rsidDel="008A4A6B">
            <w:rPr>
              <w:rPrChange w:id="623" w:author="YENDAPALLY, NISHITHA" w:date="2022-07-30T08:32:00Z">
                <w:rPr>
                  <w:rFonts w:ascii="Consolas" w:hAnsi="Consolas" w:cs="Courier New"/>
                  <w:color w:val="212529"/>
                  <w:sz w:val="21"/>
                  <w:szCs w:val="21"/>
                </w:rPr>
              </w:rPrChange>
            </w:rPr>
            <w:delText xml:space="preserve">X </w:delText>
          </w:r>
          <w:r w:rsidRPr="00B41C5B" w:rsidDel="008A4A6B">
            <w:rPr>
              <w:rPrChange w:id="624" w:author="YENDAPALLY, NISHITHA" w:date="2022-07-30T08:32:00Z">
                <w:rPr>
                  <w:rFonts w:ascii="Consolas" w:hAnsi="Consolas" w:cs="Courier New"/>
                  <w:color w:val="666666"/>
                  <w:sz w:val="21"/>
                  <w:szCs w:val="21"/>
                </w:rPr>
              </w:rPrChange>
            </w:rPr>
            <w:delText>=</w:delText>
          </w:r>
          <w:r w:rsidRPr="00B41C5B" w:rsidDel="008A4A6B">
            <w:rPr>
              <w:rPrChange w:id="625" w:author="YENDAPALLY, NISHITHA" w:date="2022-07-30T08:32:00Z">
                <w:rPr>
                  <w:rFonts w:ascii="Consolas" w:hAnsi="Consolas" w:cs="Courier New"/>
                  <w:color w:val="212529"/>
                  <w:sz w:val="21"/>
                  <w:szCs w:val="21"/>
                </w:rPr>
              </w:rPrChange>
            </w:rPr>
            <w:delText xml:space="preserve"> vectorizer</w:delText>
          </w:r>
          <w:r w:rsidRPr="00B41C5B" w:rsidDel="008A4A6B">
            <w:rPr>
              <w:rPrChange w:id="626" w:author="YENDAPALLY, NISHITHA" w:date="2022-07-30T08:32:00Z">
                <w:rPr>
                  <w:rFonts w:ascii="Consolas" w:hAnsi="Consolas" w:cs="Courier New"/>
                  <w:color w:val="666666"/>
                  <w:sz w:val="21"/>
                  <w:szCs w:val="21"/>
                </w:rPr>
              </w:rPrChange>
            </w:rPr>
            <w:delText>.</w:delText>
          </w:r>
          <w:r w:rsidRPr="00B41C5B" w:rsidDel="008A4A6B">
            <w:rPr>
              <w:rPrChange w:id="627" w:author="YENDAPALLY, NISHITHA" w:date="2022-07-30T08:32:00Z">
                <w:rPr>
                  <w:rFonts w:ascii="Consolas" w:hAnsi="Consolas" w:cs="Courier New"/>
                  <w:color w:val="212529"/>
                  <w:sz w:val="21"/>
                  <w:szCs w:val="21"/>
                </w:rPr>
              </w:rPrChange>
            </w:rPr>
            <w:delText>fit_transform(corpus)</w:delText>
          </w:r>
        </w:del>
      </w:ins>
    </w:p>
    <w:p w14:paraId="3496D7F4" w14:textId="70060998" w:rsidR="00D7097C" w:rsidRPr="00B41C5B" w:rsidDel="008A4A6B" w:rsidRDefault="00D70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628" w:author="YENDAPALLY, NISHITHA" w:date="2022-07-30T08:29:00Z"/>
          <w:del w:id="629" w:author="Avdesh Mishra" w:date="2022-07-31T23:15:00Z"/>
          <w:rPrChange w:id="630" w:author="YENDAPALLY, NISHITHA" w:date="2022-07-30T08:32:00Z">
            <w:rPr>
              <w:ins w:id="631" w:author="YENDAPALLY, NISHITHA" w:date="2022-07-30T08:29:00Z"/>
              <w:del w:id="632" w:author="Avdesh Mishra" w:date="2022-07-31T23:15:00Z"/>
              <w:rFonts w:ascii="Consolas" w:hAnsi="Consolas" w:cs="Courier New"/>
              <w:color w:val="212529"/>
              <w:sz w:val="21"/>
              <w:szCs w:val="21"/>
            </w:rPr>
          </w:rPrChange>
        </w:rPr>
        <w:pPrChange w:id="633"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634" w:author="YENDAPALLY, NISHITHA" w:date="2022-07-30T08:29:00Z">
        <w:del w:id="635" w:author="Avdesh Mishra" w:date="2022-07-31T23:15:00Z">
          <w:r w:rsidRPr="00B41C5B" w:rsidDel="008A4A6B">
            <w:rPr>
              <w:rPrChange w:id="636" w:author="YENDAPALLY, NISHITHA" w:date="2022-07-30T08:32:00Z">
                <w:rPr>
                  <w:rFonts w:ascii="Consolas" w:hAnsi="Consolas" w:cs="Courier New"/>
                  <w:color w:val="212529"/>
                  <w:sz w:val="21"/>
                  <w:szCs w:val="21"/>
                </w:rPr>
              </w:rPrChange>
            </w:rPr>
            <w:delText>vectorizer</w:delText>
          </w:r>
          <w:r w:rsidRPr="00B41C5B" w:rsidDel="008A4A6B">
            <w:rPr>
              <w:rPrChange w:id="637" w:author="YENDAPALLY, NISHITHA" w:date="2022-07-30T08:32:00Z">
                <w:rPr>
                  <w:rFonts w:ascii="Consolas" w:hAnsi="Consolas" w:cs="Courier New"/>
                  <w:color w:val="666666"/>
                  <w:sz w:val="21"/>
                  <w:szCs w:val="21"/>
                </w:rPr>
              </w:rPrChange>
            </w:rPr>
            <w:delText>.</w:delText>
          </w:r>
          <w:r w:rsidRPr="00B41C5B" w:rsidDel="008A4A6B">
            <w:rPr>
              <w:rPrChange w:id="638" w:author="YENDAPALLY, NISHITHA" w:date="2022-07-30T08:32:00Z">
                <w:rPr>
                  <w:rFonts w:ascii="Consolas" w:hAnsi="Consolas" w:cs="Courier New"/>
                  <w:color w:val="212529"/>
                  <w:sz w:val="21"/>
                  <w:szCs w:val="21"/>
                </w:rPr>
              </w:rPrChange>
            </w:rPr>
            <w:delText>get_feature_names_out()</w:delText>
          </w:r>
        </w:del>
      </w:ins>
    </w:p>
    <w:p w14:paraId="19E788C7" w14:textId="39BEA54C" w:rsidR="00D7097C" w:rsidRPr="00B41C5B" w:rsidDel="0053371C" w:rsidRDefault="00D70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639" w:author="YENDAPALLY, NISHITHA" w:date="2022-07-30T08:29:00Z"/>
          <w:del w:id="640" w:author="Avdesh Mishra" w:date="2022-07-31T23:18:00Z"/>
          <w:rPrChange w:id="641" w:author="YENDAPALLY, NISHITHA" w:date="2022-07-30T08:32:00Z">
            <w:rPr>
              <w:ins w:id="642" w:author="YENDAPALLY, NISHITHA" w:date="2022-07-30T08:29:00Z"/>
              <w:del w:id="643" w:author="Avdesh Mishra" w:date="2022-07-31T23:18:00Z"/>
              <w:rFonts w:ascii="Consolas" w:hAnsi="Consolas" w:cs="Courier New"/>
              <w:color w:val="212529"/>
              <w:sz w:val="21"/>
              <w:szCs w:val="21"/>
            </w:rPr>
          </w:rPrChange>
        </w:rPr>
        <w:pPrChange w:id="644"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645" w:author="YENDAPALLY, NISHITHA" w:date="2022-07-30T08:31:00Z">
        <w:del w:id="646" w:author="Avdesh Mishra" w:date="2022-07-31T23:15:00Z">
          <w:r w:rsidRPr="00B41C5B" w:rsidDel="00BC04E9">
            <w:rPr>
              <w:rPrChange w:id="647" w:author="YENDAPALLY, NISHITHA" w:date="2022-07-30T08:32:00Z">
                <w:rPr>
                  <w:rFonts w:ascii="Consolas" w:hAnsi="Consolas" w:cs="Courier New"/>
                  <w:color w:val="333333"/>
                  <w:sz w:val="21"/>
                  <w:szCs w:val="21"/>
                </w:rPr>
              </w:rPrChange>
            </w:rPr>
            <w:delText>O</w:delText>
          </w:r>
        </w:del>
      </w:ins>
      <w:ins w:id="648" w:author="YENDAPALLY, NISHITHA" w:date="2022-07-30T08:32:00Z">
        <w:del w:id="649" w:author="Avdesh Mishra" w:date="2022-07-31T23:15:00Z">
          <w:r w:rsidRPr="00B41C5B" w:rsidDel="00BC04E9">
            <w:rPr>
              <w:rPrChange w:id="650" w:author="YENDAPALLY, NISHITHA" w:date="2022-07-30T08:32:00Z">
                <w:rPr>
                  <w:rFonts w:ascii="Consolas" w:hAnsi="Consolas" w:cs="Courier New"/>
                  <w:color w:val="333333"/>
                  <w:sz w:val="21"/>
                  <w:szCs w:val="21"/>
                </w:rPr>
              </w:rPrChange>
            </w:rPr>
            <w:delText xml:space="preserve">utput: </w:delText>
          </w:r>
        </w:del>
      </w:ins>
      <w:ins w:id="651" w:author="YENDAPALLY, NISHITHA" w:date="2022-07-30T08:29:00Z">
        <w:del w:id="652" w:author="Avdesh Mishra" w:date="2022-07-31T23:15:00Z">
          <w:r w:rsidRPr="00B41C5B" w:rsidDel="00BC04E9">
            <w:rPr>
              <w:rPrChange w:id="653" w:author="YENDAPALLY, NISHITHA" w:date="2022-07-30T08:32:00Z">
                <w:rPr>
                  <w:rFonts w:ascii="Consolas" w:hAnsi="Consolas" w:cs="Courier New"/>
                  <w:color w:val="333333"/>
                  <w:sz w:val="21"/>
                  <w:szCs w:val="21"/>
                </w:rPr>
              </w:rPrChange>
            </w:rPr>
            <w:delText>array</w:delText>
          </w:r>
        </w:del>
        <w:del w:id="654" w:author="Avdesh Mishra" w:date="2022-07-31T23:18:00Z">
          <w:r w:rsidRPr="00B41C5B" w:rsidDel="0053371C">
            <w:rPr>
              <w:rPrChange w:id="655" w:author="YENDAPALLY, NISHITHA" w:date="2022-07-30T08:32:00Z">
                <w:rPr>
                  <w:rFonts w:ascii="Consolas" w:hAnsi="Consolas" w:cs="Courier New"/>
                  <w:color w:val="333333"/>
                  <w:sz w:val="21"/>
                  <w:szCs w:val="21"/>
                </w:rPr>
              </w:rPrChange>
            </w:rPr>
            <w:delText>(</w:delText>
          </w:r>
        </w:del>
        <w:r w:rsidRPr="00B41C5B">
          <w:rPr>
            <w:rPrChange w:id="656" w:author="YENDAPALLY, NISHITHA" w:date="2022-07-30T08:32:00Z">
              <w:rPr>
                <w:rFonts w:ascii="Consolas" w:hAnsi="Consolas" w:cs="Courier New"/>
                <w:color w:val="333333"/>
                <w:sz w:val="21"/>
                <w:szCs w:val="21"/>
              </w:rPr>
            </w:rPrChange>
          </w:rPr>
          <w:t>['and', 'document', '</w:t>
        </w:r>
      </w:ins>
      <w:ins w:id="657" w:author="YENDAPALLY, NISHITHA" w:date="2022-07-30T13:12:00Z">
        <w:r w:rsidR="00A842F4">
          <w:t>Thesis</w:t>
        </w:r>
      </w:ins>
      <w:ins w:id="658" w:author="YENDAPALLY, NISHITHA" w:date="2022-07-30T08:29:00Z">
        <w:r w:rsidRPr="00B41C5B">
          <w:rPr>
            <w:rPrChange w:id="659" w:author="YENDAPALLY, NISHITHA" w:date="2022-07-30T08:32:00Z">
              <w:rPr>
                <w:rFonts w:ascii="Consolas" w:hAnsi="Consolas" w:cs="Courier New"/>
                <w:color w:val="333333"/>
                <w:sz w:val="21"/>
                <w:szCs w:val="21"/>
              </w:rPr>
            </w:rPrChange>
          </w:rPr>
          <w:t>', 'is', 'one', 'second', '</w:t>
        </w:r>
      </w:ins>
      <w:ins w:id="660" w:author="YENDAPALLY, NISHITHA" w:date="2022-07-30T13:12:00Z">
        <w:r w:rsidR="00A842F4">
          <w:t>my</w:t>
        </w:r>
      </w:ins>
      <w:ins w:id="661" w:author="YENDAPALLY, NISHITHA" w:date="2022-07-30T08:29:00Z">
        <w:r w:rsidRPr="00B41C5B">
          <w:rPr>
            <w:rPrChange w:id="662" w:author="YENDAPALLY, NISHITHA" w:date="2022-07-30T08:32:00Z">
              <w:rPr>
                <w:rFonts w:ascii="Consolas" w:hAnsi="Consolas" w:cs="Courier New"/>
                <w:color w:val="333333"/>
                <w:sz w:val="21"/>
                <w:szCs w:val="21"/>
              </w:rPr>
            </w:rPrChange>
          </w:rPr>
          <w:t>', 'third',</w:t>
        </w:r>
      </w:ins>
      <w:ins w:id="663" w:author="Avdesh Mishra" w:date="2022-07-31T23:18:00Z">
        <w:r w:rsidR="0053371C">
          <w:t xml:space="preserve"> </w:t>
        </w:r>
      </w:ins>
    </w:p>
    <w:p w14:paraId="62770BAA" w14:textId="74F7944D" w:rsidR="00D7097C" w:rsidRPr="00B41C5B" w:rsidRDefault="00D70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664" w:author="YENDAPALLY, NISHITHA" w:date="2022-07-30T08:29:00Z"/>
          <w:rPrChange w:id="665" w:author="YENDAPALLY, NISHITHA" w:date="2022-07-30T08:32:00Z">
            <w:rPr>
              <w:ins w:id="666" w:author="YENDAPALLY, NISHITHA" w:date="2022-07-30T08:29:00Z"/>
              <w:rFonts w:ascii="Consolas" w:hAnsi="Consolas" w:cs="Courier New"/>
              <w:color w:val="212529"/>
              <w:sz w:val="21"/>
              <w:szCs w:val="21"/>
            </w:rPr>
          </w:rPrChange>
        </w:rPr>
        <w:pPrChange w:id="667"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668" w:author="YENDAPALLY, NISHITHA" w:date="2022-07-30T08:29:00Z">
        <w:del w:id="669" w:author="Avdesh Mishra" w:date="2022-07-31T23:18:00Z">
          <w:r w:rsidRPr="00B41C5B" w:rsidDel="0053371C">
            <w:rPr>
              <w:rPrChange w:id="670" w:author="YENDAPALLY, NISHITHA" w:date="2022-07-30T08:32:00Z">
                <w:rPr>
                  <w:rFonts w:ascii="Consolas" w:hAnsi="Consolas" w:cs="Courier New"/>
                  <w:color w:val="333333"/>
                  <w:sz w:val="21"/>
                  <w:szCs w:val="21"/>
                </w:rPr>
              </w:rPrChange>
            </w:rPr>
            <w:delText xml:space="preserve">       </w:delText>
          </w:r>
        </w:del>
        <w:r w:rsidRPr="00B41C5B">
          <w:rPr>
            <w:rPrChange w:id="671" w:author="YENDAPALLY, NISHITHA" w:date="2022-07-30T08:32:00Z">
              <w:rPr>
                <w:rFonts w:ascii="Consolas" w:hAnsi="Consolas" w:cs="Courier New"/>
                <w:color w:val="333333"/>
                <w:sz w:val="21"/>
                <w:szCs w:val="21"/>
              </w:rPr>
            </w:rPrChange>
          </w:rPr>
          <w:t>'this']</w:t>
        </w:r>
      </w:ins>
      <w:ins w:id="672" w:author="Avdesh Mishra" w:date="2022-07-31T23:19:00Z">
        <w:r w:rsidR="00A27B74">
          <w:t>.</w:t>
        </w:r>
      </w:ins>
      <w:ins w:id="673" w:author="YENDAPALLY, NISHITHA" w:date="2022-07-30T08:29:00Z">
        <w:del w:id="674" w:author="Avdesh Mishra" w:date="2022-07-31T23:18:00Z">
          <w:r w:rsidRPr="00B41C5B" w:rsidDel="00801763">
            <w:rPr>
              <w:rPrChange w:id="675" w:author="YENDAPALLY, NISHITHA" w:date="2022-07-30T08:32:00Z">
                <w:rPr>
                  <w:rFonts w:ascii="Consolas" w:hAnsi="Consolas" w:cs="Courier New"/>
                  <w:color w:val="333333"/>
                  <w:sz w:val="21"/>
                  <w:szCs w:val="21"/>
                </w:rPr>
              </w:rPrChange>
            </w:rPr>
            <w:delText xml:space="preserve">, </w:delText>
          </w:r>
          <w:r w:rsidRPr="00B41C5B" w:rsidDel="0053371C">
            <w:rPr>
              <w:rPrChange w:id="676" w:author="YENDAPALLY, NISHITHA" w:date="2022-07-30T08:32:00Z">
                <w:rPr>
                  <w:rFonts w:ascii="Consolas" w:hAnsi="Consolas" w:cs="Courier New"/>
                  <w:color w:val="333333"/>
                  <w:sz w:val="21"/>
                  <w:szCs w:val="21"/>
                </w:rPr>
              </w:rPrChange>
            </w:rPr>
            <w:delText>...)</w:delText>
          </w:r>
        </w:del>
      </w:ins>
    </w:p>
    <w:p w14:paraId="0C075CA4" w14:textId="40C05415" w:rsidR="00D7097C" w:rsidRPr="00B41C5B" w:rsidDel="00792301" w:rsidRDefault="00D70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677" w:author="YENDAPALLY, NISHITHA" w:date="2022-07-30T08:29:00Z"/>
          <w:del w:id="678" w:author="Avdesh Mishra" w:date="2022-07-31T23:17:00Z"/>
          <w:rPrChange w:id="679" w:author="YENDAPALLY, NISHITHA" w:date="2022-07-30T08:32:00Z">
            <w:rPr>
              <w:ins w:id="680" w:author="YENDAPALLY, NISHITHA" w:date="2022-07-30T08:29:00Z"/>
              <w:del w:id="681" w:author="Avdesh Mishra" w:date="2022-07-31T23:17:00Z"/>
              <w:rFonts w:ascii="Consolas" w:hAnsi="Consolas" w:cs="Courier New"/>
              <w:color w:val="212529"/>
              <w:sz w:val="21"/>
              <w:szCs w:val="21"/>
            </w:rPr>
          </w:rPrChange>
        </w:rPr>
        <w:pPrChange w:id="682"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683" w:author="YENDAPALLY, NISHITHA" w:date="2022-07-30T08:29:00Z">
        <w:del w:id="684" w:author="Avdesh Mishra" w:date="2022-07-31T23:17:00Z">
          <w:r w:rsidRPr="00B41C5B" w:rsidDel="00792301">
            <w:rPr>
              <w:rPrChange w:id="685" w:author="YENDAPALLY, NISHITHA" w:date="2022-07-30T08:32:00Z">
                <w:rPr>
                  <w:rFonts w:ascii="Consolas" w:hAnsi="Consolas" w:cs="Courier New"/>
                  <w:color w:val="007020"/>
                  <w:sz w:val="21"/>
                  <w:szCs w:val="21"/>
                </w:rPr>
              </w:rPrChange>
            </w:rPr>
            <w:delText>print</w:delText>
          </w:r>
          <w:r w:rsidRPr="00B41C5B" w:rsidDel="00792301">
            <w:rPr>
              <w:rPrChange w:id="686" w:author="YENDAPALLY, NISHITHA" w:date="2022-07-30T08:32:00Z">
                <w:rPr>
                  <w:rFonts w:ascii="Consolas" w:hAnsi="Consolas" w:cs="Courier New"/>
                  <w:color w:val="212529"/>
                  <w:sz w:val="21"/>
                  <w:szCs w:val="21"/>
                </w:rPr>
              </w:rPrChange>
            </w:rPr>
            <w:delText>(X</w:delText>
          </w:r>
          <w:r w:rsidRPr="00B41C5B" w:rsidDel="00792301">
            <w:rPr>
              <w:rPrChange w:id="687" w:author="YENDAPALLY, NISHITHA" w:date="2022-07-30T08:32:00Z">
                <w:rPr>
                  <w:rFonts w:ascii="Consolas" w:hAnsi="Consolas" w:cs="Courier New"/>
                  <w:color w:val="666666"/>
                  <w:sz w:val="21"/>
                  <w:szCs w:val="21"/>
                </w:rPr>
              </w:rPrChange>
            </w:rPr>
            <w:delText>.</w:delText>
          </w:r>
          <w:r w:rsidRPr="00B41C5B" w:rsidDel="00792301">
            <w:rPr>
              <w:rPrChange w:id="688" w:author="YENDAPALLY, NISHITHA" w:date="2022-07-30T08:32:00Z">
                <w:rPr>
                  <w:rFonts w:ascii="Consolas" w:hAnsi="Consolas" w:cs="Courier New"/>
                  <w:color w:val="212529"/>
                  <w:sz w:val="21"/>
                  <w:szCs w:val="21"/>
                </w:rPr>
              </w:rPrChange>
            </w:rPr>
            <w:delText>shape)</w:delText>
          </w:r>
        </w:del>
      </w:ins>
    </w:p>
    <w:p w14:paraId="1179B7ED" w14:textId="4842571F" w:rsidR="00D7097C" w:rsidRPr="00B41C5B" w:rsidDel="00792301" w:rsidRDefault="00D70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689" w:author="YENDAPALLY, NISHITHA" w:date="2022-07-30T08:29:00Z"/>
          <w:del w:id="690" w:author="Avdesh Mishra" w:date="2022-07-31T23:17:00Z"/>
          <w:rPrChange w:id="691" w:author="YENDAPALLY, NISHITHA" w:date="2022-07-30T08:32:00Z">
            <w:rPr>
              <w:ins w:id="692" w:author="YENDAPALLY, NISHITHA" w:date="2022-07-30T08:29:00Z"/>
              <w:del w:id="693" w:author="Avdesh Mishra" w:date="2022-07-31T23:17:00Z"/>
              <w:rFonts w:ascii="Consolas" w:hAnsi="Consolas" w:cs="Courier New"/>
              <w:color w:val="212529"/>
              <w:sz w:val="21"/>
              <w:szCs w:val="21"/>
            </w:rPr>
          </w:rPrChange>
        </w:rPr>
        <w:pPrChange w:id="694"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695" w:author="YENDAPALLY, NISHITHA" w:date="2022-07-30T08:32:00Z">
        <w:del w:id="696" w:author="Avdesh Mishra" w:date="2022-07-31T23:17:00Z">
          <w:r w:rsidRPr="00B41C5B" w:rsidDel="00792301">
            <w:rPr>
              <w:rPrChange w:id="697" w:author="YENDAPALLY, NISHITHA" w:date="2022-07-30T08:32:00Z">
                <w:rPr>
                  <w:rFonts w:ascii="Consolas" w:hAnsi="Consolas" w:cs="Courier New"/>
                  <w:color w:val="333333"/>
                  <w:sz w:val="21"/>
                  <w:szCs w:val="21"/>
                </w:rPr>
              </w:rPrChange>
            </w:rPr>
            <w:delText xml:space="preserve">Output: </w:delText>
          </w:r>
        </w:del>
      </w:ins>
      <w:ins w:id="698" w:author="YENDAPALLY, NISHITHA" w:date="2022-07-30T08:29:00Z">
        <w:del w:id="699" w:author="Avdesh Mishra" w:date="2022-07-31T23:17:00Z">
          <w:r w:rsidRPr="00B41C5B" w:rsidDel="00792301">
            <w:rPr>
              <w:rPrChange w:id="700" w:author="YENDAPALLY, NISHITHA" w:date="2022-07-30T08:32:00Z">
                <w:rPr>
                  <w:rFonts w:ascii="Consolas" w:hAnsi="Consolas" w:cs="Courier New"/>
                  <w:color w:val="333333"/>
                  <w:sz w:val="21"/>
                  <w:szCs w:val="21"/>
                </w:rPr>
              </w:rPrChange>
            </w:rPr>
            <w:delText>(4, 9)</w:delText>
          </w:r>
        </w:del>
      </w:ins>
    </w:p>
    <w:p w14:paraId="08015636" w14:textId="79CD8638" w:rsidR="00DC3209" w:rsidDel="000E464D" w:rsidRDefault="00DC3209" w:rsidP="00B30948">
      <w:pPr>
        <w:spacing w:line="480" w:lineRule="auto"/>
        <w:jc w:val="both"/>
        <w:rPr>
          <w:del w:id="701" w:author="YENDAPALLY, NISHITHA" w:date="2022-07-30T08:23:00Z"/>
        </w:rPr>
      </w:pPr>
    </w:p>
    <w:p w14:paraId="21EC57F0" w14:textId="77777777" w:rsidR="00090EDC" w:rsidRDefault="005D0B6C" w:rsidP="004C6EB9">
      <w:pPr>
        <w:spacing w:line="480" w:lineRule="auto"/>
        <w:jc w:val="both"/>
        <w:rPr>
          <w:ins w:id="702" w:author="YENDAPALLY, NISHITHA" w:date="2022-07-28T23:27:00Z"/>
          <w:b/>
          <w:bCs/>
        </w:rPr>
      </w:pPr>
      <w:ins w:id="703" w:author="Avdesh Mishra" w:date="2022-07-27T18:12:00Z">
        <w:r>
          <w:rPr>
            <w:b/>
            <w:bCs/>
          </w:rPr>
          <w:t>2.3.</w:t>
        </w:r>
      </w:ins>
      <w:ins w:id="704" w:author="YENDAPALLY, NISHITHA" w:date="2022-07-28T23:27:00Z">
        <w:r w:rsidR="00090EDC">
          <w:rPr>
            <w:b/>
            <w:bCs/>
          </w:rPr>
          <w:t>2.2</w:t>
        </w:r>
      </w:ins>
      <w:ins w:id="705" w:author="Avdesh Mishra" w:date="2022-07-27T18:12:00Z">
        <w:del w:id="706" w:author="YENDAPALLY, NISHITHA" w:date="2022-07-28T23:27:00Z">
          <w:r w:rsidDel="00090EDC">
            <w:rPr>
              <w:b/>
              <w:bCs/>
            </w:rPr>
            <w:delText>4</w:delText>
          </w:r>
        </w:del>
        <w:r>
          <w:rPr>
            <w:b/>
            <w:bCs/>
          </w:rPr>
          <w:t xml:space="preserve"> Count Vectorizer</w:t>
        </w:r>
      </w:ins>
    </w:p>
    <w:p w14:paraId="3CC73D56" w14:textId="5788F0EC" w:rsidR="00090EDC" w:rsidRDefault="00090EDC">
      <w:pPr>
        <w:spacing w:line="480" w:lineRule="auto"/>
        <w:ind w:firstLine="540"/>
        <w:jc w:val="both"/>
        <w:rPr>
          <w:ins w:id="707" w:author="YENDAPALLY, NISHITHA" w:date="2022-07-30T08:24:00Z"/>
        </w:rPr>
      </w:pPr>
      <w:ins w:id="708" w:author="YENDAPALLY, NISHITHA" w:date="2022-07-28T23:27:00Z">
        <w:r>
          <w:t xml:space="preserve">Count vectorizer is the other feature extraction technique which is used to convert the peptide sequence into </w:t>
        </w:r>
        <w:del w:id="709" w:author="Avdesh Mishra" w:date="2022-07-29T23:00:00Z">
          <w:r w:rsidDel="004B7A12">
            <w:delText>the</w:delText>
          </w:r>
        </w:del>
      </w:ins>
      <w:ins w:id="710" w:author="Avdesh Mishra" w:date="2022-07-29T23:00:00Z">
        <w:r w:rsidR="004B7A12">
          <w:t>a</w:t>
        </w:r>
      </w:ins>
      <w:ins w:id="711" w:author="YENDAPALLY, NISHITHA" w:date="2022-07-28T23:27:00Z">
        <w:r>
          <w:t xml:space="preserve"> </w:t>
        </w:r>
      </w:ins>
      <w:ins w:id="712" w:author="Avdesh Mishra" w:date="2022-07-29T23:00:00Z">
        <w:r w:rsidR="008407B7">
          <w:t xml:space="preserve">feature </w:t>
        </w:r>
      </w:ins>
      <w:ins w:id="713" w:author="YENDAPALLY, NISHITHA" w:date="2022-07-28T23:27:00Z">
        <w:r>
          <w:t xml:space="preserve">vector. </w:t>
        </w:r>
      </w:ins>
      <w:ins w:id="714" w:author="YENDAPALLY, NISHITHA" w:date="2022-07-29T11:07:00Z">
        <w:r w:rsidR="001248EA">
          <w:t xml:space="preserve">This </w:t>
        </w:r>
        <w:del w:id="715" w:author="Avdesh Mishra" w:date="2022-07-29T23:00:00Z">
          <w:r w:rsidR="001248EA" w:rsidDel="00E72361">
            <w:delText xml:space="preserve">extraction </w:delText>
          </w:r>
        </w:del>
        <w:r w:rsidR="001248EA">
          <w:t>technique</w:t>
        </w:r>
      </w:ins>
      <w:ins w:id="716" w:author="YENDAPALLY, NISHITHA" w:date="2022-07-28T23:27:00Z">
        <w:r w:rsidRPr="006B6851">
          <w:t xml:space="preserve"> is </w:t>
        </w:r>
      </w:ins>
      <w:ins w:id="717" w:author="YENDAPALLY, NISHITHA" w:date="2022-07-30T12:45:00Z">
        <w:r w:rsidR="00127B53">
          <w:t>utilized</w:t>
        </w:r>
      </w:ins>
      <w:ins w:id="718" w:author="YENDAPALLY, NISHITHA" w:date="2022-07-28T23:27:00Z">
        <w:r w:rsidRPr="006B6851">
          <w:t xml:space="preserve"> to convert a corpus of text into a vector of t</w:t>
        </w:r>
      </w:ins>
      <w:ins w:id="719" w:author="YENDAPALLY, NISHITHA" w:date="2022-07-29T11:07:00Z">
        <w:r w:rsidR="001248EA">
          <w:t>okens</w:t>
        </w:r>
      </w:ins>
      <w:ins w:id="720" w:author="YENDAPALLY, NISHITHA" w:date="2022-07-28T23:27:00Z">
        <w:r w:rsidRPr="006B6851">
          <w:t>/t</w:t>
        </w:r>
      </w:ins>
      <w:ins w:id="721" w:author="YENDAPALLY, NISHITHA" w:date="2022-07-29T11:07:00Z">
        <w:r w:rsidR="001248EA">
          <w:t>erm</w:t>
        </w:r>
      </w:ins>
      <w:ins w:id="722" w:author="YENDAPALLY, NISHITHA" w:date="2022-07-28T23:27:00Z">
        <w:r w:rsidRPr="006B6851">
          <w:t xml:space="preserve"> counts</w:t>
        </w:r>
      </w:ins>
      <w:ins w:id="723" w:author="Avdesh Mishra" w:date="2022-07-29T23:05:00Z">
        <w:r w:rsidR="00610CF7">
          <w:t xml:space="preserve"> or n-grams</w:t>
        </w:r>
      </w:ins>
      <w:ins w:id="724" w:author="YENDAPALLY, NISHITHA" w:date="2022-07-28T23:27:00Z">
        <w:r w:rsidRPr="006B6851">
          <w:t xml:space="preserve">. </w:t>
        </w:r>
      </w:ins>
      <w:ins w:id="725" w:author="YENDAPALLY, NISHITHA" w:date="2022-07-29T11:09:00Z">
        <w:r w:rsidR="002312BA">
          <w:t>Text data is preprocessed</w:t>
        </w:r>
      </w:ins>
      <w:ins w:id="726" w:author="YENDAPALLY, NISHITHA" w:date="2022-07-28T23:27:00Z">
        <w:r w:rsidRPr="006B6851">
          <w:t xml:space="preserve"> before creating the vector representation, making it a very versatile feature representation module for text.</w:t>
        </w:r>
        <w:r>
          <w:t xml:space="preserve"> </w:t>
        </w:r>
        <w:del w:id="727" w:author="Avdesh Mishra" w:date="2022-07-29T23:02:00Z">
          <w:r w:rsidRPr="0068121F" w:rsidDel="00E72361">
            <w:delText>In order to properly preprocess your text data and extract additional features, you need use CountVectorizer rather than merely computing word counts.</w:delText>
          </w:r>
          <w:r w:rsidDel="00E72361">
            <w:delText xml:space="preserve"> </w:delText>
          </w:r>
        </w:del>
        <w:del w:id="728" w:author="Avdesh Mishra" w:date="2022-07-29T23:05:00Z">
          <w:r w:rsidDel="00610CF7">
            <w:delText xml:space="preserve">This extraction technique is used for transforming raw text into </w:delText>
          </w:r>
        </w:del>
      </w:ins>
      <w:ins w:id="729" w:author="YENDAPALLY, NISHITHA" w:date="2022-07-29T11:46:00Z">
        <w:del w:id="730" w:author="Avdesh Mishra" w:date="2022-07-29T23:05:00Z">
          <w:r w:rsidR="00F90C9B" w:rsidDel="00610CF7">
            <w:delText>n-grams (</w:delText>
          </w:r>
        </w:del>
      </w:ins>
      <w:ins w:id="731" w:author="YENDAPALLY, NISHITHA" w:date="2022-07-28T23:27:00Z">
        <w:del w:id="732" w:author="Avdesh Mishra" w:date="2022-07-29T23:05:00Z">
          <w:r w:rsidDel="00610CF7">
            <w:delText>numerical vector</w:delText>
          </w:r>
        </w:del>
      </w:ins>
      <w:ins w:id="733" w:author="YENDAPALLY, NISHITHA" w:date="2022-07-29T11:46:00Z">
        <w:del w:id="734" w:author="Avdesh Mishra" w:date="2022-07-29T23:05:00Z">
          <w:r w:rsidR="00F90C9B" w:rsidDel="00610CF7">
            <w:delText>)</w:delText>
          </w:r>
        </w:del>
      </w:ins>
      <w:ins w:id="735" w:author="YENDAPALLY, NISHITHA" w:date="2022-07-28T23:27:00Z">
        <w:del w:id="736" w:author="Avdesh Mishra" w:date="2022-07-29T23:05:00Z">
          <w:r w:rsidDel="00610CF7">
            <w:delText xml:space="preserve">. This extraction technique makes us convenient in representing features in the Machine-Learning methods like text classification and clustering. </w:delText>
          </w:r>
        </w:del>
        <w:r>
          <w:t>In this proposed model</w:t>
        </w:r>
      </w:ins>
      <w:ins w:id="737" w:author="Avdesh Mishra" w:date="2022-07-29T23:06:00Z">
        <w:r w:rsidR="0019529E">
          <w:t>,</w:t>
        </w:r>
      </w:ins>
      <w:ins w:id="738" w:author="YENDAPALLY, NISHITHA" w:date="2022-07-28T23:27:00Z">
        <w:r>
          <w:t xml:space="preserve"> </w:t>
        </w:r>
        <w:del w:id="739" w:author="Avdesh Mishra" w:date="2022-07-29T23:06:00Z">
          <w:r w:rsidDel="0019529E">
            <w:delText>on the Benchmark-dataset</w:delText>
          </w:r>
        </w:del>
      </w:ins>
      <w:ins w:id="740" w:author="Avdesh Mishra" w:date="2022-07-29T23:06:00Z">
        <w:r w:rsidR="0019529E">
          <w:t>first,</w:t>
        </w:r>
      </w:ins>
      <w:ins w:id="741" w:author="YENDAPALLY, NISHITHA" w:date="2022-07-28T23:27:00Z">
        <w:r>
          <w:t xml:space="preserve"> 2-mers are extracted from the </w:t>
        </w:r>
      </w:ins>
      <w:ins w:id="742" w:author="Avdesh Mishra" w:date="2022-07-29T23:07:00Z">
        <w:r w:rsidR="0019529E">
          <w:t xml:space="preserve">peptide </w:t>
        </w:r>
      </w:ins>
      <w:ins w:id="743" w:author="YENDAPALLY, NISHITHA" w:date="2022-07-28T23:27:00Z">
        <w:r>
          <w:t xml:space="preserve">sequences </w:t>
        </w:r>
        <w:del w:id="744" w:author="Avdesh Mishra" w:date="2022-07-29T23:07:00Z">
          <w:r w:rsidDel="00C72330">
            <w:delText xml:space="preserve">then the feature extraction technique called </w:delText>
          </w:r>
        </w:del>
      </w:ins>
      <w:ins w:id="745" w:author="Avdesh Mishra" w:date="2022-07-29T23:07:00Z">
        <w:r w:rsidR="00C72330">
          <w:t xml:space="preserve">then </w:t>
        </w:r>
      </w:ins>
      <w:ins w:id="746" w:author="YENDAPALLY, NISHITHA" w:date="2022-07-28T23:27:00Z">
        <w:r>
          <w:t xml:space="preserve">count </w:t>
        </w:r>
        <w:del w:id="747" w:author="Avdesh Mishra" w:date="2022-07-29T23:07:00Z">
          <w:r w:rsidDel="00C72330">
            <w:delText>V</w:delText>
          </w:r>
        </w:del>
      </w:ins>
      <w:ins w:id="748" w:author="Avdesh Mishra" w:date="2022-07-29T23:07:00Z">
        <w:r w:rsidR="00C72330">
          <w:t>v</w:t>
        </w:r>
      </w:ins>
      <w:ins w:id="749" w:author="YENDAPALLY, NISHITHA" w:date="2022-07-28T23:27:00Z">
        <w:r>
          <w:t xml:space="preserve">ectorizer </w:t>
        </w:r>
        <w:del w:id="750" w:author="Avdesh Mishra" w:date="2022-07-29T23:07:00Z">
          <w:r w:rsidDel="00C72330">
            <w:delText xml:space="preserve">technique </w:delText>
          </w:r>
        </w:del>
        <w:r>
          <w:t>is utilized</w:t>
        </w:r>
      </w:ins>
      <w:ins w:id="751" w:author="Avdesh Mishra" w:date="2022-07-29T23:07:00Z">
        <w:r w:rsidR="00C72330">
          <w:t xml:space="preserve"> to convert sequence of 2-mers into a nu</w:t>
        </w:r>
      </w:ins>
      <w:ins w:id="752" w:author="Avdesh Mishra" w:date="2022-07-29T23:08:00Z">
        <w:r w:rsidR="00C72330">
          <w:t>merical feature vector of 2-mers count</w:t>
        </w:r>
      </w:ins>
      <w:ins w:id="753" w:author="YENDAPALLY, NISHITHA" w:date="2022-07-28T23:27:00Z">
        <w:r>
          <w:t xml:space="preserve">. </w:t>
        </w:r>
        <w:del w:id="754" w:author="Avdesh Mishra" w:date="2022-07-29T23:08:00Z">
          <w:r w:rsidDel="00263D84">
            <w:delText>After utilizing this</w:delText>
          </w:r>
        </w:del>
      </w:ins>
      <w:ins w:id="755" w:author="Avdesh Mishra" w:date="2022-07-29T23:09:00Z">
        <w:r w:rsidR="006029C5">
          <w:t>Through count vectorizer</w:t>
        </w:r>
      </w:ins>
      <w:ins w:id="756" w:author="YENDAPALLY, NISHITHA" w:date="2022-07-28T23:27:00Z">
        <w:del w:id="757" w:author="Avdesh Mishra" w:date="2022-07-29T23:09:00Z">
          <w:r w:rsidDel="006029C5">
            <w:delText xml:space="preserve"> feature extraction technique</w:delText>
          </w:r>
        </w:del>
        <w:r>
          <w:t xml:space="preserve">, </w:t>
        </w:r>
        <w:del w:id="758" w:author="Avdesh Mishra" w:date="2022-07-29T23:09:00Z">
          <w:r w:rsidDel="00AC10F9">
            <w:delText xml:space="preserve">the number of </w:delText>
          </w:r>
        </w:del>
        <w:del w:id="759" w:author="Avdesh Mishra" w:date="2022-07-29T22:58:00Z">
          <w:r w:rsidDel="00E54EEB">
            <w:delText>feature</w:delText>
          </w:r>
        </w:del>
        <w:del w:id="760" w:author="Avdesh Mishra" w:date="2022-07-29T23:09:00Z">
          <w:r w:rsidDel="00AC10F9">
            <w:delText xml:space="preserve"> extracted from the BTP640 is </w:delText>
          </w:r>
        </w:del>
        <w:r>
          <w:t>316 features</w:t>
        </w:r>
      </w:ins>
      <w:ins w:id="761" w:author="Avdesh Mishra" w:date="2022-07-29T23:09:00Z">
        <w:r w:rsidR="00AC10F9">
          <w:t xml:space="preserve"> were extracted</w:t>
        </w:r>
      </w:ins>
      <w:ins w:id="762" w:author="YENDAPALLY, NISHITHA" w:date="2022-07-28T23:27:00Z">
        <w:r>
          <w:t xml:space="preserve">. </w:t>
        </w:r>
      </w:ins>
    </w:p>
    <w:p w14:paraId="0386AD3F" w14:textId="77777777" w:rsidR="000E464D" w:rsidRPr="00CD432C" w:rsidRDefault="000E464D">
      <w:pPr>
        <w:pStyle w:val="HTMLPreformatted"/>
        <w:spacing w:line="480" w:lineRule="auto"/>
        <w:jc w:val="both"/>
        <w:rPr>
          <w:ins w:id="763" w:author="YENDAPALLY, NISHITHA" w:date="2022-07-30T08:25:00Z"/>
          <w:rFonts w:ascii="Times New Roman" w:hAnsi="Times New Roman" w:cs="Times New Roman"/>
          <w:sz w:val="24"/>
          <w:szCs w:val="24"/>
        </w:rPr>
        <w:pPrChange w:id="764" w:author="YENDAPALLY, NISHITHA" w:date="2022-07-30T10:44:00Z">
          <w:pPr>
            <w:pStyle w:val="HTMLPreformatted"/>
          </w:pPr>
        </w:pPrChange>
      </w:pPr>
      <w:ins w:id="765" w:author="YENDAPALLY, NISHITHA" w:date="2022-07-30T08:25:00Z">
        <w:r w:rsidRPr="00CD432C">
          <w:rPr>
            <w:rFonts w:ascii="Times New Roman" w:hAnsi="Times New Roman" w:cs="Times New Roman"/>
            <w:sz w:val="24"/>
            <w:szCs w:val="24"/>
          </w:rPr>
          <w:t>The Feature extraction are performed in the following way as shown in the below example. Let’s consider a document of sentences, where each word is considered as a token.</w:t>
        </w:r>
      </w:ins>
    </w:p>
    <w:p w14:paraId="612C4F2D" w14:textId="73C73BA0" w:rsidR="000E464D" w:rsidRPr="000961CF" w:rsidRDefault="00B41C5B">
      <w:pPr>
        <w:pStyle w:val="HTMLPreformatted"/>
        <w:spacing w:line="480" w:lineRule="auto"/>
        <w:jc w:val="both"/>
        <w:rPr>
          <w:ins w:id="766" w:author="YENDAPALLY, NISHITHA" w:date="2022-07-30T08:24:00Z"/>
          <w:rFonts w:ascii="Times New Roman" w:hAnsi="Times New Roman" w:cs="Times New Roman"/>
          <w:sz w:val="24"/>
          <w:szCs w:val="24"/>
          <w:rPrChange w:id="767" w:author="Avdesh Mishra" w:date="2022-07-31T23:19:00Z">
            <w:rPr>
              <w:ins w:id="768" w:author="YENDAPALLY, NISHITHA" w:date="2022-07-30T08:24:00Z"/>
              <w:rFonts w:ascii="Consolas" w:hAnsi="Consolas"/>
              <w:b/>
              <w:bCs/>
              <w:color w:val="007020"/>
              <w:sz w:val="21"/>
              <w:szCs w:val="21"/>
            </w:rPr>
          </w:rPrChange>
        </w:rPr>
        <w:pPrChange w:id="769" w:author="YENDAPALLY, NISHITHA" w:date="2022-07-30T10:45:00Z">
          <w:pPr>
            <w:pStyle w:val="HTMLPreformatted"/>
          </w:pPr>
        </w:pPrChange>
      </w:pPr>
      <w:ins w:id="770" w:author="YENDAPALLY, NISHITHA" w:date="2022-07-30T08:34:00Z">
        <w:r w:rsidRPr="000961CF">
          <w:rPr>
            <w:rFonts w:ascii="Times New Roman" w:hAnsi="Times New Roman" w:cs="Times New Roman"/>
            <w:sz w:val="24"/>
            <w:szCs w:val="24"/>
            <w:rPrChange w:id="771" w:author="Avdesh Mishra" w:date="2022-07-31T23:19:00Z">
              <w:rPr>
                <w:rFonts w:ascii="Consolas" w:hAnsi="Consolas"/>
                <w:b/>
                <w:bCs/>
                <w:color w:val="007020"/>
                <w:sz w:val="21"/>
                <w:szCs w:val="21"/>
              </w:rPr>
            </w:rPrChange>
          </w:rPr>
          <w:t>E</w:t>
        </w:r>
      </w:ins>
      <w:ins w:id="772" w:author="YENDAPALLY, NISHITHA" w:date="2022-07-30T08:35:00Z">
        <w:r w:rsidRPr="000961CF">
          <w:rPr>
            <w:rFonts w:ascii="Times New Roman" w:hAnsi="Times New Roman" w:cs="Times New Roman"/>
            <w:sz w:val="24"/>
            <w:szCs w:val="24"/>
            <w:rPrChange w:id="773" w:author="Avdesh Mishra" w:date="2022-07-31T23:19:00Z">
              <w:rPr>
                <w:rFonts w:ascii="Consolas" w:hAnsi="Consolas"/>
                <w:b/>
                <w:bCs/>
                <w:color w:val="007020"/>
                <w:sz w:val="21"/>
                <w:szCs w:val="21"/>
              </w:rPr>
            </w:rPrChange>
          </w:rPr>
          <w:t>xample:</w:t>
        </w:r>
      </w:ins>
      <w:ins w:id="774" w:author="Avdesh Mishra" w:date="2022-07-31T23:19:00Z">
        <w:r w:rsidR="00B81174" w:rsidRPr="000961CF">
          <w:rPr>
            <w:rFonts w:ascii="Times New Roman" w:hAnsi="Times New Roman" w:cs="Times New Roman"/>
            <w:sz w:val="24"/>
            <w:szCs w:val="24"/>
          </w:rPr>
          <w:t xml:space="preserve"> </w:t>
        </w:r>
        <w:r w:rsidR="00B81174" w:rsidRPr="000961CF">
          <w:rPr>
            <w:rFonts w:ascii="Times New Roman" w:hAnsi="Times New Roman" w:cs="Times New Roman"/>
            <w:sz w:val="24"/>
            <w:szCs w:val="24"/>
            <w:rPrChange w:id="775" w:author="Avdesh Mishra" w:date="2022-07-31T23:19:00Z">
              <w:rPr/>
            </w:rPrChange>
          </w:rPr>
          <w:t>Let us consider a corpus of documents as shown below.</w:t>
        </w:r>
      </w:ins>
    </w:p>
    <w:p w14:paraId="7BE651B4" w14:textId="6CDCD273" w:rsidR="000E464D" w:rsidRPr="00B41C5B" w:rsidDel="009E7B8D" w:rsidRDefault="000E464D">
      <w:pPr>
        <w:pStyle w:val="HTMLPreformatted"/>
        <w:spacing w:line="480" w:lineRule="auto"/>
        <w:jc w:val="both"/>
        <w:rPr>
          <w:ins w:id="776" w:author="YENDAPALLY, NISHITHA" w:date="2022-07-30T08:24:00Z"/>
          <w:del w:id="777" w:author="Avdesh Mishra" w:date="2022-07-31T23:19:00Z"/>
          <w:rFonts w:ascii="Times New Roman" w:hAnsi="Times New Roman" w:cs="Times New Roman"/>
          <w:sz w:val="24"/>
          <w:szCs w:val="24"/>
          <w:rPrChange w:id="778" w:author="YENDAPALLY, NISHITHA" w:date="2022-07-30T08:33:00Z">
            <w:rPr>
              <w:ins w:id="779" w:author="YENDAPALLY, NISHITHA" w:date="2022-07-30T08:24:00Z"/>
              <w:del w:id="780" w:author="Avdesh Mishra" w:date="2022-07-31T23:19:00Z"/>
              <w:rFonts w:ascii="Consolas" w:hAnsi="Consolas"/>
              <w:color w:val="212529"/>
              <w:sz w:val="21"/>
              <w:szCs w:val="21"/>
            </w:rPr>
          </w:rPrChange>
        </w:rPr>
        <w:pPrChange w:id="781" w:author="YENDAPALLY, NISHITHA" w:date="2022-07-30T10:45:00Z">
          <w:pPr>
            <w:pStyle w:val="HTMLPreformatted"/>
          </w:pPr>
        </w:pPrChange>
      </w:pPr>
      <w:ins w:id="782" w:author="YENDAPALLY, NISHITHA" w:date="2022-07-30T08:24:00Z">
        <w:del w:id="783" w:author="Avdesh Mishra" w:date="2022-07-31T23:19:00Z">
          <w:r w:rsidRPr="00B41C5B" w:rsidDel="009E7B8D">
            <w:rPr>
              <w:rFonts w:ascii="Times New Roman" w:hAnsi="Times New Roman" w:cs="Times New Roman"/>
              <w:sz w:val="24"/>
              <w:szCs w:val="24"/>
              <w:rPrChange w:id="784" w:author="YENDAPALLY, NISHITHA" w:date="2022-07-30T08:33:00Z">
                <w:rPr>
                  <w:rFonts w:ascii="Consolas" w:hAnsi="Consolas"/>
                  <w:b/>
                  <w:bCs/>
                  <w:color w:val="007020"/>
                  <w:sz w:val="21"/>
                  <w:szCs w:val="21"/>
                </w:rPr>
              </w:rPrChange>
            </w:rPr>
            <w:delText>from</w:delText>
          </w:r>
          <w:r w:rsidRPr="00B41C5B" w:rsidDel="009E7B8D">
            <w:rPr>
              <w:rFonts w:ascii="Times New Roman" w:hAnsi="Times New Roman" w:cs="Times New Roman"/>
              <w:sz w:val="24"/>
              <w:szCs w:val="24"/>
              <w:rPrChange w:id="785" w:author="YENDAPALLY, NISHITHA" w:date="2022-07-30T08:33:00Z">
                <w:rPr>
                  <w:rFonts w:ascii="Consolas" w:hAnsi="Consolas"/>
                  <w:color w:val="212529"/>
                  <w:sz w:val="21"/>
                  <w:szCs w:val="21"/>
                </w:rPr>
              </w:rPrChange>
            </w:rPr>
            <w:delText xml:space="preserve"> </w:delText>
          </w:r>
          <w:r w:rsidRPr="00B41C5B" w:rsidDel="009E7B8D">
            <w:rPr>
              <w:rFonts w:ascii="Times New Roman" w:hAnsi="Times New Roman" w:cs="Times New Roman"/>
              <w:sz w:val="24"/>
              <w:szCs w:val="24"/>
              <w:rPrChange w:id="786" w:author="YENDAPALLY, NISHITHA" w:date="2022-07-30T08:33:00Z">
                <w:rPr>
                  <w:rFonts w:ascii="Consolas" w:hAnsi="Consolas"/>
                  <w:b/>
                  <w:bCs/>
                  <w:color w:val="0E84B5"/>
                  <w:sz w:val="21"/>
                  <w:szCs w:val="21"/>
                </w:rPr>
              </w:rPrChange>
            </w:rPr>
            <w:delText>sklearn.feature_extraction.text</w:delText>
          </w:r>
          <w:r w:rsidRPr="00B41C5B" w:rsidDel="009E7B8D">
            <w:rPr>
              <w:rFonts w:ascii="Times New Roman" w:hAnsi="Times New Roman" w:cs="Times New Roman"/>
              <w:sz w:val="24"/>
              <w:szCs w:val="24"/>
              <w:rPrChange w:id="787" w:author="YENDAPALLY, NISHITHA" w:date="2022-07-30T08:33:00Z">
                <w:rPr>
                  <w:rFonts w:ascii="Consolas" w:hAnsi="Consolas"/>
                  <w:color w:val="212529"/>
                  <w:sz w:val="21"/>
                  <w:szCs w:val="21"/>
                </w:rPr>
              </w:rPrChange>
            </w:rPr>
            <w:delText xml:space="preserve"> </w:delText>
          </w:r>
          <w:r w:rsidRPr="00B41C5B" w:rsidDel="009E7B8D">
            <w:rPr>
              <w:rFonts w:ascii="Times New Roman" w:hAnsi="Times New Roman" w:cs="Times New Roman"/>
              <w:sz w:val="24"/>
              <w:szCs w:val="24"/>
              <w:rPrChange w:id="788" w:author="YENDAPALLY, NISHITHA" w:date="2022-07-30T08:33:00Z">
                <w:rPr>
                  <w:rFonts w:ascii="Consolas" w:hAnsi="Consolas"/>
                  <w:b/>
                  <w:bCs/>
                  <w:color w:val="007020"/>
                  <w:sz w:val="21"/>
                  <w:szCs w:val="21"/>
                </w:rPr>
              </w:rPrChange>
            </w:rPr>
            <w:delText>import</w:delText>
          </w:r>
          <w:r w:rsidRPr="00B41C5B" w:rsidDel="009E7B8D">
            <w:rPr>
              <w:rFonts w:ascii="Times New Roman" w:hAnsi="Times New Roman" w:cs="Times New Roman"/>
              <w:sz w:val="24"/>
              <w:szCs w:val="24"/>
              <w:rPrChange w:id="789" w:author="YENDAPALLY, NISHITHA" w:date="2022-07-30T08:33:00Z">
                <w:rPr>
                  <w:rFonts w:ascii="Consolas" w:hAnsi="Consolas"/>
                  <w:color w:val="212529"/>
                  <w:sz w:val="21"/>
                  <w:szCs w:val="21"/>
                </w:rPr>
              </w:rPrChange>
            </w:rPr>
            <w:delText xml:space="preserve"> CountVectorizer</w:delText>
          </w:r>
        </w:del>
      </w:ins>
    </w:p>
    <w:p w14:paraId="4DD956DC" w14:textId="77777777" w:rsidR="000E464D" w:rsidRPr="00B41C5B" w:rsidRDefault="000E4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790" w:author="YENDAPALLY, NISHITHA" w:date="2022-07-30T08:24:00Z"/>
          <w:rPrChange w:id="791" w:author="YENDAPALLY, NISHITHA" w:date="2022-07-30T08:33:00Z">
            <w:rPr>
              <w:ins w:id="792" w:author="YENDAPALLY, NISHITHA" w:date="2022-07-30T08:24:00Z"/>
              <w:rFonts w:ascii="Consolas" w:hAnsi="Consolas" w:cs="Courier New"/>
              <w:color w:val="212529"/>
              <w:sz w:val="21"/>
              <w:szCs w:val="21"/>
            </w:rPr>
          </w:rPrChange>
        </w:rPr>
        <w:pPrChange w:id="793"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794" w:author="YENDAPALLY, NISHITHA" w:date="2022-07-30T08:24:00Z">
        <w:r w:rsidRPr="00B41C5B">
          <w:rPr>
            <w:rPrChange w:id="795" w:author="YENDAPALLY, NISHITHA" w:date="2022-07-30T08:33:00Z">
              <w:rPr>
                <w:rFonts w:ascii="Consolas" w:hAnsi="Consolas" w:cs="Courier New"/>
                <w:color w:val="212529"/>
                <w:sz w:val="21"/>
                <w:szCs w:val="21"/>
              </w:rPr>
            </w:rPrChange>
          </w:rPr>
          <w:t xml:space="preserve">corpus </w:t>
        </w:r>
        <w:r w:rsidRPr="00B41C5B">
          <w:rPr>
            <w:rPrChange w:id="796" w:author="YENDAPALLY, NISHITHA" w:date="2022-07-30T08:33:00Z">
              <w:rPr>
                <w:rFonts w:ascii="Consolas" w:hAnsi="Consolas" w:cs="Courier New"/>
                <w:color w:val="666666"/>
                <w:sz w:val="21"/>
                <w:szCs w:val="21"/>
              </w:rPr>
            </w:rPrChange>
          </w:rPr>
          <w:t>=</w:t>
        </w:r>
        <w:r w:rsidRPr="00B41C5B">
          <w:rPr>
            <w:rPrChange w:id="797" w:author="YENDAPALLY, NISHITHA" w:date="2022-07-30T08:33:00Z">
              <w:rPr>
                <w:rFonts w:ascii="Consolas" w:hAnsi="Consolas" w:cs="Courier New"/>
                <w:color w:val="212529"/>
                <w:sz w:val="21"/>
                <w:szCs w:val="21"/>
              </w:rPr>
            </w:rPrChange>
          </w:rPr>
          <w:t xml:space="preserve"> [</w:t>
        </w:r>
      </w:ins>
    </w:p>
    <w:p w14:paraId="25E60220" w14:textId="0E19912D" w:rsidR="000E464D" w:rsidRPr="00B41C5B" w:rsidRDefault="000E4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798" w:author="YENDAPALLY, NISHITHA" w:date="2022-07-30T08:24:00Z"/>
          <w:rPrChange w:id="799" w:author="YENDAPALLY, NISHITHA" w:date="2022-07-30T08:33:00Z">
            <w:rPr>
              <w:ins w:id="800" w:author="YENDAPALLY, NISHITHA" w:date="2022-07-30T08:24:00Z"/>
              <w:rFonts w:ascii="Consolas" w:hAnsi="Consolas" w:cs="Courier New"/>
              <w:color w:val="212529"/>
              <w:sz w:val="21"/>
              <w:szCs w:val="21"/>
            </w:rPr>
          </w:rPrChange>
        </w:rPr>
        <w:pPrChange w:id="801"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802" w:author="YENDAPALLY, NISHITHA" w:date="2022-07-30T08:24:00Z">
        <w:r w:rsidRPr="00B41C5B">
          <w:rPr>
            <w:rPrChange w:id="803" w:author="YENDAPALLY, NISHITHA" w:date="2022-07-30T08:33:00Z">
              <w:rPr>
                <w:rFonts w:ascii="Consolas" w:hAnsi="Consolas" w:cs="Courier New"/>
                <w:b/>
                <w:bCs/>
                <w:color w:val="C65D09"/>
                <w:sz w:val="21"/>
                <w:szCs w:val="21"/>
              </w:rPr>
            </w:rPrChange>
          </w:rPr>
          <w:tab/>
        </w:r>
        <w:r w:rsidRPr="00B41C5B">
          <w:rPr>
            <w:rPrChange w:id="804" w:author="YENDAPALLY, NISHITHA" w:date="2022-07-30T08:33:00Z">
              <w:rPr>
                <w:rFonts w:ascii="Consolas" w:hAnsi="Consolas" w:cs="Courier New"/>
                <w:color w:val="4070A0"/>
                <w:sz w:val="21"/>
                <w:szCs w:val="21"/>
              </w:rPr>
            </w:rPrChange>
          </w:rPr>
          <w:t xml:space="preserve">'This is </w:t>
        </w:r>
      </w:ins>
      <w:ins w:id="805" w:author="YENDAPALLY, NISHITHA" w:date="2022-07-30T13:10:00Z">
        <w:r w:rsidR="000045B6">
          <w:t xml:space="preserve">my </w:t>
        </w:r>
        <w:proofErr w:type="gramStart"/>
        <w:r w:rsidR="000045B6">
          <w:t>Thesis</w:t>
        </w:r>
      </w:ins>
      <w:proofErr w:type="gramEnd"/>
      <w:ins w:id="806" w:author="YENDAPALLY, NISHITHA" w:date="2022-07-30T08:24:00Z">
        <w:r w:rsidRPr="00B41C5B">
          <w:rPr>
            <w:rPrChange w:id="807" w:author="YENDAPALLY, NISHITHA" w:date="2022-07-30T08:33:00Z">
              <w:rPr>
                <w:rFonts w:ascii="Consolas" w:hAnsi="Consolas" w:cs="Courier New"/>
                <w:color w:val="4070A0"/>
                <w:sz w:val="21"/>
                <w:szCs w:val="21"/>
              </w:rPr>
            </w:rPrChange>
          </w:rPr>
          <w:t xml:space="preserve"> document.'</w:t>
        </w:r>
        <w:r w:rsidRPr="00B41C5B">
          <w:rPr>
            <w:rPrChange w:id="808" w:author="YENDAPALLY, NISHITHA" w:date="2022-07-30T08:33:00Z">
              <w:rPr>
                <w:rFonts w:ascii="Consolas" w:hAnsi="Consolas" w:cs="Courier New"/>
                <w:color w:val="212529"/>
                <w:sz w:val="21"/>
                <w:szCs w:val="21"/>
              </w:rPr>
            </w:rPrChange>
          </w:rPr>
          <w:t>,</w:t>
        </w:r>
      </w:ins>
    </w:p>
    <w:p w14:paraId="03EC550E" w14:textId="12A3CDDA" w:rsidR="000E464D" w:rsidRPr="00B41C5B" w:rsidRDefault="000E4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809" w:author="YENDAPALLY, NISHITHA" w:date="2022-07-30T08:24:00Z"/>
          <w:rPrChange w:id="810" w:author="YENDAPALLY, NISHITHA" w:date="2022-07-30T08:33:00Z">
            <w:rPr>
              <w:ins w:id="811" w:author="YENDAPALLY, NISHITHA" w:date="2022-07-30T08:24:00Z"/>
              <w:rFonts w:ascii="Consolas" w:hAnsi="Consolas" w:cs="Courier New"/>
              <w:color w:val="212529"/>
              <w:sz w:val="21"/>
              <w:szCs w:val="21"/>
            </w:rPr>
          </w:rPrChange>
        </w:rPr>
        <w:pPrChange w:id="812"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813" w:author="YENDAPALLY, NISHITHA" w:date="2022-07-30T08:24:00Z">
        <w:r w:rsidRPr="00B41C5B">
          <w:rPr>
            <w:rPrChange w:id="814" w:author="YENDAPALLY, NISHITHA" w:date="2022-07-30T08:33:00Z">
              <w:rPr>
                <w:rFonts w:ascii="Consolas" w:hAnsi="Consolas" w:cs="Courier New"/>
                <w:b/>
                <w:bCs/>
                <w:color w:val="C65D09"/>
                <w:sz w:val="21"/>
                <w:szCs w:val="21"/>
              </w:rPr>
            </w:rPrChange>
          </w:rPr>
          <w:tab/>
        </w:r>
        <w:r w:rsidRPr="00B41C5B">
          <w:rPr>
            <w:rPrChange w:id="815" w:author="YENDAPALLY, NISHITHA" w:date="2022-07-30T08:33:00Z">
              <w:rPr>
                <w:rFonts w:ascii="Consolas" w:hAnsi="Consolas" w:cs="Courier New"/>
                <w:color w:val="4070A0"/>
                <w:sz w:val="21"/>
                <w:szCs w:val="21"/>
              </w:rPr>
            </w:rPrChange>
          </w:rPr>
          <w:t xml:space="preserve">'This document is </w:t>
        </w:r>
      </w:ins>
      <w:ins w:id="816" w:author="YENDAPALLY, NISHITHA" w:date="2022-07-30T13:10:00Z">
        <w:r w:rsidR="000045B6">
          <w:t xml:space="preserve">my </w:t>
        </w:r>
      </w:ins>
      <w:ins w:id="817" w:author="YENDAPALLY, NISHITHA" w:date="2022-07-30T08:24:00Z">
        <w:r w:rsidRPr="00B41C5B">
          <w:rPr>
            <w:rPrChange w:id="818" w:author="YENDAPALLY, NISHITHA" w:date="2022-07-30T08:33:00Z">
              <w:rPr>
                <w:rFonts w:ascii="Consolas" w:hAnsi="Consolas" w:cs="Courier New"/>
                <w:color w:val="4070A0"/>
                <w:sz w:val="21"/>
                <w:szCs w:val="21"/>
              </w:rPr>
            </w:rPrChange>
          </w:rPr>
          <w:t>second document.'</w:t>
        </w:r>
        <w:r w:rsidRPr="00B41C5B">
          <w:rPr>
            <w:rPrChange w:id="819" w:author="YENDAPALLY, NISHITHA" w:date="2022-07-30T08:33:00Z">
              <w:rPr>
                <w:rFonts w:ascii="Consolas" w:hAnsi="Consolas" w:cs="Courier New"/>
                <w:color w:val="212529"/>
                <w:sz w:val="21"/>
                <w:szCs w:val="21"/>
              </w:rPr>
            </w:rPrChange>
          </w:rPr>
          <w:t>,</w:t>
        </w:r>
      </w:ins>
    </w:p>
    <w:p w14:paraId="1C879BE2" w14:textId="0417F82C" w:rsidR="000E464D" w:rsidRPr="00B41C5B" w:rsidRDefault="000E4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820" w:author="YENDAPALLY, NISHITHA" w:date="2022-07-30T08:24:00Z"/>
          <w:rPrChange w:id="821" w:author="YENDAPALLY, NISHITHA" w:date="2022-07-30T08:33:00Z">
            <w:rPr>
              <w:ins w:id="822" w:author="YENDAPALLY, NISHITHA" w:date="2022-07-30T08:24:00Z"/>
              <w:rFonts w:ascii="Consolas" w:hAnsi="Consolas" w:cs="Courier New"/>
              <w:color w:val="212529"/>
              <w:sz w:val="21"/>
              <w:szCs w:val="21"/>
            </w:rPr>
          </w:rPrChange>
        </w:rPr>
        <w:pPrChange w:id="823"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824" w:author="YENDAPALLY, NISHITHA" w:date="2022-07-30T08:24:00Z">
        <w:r w:rsidRPr="00B41C5B">
          <w:rPr>
            <w:rPrChange w:id="825" w:author="YENDAPALLY, NISHITHA" w:date="2022-07-30T08:33:00Z">
              <w:rPr>
                <w:rFonts w:ascii="Consolas" w:hAnsi="Consolas" w:cs="Courier New"/>
                <w:b/>
                <w:bCs/>
                <w:color w:val="C65D09"/>
                <w:sz w:val="21"/>
                <w:szCs w:val="21"/>
              </w:rPr>
            </w:rPrChange>
          </w:rPr>
          <w:tab/>
        </w:r>
        <w:r w:rsidRPr="00B41C5B">
          <w:rPr>
            <w:rPrChange w:id="826" w:author="YENDAPALLY, NISHITHA" w:date="2022-07-30T08:33:00Z">
              <w:rPr>
                <w:rFonts w:ascii="Consolas" w:hAnsi="Consolas" w:cs="Courier New"/>
                <w:color w:val="4070A0"/>
                <w:sz w:val="21"/>
                <w:szCs w:val="21"/>
              </w:rPr>
            </w:rPrChange>
          </w:rPr>
          <w:t xml:space="preserve">'And this is </w:t>
        </w:r>
      </w:ins>
      <w:ins w:id="827" w:author="YENDAPALLY, NISHITHA" w:date="2022-07-30T13:10:00Z">
        <w:r w:rsidR="000045B6">
          <w:t xml:space="preserve">my </w:t>
        </w:r>
      </w:ins>
      <w:ins w:id="828" w:author="YENDAPALLY, NISHITHA" w:date="2022-07-30T08:24:00Z">
        <w:r w:rsidRPr="00B41C5B">
          <w:rPr>
            <w:rPrChange w:id="829" w:author="YENDAPALLY, NISHITHA" w:date="2022-07-30T08:33:00Z">
              <w:rPr>
                <w:rFonts w:ascii="Consolas" w:hAnsi="Consolas" w:cs="Courier New"/>
                <w:color w:val="4070A0"/>
                <w:sz w:val="21"/>
                <w:szCs w:val="21"/>
              </w:rPr>
            </w:rPrChange>
          </w:rPr>
          <w:t>third one.'</w:t>
        </w:r>
        <w:r w:rsidRPr="00B41C5B">
          <w:rPr>
            <w:rPrChange w:id="830" w:author="YENDAPALLY, NISHITHA" w:date="2022-07-30T08:33:00Z">
              <w:rPr>
                <w:rFonts w:ascii="Consolas" w:hAnsi="Consolas" w:cs="Courier New"/>
                <w:color w:val="212529"/>
                <w:sz w:val="21"/>
                <w:szCs w:val="21"/>
              </w:rPr>
            </w:rPrChange>
          </w:rPr>
          <w:t>,</w:t>
        </w:r>
      </w:ins>
    </w:p>
    <w:p w14:paraId="1973DD82" w14:textId="2B562FF3" w:rsidR="000E464D" w:rsidRPr="00B41C5B" w:rsidRDefault="000E4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831" w:author="YENDAPALLY, NISHITHA" w:date="2022-07-30T08:24:00Z"/>
          <w:rPrChange w:id="832" w:author="YENDAPALLY, NISHITHA" w:date="2022-07-30T08:33:00Z">
            <w:rPr>
              <w:ins w:id="833" w:author="YENDAPALLY, NISHITHA" w:date="2022-07-30T08:24:00Z"/>
              <w:rFonts w:ascii="Consolas" w:hAnsi="Consolas" w:cs="Courier New"/>
              <w:color w:val="212529"/>
              <w:sz w:val="21"/>
              <w:szCs w:val="21"/>
            </w:rPr>
          </w:rPrChange>
        </w:rPr>
        <w:pPrChange w:id="834"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835" w:author="YENDAPALLY, NISHITHA" w:date="2022-07-30T08:24:00Z">
        <w:r w:rsidRPr="00B41C5B">
          <w:rPr>
            <w:rPrChange w:id="836" w:author="YENDAPALLY, NISHITHA" w:date="2022-07-30T08:33:00Z">
              <w:rPr>
                <w:rFonts w:ascii="Consolas" w:hAnsi="Consolas" w:cs="Courier New"/>
                <w:b/>
                <w:bCs/>
                <w:color w:val="C65D09"/>
                <w:sz w:val="21"/>
                <w:szCs w:val="21"/>
              </w:rPr>
            </w:rPrChange>
          </w:rPr>
          <w:tab/>
        </w:r>
        <w:r w:rsidRPr="00B41C5B">
          <w:rPr>
            <w:rPrChange w:id="837" w:author="YENDAPALLY, NISHITHA" w:date="2022-07-30T08:33:00Z">
              <w:rPr>
                <w:rFonts w:ascii="Consolas" w:hAnsi="Consolas" w:cs="Courier New"/>
                <w:color w:val="4070A0"/>
                <w:sz w:val="21"/>
                <w:szCs w:val="21"/>
              </w:rPr>
            </w:rPrChange>
          </w:rPr>
          <w:t xml:space="preserve">'Is this </w:t>
        </w:r>
      </w:ins>
      <w:ins w:id="838" w:author="YENDAPALLY, NISHITHA" w:date="2022-07-30T13:10:00Z">
        <w:r w:rsidR="000045B6">
          <w:t xml:space="preserve">my </w:t>
        </w:r>
        <w:proofErr w:type="gramStart"/>
        <w:r w:rsidR="000045B6">
          <w:t>Thesis</w:t>
        </w:r>
      </w:ins>
      <w:proofErr w:type="gramEnd"/>
      <w:ins w:id="839" w:author="YENDAPALLY, NISHITHA" w:date="2022-07-30T08:24:00Z">
        <w:r w:rsidRPr="00B41C5B">
          <w:rPr>
            <w:rPrChange w:id="840" w:author="YENDAPALLY, NISHITHA" w:date="2022-07-30T08:33:00Z">
              <w:rPr>
                <w:rFonts w:ascii="Consolas" w:hAnsi="Consolas" w:cs="Courier New"/>
                <w:color w:val="4070A0"/>
                <w:sz w:val="21"/>
                <w:szCs w:val="21"/>
              </w:rPr>
            </w:rPrChange>
          </w:rPr>
          <w:t xml:space="preserve"> document?'</w:t>
        </w:r>
        <w:r w:rsidRPr="00B41C5B">
          <w:rPr>
            <w:rPrChange w:id="841" w:author="YENDAPALLY, NISHITHA" w:date="2022-07-30T08:33:00Z">
              <w:rPr>
                <w:rFonts w:ascii="Consolas" w:hAnsi="Consolas" w:cs="Courier New"/>
                <w:color w:val="212529"/>
                <w:sz w:val="21"/>
                <w:szCs w:val="21"/>
              </w:rPr>
            </w:rPrChange>
          </w:rPr>
          <w:t>,</w:t>
        </w:r>
      </w:ins>
    </w:p>
    <w:p w14:paraId="0D0584BE" w14:textId="77777777" w:rsidR="000E464D" w:rsidRPr="00B41C5B" w:rsidRDefault="000E4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842" w:author="YENDAPALLY, NISHITHA" w:date="2022-07-30T08:24:00Z"/>
          <w:rPrChange w:id="843" w:author="YENDAPALLY, NISHITHA" w:date="2022-07-30T08:33:00Z">
            <w:rPr>
              <w:ins w:id="844" w:author="YENDAPALLY, NISHITHA" w:date="2022-07-30T08:24:00Z"/>
              <w:rFonts w:ascii="Consolas" w:hAnsi="Consolas" w:cs="Courier New"/>
              <w:color w:val="212529"/>
              <w:sz w:val="21"/>
              <w:szCs w:val="21"/>
            </w:rPr>
          </w:rPrChange>
        </w:rPr>
        <w:pPrChange w:id="845"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846" w:author="YENDAPALLY, NISHITHA" w:date="2022-07-30T08:24:00Z">
        <w:r w:rsidRPr="00B41C5B">
          <w:rPr>
            <w:rPrChange w:id="847" w:author="YENDAPALLY, NISHITHA" w:date="2022-07-30T08:33:00Z">
              <w:rPr>
                <w:rFonts w:ascii="Consolas" w:hAnsi="Consolas" w:cs="Courier New"/>
                <w:color w:val="212529"/>
                <w:sz w:val="21"/>
                <w:szCs w:val="21"/>
              </w:rPr>
            </w:rPrChange>
          </w:rPr>
          <w:tab/>
        </w:r>
        <w:r w:rsidRPr="00B41C5B">
          <w:rPr>
            <w:rPrChange w:id="848" w:author="YENDAPALLY, NISHITHA" w:date="2022-07-30T08:33:00Z">
              <w:rPr>
                <w:rFonts w:ascii="Consolas" w:hAnsi="Consolas" w:cs="Courier New"/>
                <w:b/>
                <w:bCs/>
                <w:color w:val="C65D09"/>
                <w:sz w:val="21"/>
                <w:szCs w:val="21"/>
              </w:rPr>
            </w:rPrChange>
          </w:rPr>
          <w:t xml:space="preserve"> </w:t>
        </w:r>
        <w:r w:rsidRPr="00B41C5B">
          <w:rPr>
            <w:rPrChange w:id="849" w:author="YENDAPALLY, NISHITHA" w:date="2022-07-30T08:33:00Z">
              <w:rPr>
                <w:rFonts w:ascii="Consolas" w:hAnsi="Consolas" w:cs="Courier New"/>
                <w:color w:val="212529"/>
                <w:sz w:val="21"/>
                <w:szCs w:val="21"/>
              </w:rPr>
            </w:rPrChange>
          </w:rPr>
          <w:t>]</w:t>
        </w:r>
      </w:ins>
    </w:p>
    <w:p w14:paraId="27C22F90" w14:textId="46CB1E53" w:rsidR="000E464D" w:rsidRPr="003F0897" w:rsidDel="00A72CDF" w:rsidRDefault="00A72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del w:id="850" w:author="Avdesh Mishra" w:date="2022-07-31T23:20:00Z"/>
        </w:rPr>
      </w:pPr>
      <w:ins w:id="851" w:author="Avdesh Mishra" w:date="2022-07-31T23:20:00Z">
        <w:r w:rsidRPr="003F0897">
          <w:t xml:space="preserve">Output: The output of the </w:t>
        </w:r>
        <w:r w:rsidR="003434C8" w:rsidRPr="003F0897">
          <w:t>Count Vectorizer</w:t>
        </w:r>
        <w:r w:rsidRPr="003F0897">
          <w:t xml:space="preserve"> method include features: ['and', 'document', 'Thesis', 'is', 'one', 'second', 'my', 'third', 'this']</w:t>
        </w:r>
      </w:ins>
      <w:ins w:id="852" w:author="Avdesh Mishra" w:date="2022-07-31T23:23:00Z">
        <w:r w:rsidR="006B15F8" w:rsidRPr="003F0897">
          <w:t xml:space="preserve"> and the corresponding feature vectors can be represented as</w:t>
        </w:r>
      </w:ins>
      <w:ins w:id="853" w:author="Avdesh Mishra" w:date="2022-07-31T23:24:00Z">
        <w:r w:rsidR="006B15F8" w:rsidRPr="003F0897">
          <w:t xml:space="preserve"> </w:t>
        </w:r>
      </w:ins>
      <w:ins w:id="854" w:author="YENDAPALLY, NISHITHA" w:date="2022-07-30T08:24:00Z">
        <w:del w:id="855" w:author="Avdesh Mishra" w:date="2022-07-31T23:20:00Z">
          <w:r w:rsidR="000E464D" w:rsidRPr="00661AD3" w:rsidDel="0061179F">
            <w:rPr>
              <w:rPrChange w:id="856" w:author="Avdesh Mishra" w:date="2022-07-31T23:24:00Z">
                <w:rPr>
                  <w:rFonts w:ascii="Consolas" w:hAnsi="Consolas" w:cs="Courier New"/>
                  <w:color w:val="212529"/>
                  <w:sz w:val="21"/>
                  <w:szCs w:val="21"/>
                </w:rPr>
              </w:rPrChange>
            </w:rPr>
            <w:delText xml:space="preserve">vectorizer </w:delText>
          </w:r>
          <w:r w:rsidR="000E464D" w:rsidRPr="00661AD3" w:rsidDel="0061179F">
            <w:rPr>
              <w:rPrChange w:id="857" w:author="Avdesh Mishra" w:date="2022-07-31T23:24:00Z">
                <w:rPr>
                  <w:rFonts w:ascii="Consolas" w:hAnsi="Consolas" w:cs="Courier New"/>
                  <w:color w:val="666666"/>
                  <w:sz w:val="21"/>
                  <w:szCs w:val="21"/>
                </w:rPr>
              </w:rPrChange>
            </w:rPr>
            <w:delText>=</w:delText>
          </w:r>
          <w:r w:rsidR="000E464D" w:rsidRPr="00661AD3" w:rsidDel="0061179F">
            <w:rPr>
              <w:rPrChange w:id="858" w:author="Avdesh Mishra" w:date="2022-07-31T23:24:00Z">
                <w:rPr>
                  <w:rFonts w:ascii="Consolas" w:hAnsi="Consolas" w:cs="Courier New"/>
                  <w:color w:val="212529"/>
                  <w:sz w:val="21"/>
                  <w:szCs w:val="21"/>
                </w:rPr>
              </w:rPrChange>
            </w:rPr>
            <w:delText xml:space="preserve"> CountVectorizer()</w:delText>
          </w:r>
        </w:del>
      </w:ins>
    </w:p>
    <w:p w14:paraId="5FA7662D" w14:textId="57A9D1E8" w:rsidR="000E464D" w:rsidRPr="00661AD3" w:rsidDel="0061179F" w:rsidRDefault="000E4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859" w:author="YENDAPALLY, NISHITHA" w:date="2022-07-30T08:24:00Z"/>
          <w:del w:id="860" w:author="Avdesh Mishra" w:date="2022-07-31T23:20:00Z"/>
          <w:rPrChange w:id="861" w:author="Avdesh Mishra" w:date="2022-07-31T23:24:00Z">
            <w:rPr>
              <w:ins w:id="862" w:author="YENDAPALLY, NISHITHA" w:date="2022-07-30T08:24:00Z"/>
              <w:del w:id="863" w:author="Avdesh Mishra" w:date="2022-07-31T23:20:00Z"/>
              <w:rFonts w:ascii="Consolas" w:hAnsi="Consolas" w:cs="Courier New"/>
              <w:color w:val="212529"/>
              <w:sz w:val="21"/>
              <w:szCs w:val="21"/>
            </w:rPr>
          </w:rPrChange>
        </w:rPr>
        <w:pPrChange w:id="864"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865" w:author="YENDAPALLY, NISHITHA" w:date="2022-07-30T08:24:00Z">
        <w:del w:id="866" w:author="Avdesh Mishra" w:date="2022-07-31T23:20:00Z">
          <w:r w:rsidRPr="00661AD3" w:rsidDel="0061179F">
            <w:rPr>
              <w:rPrChange w:id="867" w:author="Avdesh Mishra" w:date="2022-07-31T23:24:00Z">
                <w:rPr>
                  <w:rFonts w:ascii="Consolas" w:hAnsi="Consolas" w:cs="Courier New"/>
                  <w:color w:val="212529"/>
                  <w:sz w:val="21"/>
                  <w:szCs w:val="21"/>
                </w:rPr>
              </w:rPrChange>
            </w:rPr>
            <w:delText xml:space="preserve">X </w:delText>
          </w:r>
          <w:r w:rsidRPr="00661AD3" w:rsidDel="0061179F">
            <w:rPr>
              <w:rPrChange w:id="868" w:author="Avdesh Mishra" w:date="2022-07-31T23:24:00Z">
                <w:rPr>
                  <w:rFonts w:ascii="Consolas" w:hAnsi="Consolas" w:cs="Courier New"/>
                  <w:color w:val="666666"/>
                  <w:sz w:val="21"/>
                  <w:szCs w:val="21"/>
                </w:rPr>
              </w:rPrChange>
            </w:rPr>
            <w:delText>=</w:delText>
          </w:r>
          <w:r w:rsidRPr="00661AD3" w:rsidDel="0061179F">
            <w:rPr>
              <w:rPrChange w:id="869" w:author="Avdesh Mishra" w:date="2022-07-31T23:24:00Z">
                <w:rPr>
                  <w:rFonts w:ascii="Consolas" w:hAnsi="Consolas" w:cs="Courier New"/>
                  <w:color w:val="212529"/>
                  <w:sz w:val="21"/>
                  <w:szCs w:val="21"/>
                </w:rPr>
              </w:rPrChange>
            </w:rPr>
            <w:delText xml:space="preserve"> vectorizer</w:delText>
          </w:r>
          <w:r w:rsidRPr="00661AD3" w:rsidDel="0061179F">
            <w:rPr>
              <w:rPrChange w:id="870" w:author="Avdesh Mishra" w:date="2022-07-31T23:24:00Z">
                <w:rPr>
                  <w:rFonts w:ascii="Consolas" w:hAnsi="Consolas" w:cs="Courier New"/>
                  <w:color w:val="666666"/>
                  <w:sz w:val="21"/>
                  <w:szCs w:val="21"/>
                </w:rPr>
              </w:rPrChange>
            </w:rPr>
            <w:delText>.</w:delText>
          </w:r>
          <w:r w:rsidRPr="00661AD3" w:rsidDel="0061179F">
            <w:rPr>
              <w:rPrChange w:id="871" w:author="Avdesh Mishra" w:date="2022-07-31T23:24:00Z">
                <w:rPr>
                  <w:rFonts w:ascii="Consolas" w:hAnsi="Consolas" w:cs="Courier New"/>
                  <w:color w:val="212529"/>
                  <w:sz w:val="21"/>
                  <w:szCs w:val="21"/>
                </w:rPr>
              </w:rPrChange>
            </w:rPr>
            <w:delText>fit_transform(corpus)</w:delText>
          </w:r>
        </w:del>
      </w:ins>
    </w:p>
    <w:p w14:paraId="3407B566" w14:textId="2E531FE4" w:rsidR="000E464D" w:rsidRPr="00661AD3" w:rsidDel="0061179F" w:rsidRDefault="000E4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872" w:author="YENDAPALLY, NISHITHA" w:date="2022-07-30T08:24:00Z"/>
          <w:del w:id="873" w:author="Avdesh Mishra" w:date="2022-07-31T23:20:00Z"/>
          <w:rPrChange w:id="874" w:author="Avdesh Mishra" w:date="2022-07-31T23:24:00Z">
            <w:rPr>
              <w:ins w:id="875" w:author="YENDAPALLY, NISHITHA" w:date="2022-07-30T08:24:00Z"/>
              <w:del w:id="876" w:author="Avdesh Mishra" w:date="2022-07-31T23:20:00Z"/>
              <w:rFonts w:ascii="Consolas" w:hAnsi="Consolas" w:cs="Courier New"/>
              <w:color w:val="212529"/>
              <w:sz w:val="21"/>
              <w:szCs w:val="21"/>
            </w:rPr>
          </w:rPrChange>
        </w:rPr>
        <w:pPrChange w:id="877"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878" w:author="YENDAPALLY, NISHITHA" w:date="2022-07-30T08:24:00Z">
        <w:del w:id="879" w:author="Avdesh Mishra" w:date="2022-07-31T23:20:00Z">
          <w:r w:rsidRPr="00661AD3" w:rsidDel="0061179F">
            <w:rPr>
              <w:rPrChange w:id="880" w:author="Avdesh Mishra" w:date="2022-07-31T23:24:00Z">
                <w:rPr>
                  <w:rFonts w:ascii="Consolas" w:hAnsi="Consolas" w:cs="Courier New"/>
                  <w:color w:val="212529"/>
                  <w:sz w:val="21"/>
                  <w:szCs w:val="21"/>
                </w:rPr>
              </w:rPrChange>
            </w:rPr>
            <w:delText>vectorizer</w:delText>
          </w:r>
          <w:r w:rsidRPr="00661AD3" w:rsidDel="0061179F">
            <w:rPr>
              <w:rPrChange w:id="881" w:author="Avdesh Mishra" w:date="2022-07-31T23:24:00Z">
                <w:rPr>
                  <w:rFonts w:ascii="Consolas" w:hAnsi="Consolas" w:cs="Courier New"/>
                  <w:color w:val="666666"/>
                  <w:sz w:val="21"/>
                  <w:szCs w:val="21"/>
                </w:rPr>
              </w:rPrChange>
            </w:rPr>
            <w:delText>.</w:delText>
          </w:r>
          <w:r w:rsidRPr="00661AD3" w:rsidDel="0061179F">
            <w:rPr>
              <w:rPrChange w:id="882" w:author="Avdesh Mishra" w:date="2022-07-31T23:24:00Z">
                <w:rPr>
                  <w:rFonts w:ascii="Consolas" w:hAnsi="Consolas" w:cs="Courier New"/>
                  <w:color w:val="212529"/>
                  <w:sz w:val="21"/>
                  <w:szCs w:val="21"/>
                </w:rPr>
              </w:rPrChange>
            </w:rPr>
            <w:delText>get_feature_names_out()</w:delText>
          </w:r>
        </w:del>
      </w:ins>
    </w:p>
    <w:p w14:paraId="352D705E" w14:textId="3F016AFC" w:rsidR="000E464D" w:rsidRPr="00661AD3" w:rsidDel="003434C8" w:rsidRDefault="000E4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883" w:author="YENDAPALLY, NISHITHA" w:date="2022-07-30T08:24:00Z"/>
          <w:del w:id="884" w:author="Avdesh Mishra" w:date="2022-07-31T23:21:00Z"/>
          <w:rPrChange w:id="885" w:author="Avdesh Mishra" w:date="2022-07-31T23:24:00Z">
            <w:rPr>
              <w:ins w:id="886" w:author="YENDAPALLY, NISHITHA" w:date="2022-07-30T08:24:00Z"/>
              <w:del w:id="887" w:author="Avdesh Mishra" w:date="2022-07-31T23:21:00Z"/>
              <w:rFonts w:ascii="Consolas" w:hAnsi="Consolas" w:cs="Courier New"/>
              <w:color w:val="212529"/>
              <w:sz w:val="21"/>
              <w:szCs w:val="21"/>
            </w:rPr>
          </w:rPrChange>
        </w:rPr>
        <w:pPrChange w:id="888"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889" w:author="YENDAPALLY, NISHITHA" w:date="2022-07-30T08:24:00Z">
        <w:del w:id="890" w:author="Avdesh Mishra" w:date="2022-07-31T23:21:00Z">
          <w:r w:rsidRPr="00661AD3" w:rsidDel="003434C8">
            <w:rPr>
              <w:rPrChange w:id="891" w:author="Avdesh Mishra" w:date="2022-07-31T23:24:00Z">
                <w:rPr>
                  <w:rFonts w:ascii="Consolas" w:hAnsi="Consolas" w:cs="Courier New"/>
                  <w:color w:val="333333"/>
                  <w:sz w:val="21"/>
                  <w:szCs w:val="21"/>
                </w:rPr>
              </w:rPrChange>
            </w:rPr>
            <w:delText>Output: array</w:delText>
          </w:r>
        </w:del>
      </w:ins>
      <w:ins w:id="892" w:author="YENDAPALLY, NISHITHA" w:date="2022-07-30T08:33:00Z">
        <w:del w:id="893" w:author="Avdesh Mishra" w:date="2022-07-31T23:21:00Z">
          <w:r w:rsidR="00B41C5B" w:rsidRPr="003F0897" w:rsidDel="003434C8">
            <w:delText xml:space="preserve"> </w:delText>
          </w:r>
        </w:del>
      </w:ins>
      <w:ins w:id="894" w:author="YENDAPALLY, NISHITHA" w:date="2022-07-30T08:24:00Z">
        <w:del w:id="895" w:author="Avdesh Mishra" w:date="2022-07-31T23:21:00Z">
          <w:r w:rsidRPr="00661AD3" w:rsidDel="003434C8">
            <w:rPr>
              <w:rPrChange w:id="896" w:author="Avdesh Mishra" w:date="2022-07-31T23:24:00Z">
                <w:rPr>
                  <w:rFonts w:ascii="Consolas" w:hAnsi="Consolas" w:cs="Courier New"/>
                  <w:color w:val="333333"/>
                  <w:sz w:val="21"/>
                  <w:szCs w:val="21"/>
                </w:rPr>
              </w:rPrChange>
            </w:rPr>
            <w:delText>(['and', 'document', '</w:delText>
          </w:r>
        </w:del>
      </w:ins>
      <w:ins w:id="897" w:author="YENDAPALLY, NISHITHA" w:date="2022-07-30T13:11:00Z">
        <w:del w:id="898" w:author="Avdesh Mishra" w:date="2022-07-31T23:21:00Z">
          <w:r w:rsidR="000045B6" w:rsidRPr="003F0897" w:rsidDel="003434C8">
            <w:delText>Thesis</w:delText>
          </w:r>
        </w:del>
      </w:ins>
      <w:ins w:id="899" w:author="YENDAPALLY, NISHITHA" w:date="2022-07-30T08:24:00Z">
        <w:del w:id="900" w:author="Avdesh Mishra" w:date="2022-07-31T23:21:00Z">
          <w:r w:rsidRPr="00661AD3" w:rsidDel="003434C8">
            <w:rPr>
              <w:rPrChange w:id="901" w:author="Avdesh Mishra" w:date="2022-07-31T23:24:00Z">
                <w:rPr>
                  <w:rFonts w:ascii="Consolas" w:hAnsi="Consolas" w:cs="Courier New"/>
                  <w:color w:val="333333"/>
                  <w:sz w:val="21"/>
                  <w:szCs w:val="21"/>
                </w:rPr>
              </w:rPrChange>
            </w:rPr>
            <w:delText>', 'is', 'one', 'second', '</w:delText>
          </w:r>
        </w:del>
      </w:ins>
      <w:ins w:id="902" w:author="YENDAPALLY, NISHITHA" w:date="2022-07-30T13:11:00Z">
        <w:del w:id="903" w:author="Avdesh Mishra" w:date="2022-07-31T23:21:00Z">
          <w:r w:rsidR="000045B6" w:rsidRPr="003F0897" w:rsidDel="003434C8">
            <w:delText>my</w:delText>
          </w:r>
        </w:del>
      </w:ins>
      <w:ins w:id="904" w:author="YENDAPALLY, NISHITHA" w:date="2022-07-30T08:24:00Z">
        <w:del w:id="905" w:author="Avdesh Mishra" w:date="2022-07-31T23:21:00Z">
          <w:r w:rsidRPr="00661AD3" w:rsidDel="003434C8">
            <w:rPr>
              <w:rPrChange w:id="906" w:author="Avdesh Mishra" w:date="2022-07-31T23:24:00Z">
                <w:rPr>
                  <w:rFonts w:ascii="Consolas" w:hAnsi="Consolas" w:cs="Courier New"/>
                  <w:color w:val="333333"/>
                  <w:sz w:val="21"/>
                  <w:szCs w:val="21"/>
                </w:rPr>
              </w:rPrChange>
            </w:rPr>
            <w:delText>', 'third',</w:delText>
          </w:r>
        </w:del>
      </w:ins>
    </w:p>
    <w:p w14:paraId="2B3C93B3" w14:textId="1A5E7CCD" w:rsidR="000E464D" w:rsidRPr="00661AD3" w:rsidDel="003434C8" w:rsidRDefault="000E4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907" w:author="YENDAPALLY, NISHITHA" w:date="2022-07-30T08:24:00Z"/>
          <w:del w:id="908" w:author="Avdesh Mishra" w:date="2022-07-31T23:21:00Z"/>
          <w:rPrChange w:id="909" w:author="Avdesh Mishra" w:date="2022-07-31T23:24:00Z">
            <w:rPr>
              <w:ins w:id="910" w:author="YENDAPALLY, NISHITHA" w:date="2022-07-30T08:24:00Z"/>
              <w:del w:id="911" w:author="Avdesh Mishra" w:date="2022-07-31T23:21:00Z"/>
              <w:rFonts w:ascii="Consolas" w:hAnsi="Consolas" w:cs="Courier New"/>
              <w:color w:val="212529"/>
              <w:sz w:val="21"/>
              <w:szCs w:val="21"/>
            </w:rPr>
          </w:rPrChange>
        </w:rPr>
        <w:pPrChange w:id="912"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913" w:author="YENDAPALLY, NISHITHA" w:date="2022-07-30T08:24:00Z">
        <w:del w:id="914" w:author="Avdesh Mishra" w:date="2022-07-31T23:21:00Z">
          <w:r w:rsidRPr="00661AD3" w:rsidDel="003434C8">
            <w:rPr>
              <w:rPrChange w:id="915" w:author="Avdesh Mishra" w:date="2022-07-31T23:24:00Z">
                <w:rPr>
                  <w:rFonts w:ascii="Consolas" w:hAnsi="Consolas" w:cs="Courier New"/>
                  <w:color w:val="333333"/>
                  <w:sz w:val="21"/>
                  <w:szCs w:val="21"/>
                </w:rPr>
              </w:rPrChange>
            </w:rPr>
            <w:delText xml:space="preserve">       'this'], ...)</w:delText>
          </w:r>
        </w:del>
      </w:ins>
    </w:p>
    <w:p w14:paraId="34331D73" w14:textId="2893D971" w:rsidR="000E464D" w:rsidRPr="00661AD3" w:rsidDel="003434C8" w:rsidRDefault="000E4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ins w:id="916" w:author="YENDAPALLY, NISHITHA" w:date="2022-07-30T08:24:00Z"/>
          <w:del w:id="917" w:author="Avdesh Mishra" w:date="2022-07-31T23:21:00Z"/>
          <w:rPrChange w:id="918" w:author="Avdesh Mishra" w:date="2022-07-31T23:24:00Z">
            <w:rPr>
              <w:ins w:id="919" w:author="YENDAPALLY, NISHITHA" w:date="2022-07-30T08:24:00Z"/>
              <w:del w:id="920" w:author="Avdesh Mishra" w:date="2022-07-31T23:21:00Z"/>
              <w:rFonts w:ascii="Consolas" w:hAnsi="Consolas" w:cs="Courier New"/>
              <w:color w:val="212529"/>
              <w:sz w:val="21"/>
              <w:szCs w:val="21"/>
            </w:rPr>
          </w:rPrChange>
        </w:rPr>
        <w:pPrChange w:id="921" w:author="YENDAPALLY, NISHITHA" w:date="2022-07-30T10: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922" w:author="YENDAPALLY, NISHITHA" w:date="2022-07-30T08:24:00Z">
        <w:del w:id="923" w:author="Avdesh Mishra" w:date="2022-07-31T23:21:00Z">
          <w:r w:rsidRPr="00661AD3" w:rsidDel="003434C8">
            <w:rPr>
              <w:rPrChange w:id="924" w:author="Avdesh Mishra" w:date="2022-07-31T23:24:00Z">
                <w:rPr>
                  <w:rFonts w:ascii="Consolas" w:hAnsi="Consolas" w:cs="Courier New"/>
                  <w:color w:val="007020"/>
                  <w:sz w:val="21"/>
                  <w:szCs w:val="21"/>
                </w:rPr>
              </w:rPrChange>
            </w:rPr>
            <w:delText>print</w:delText>
          </w:r>
          <w:r w:rsidRPr="00661AD3" w:rsidDel="003434C8">
            <w:rPr>
              <w:rPrChange w:id="925" w:author="Avdesh Mishra" w:date="2022-07-31T23:24:00Z">
                <w:rPr>
                  <w:rFonts w:ascii="Consolas" w:hAnsi="Consolas" w:cs="Courier New"/>
                  <w:color w:val="212529"/>
                  <w:sz w:val="21"/>
                  <w:szCs w:val="21"/>
                </w:rPr>
              </w:rPrChange>
            </w:rPr>
            <w:delText>(X</w:delText>
          </w:r>
          <w:r w:rsidRPr="00661AD3" w:rsidDel="003434C8">
            <w:rPr>
              <w:rPrChange w:id="926" w:author="Avdesh Mishra" w:date="2022-07-31T23:24:00Z">
                <w:rPr>
                  <w:rFonts w:ascii="Consolas" w:hAnsi="Consolas" w:cs="Courier New"/>
                  <w:color w:val="666666"/>
                  <w:sz w:val="21"/>
                  <w:szCs w:val="21"/>
                </w:rPr>
              </w:rPrChange>
            </w:rPr>
            <w:delText>.</w:delText>
          </w:r>
          <w:r w:rsidRPr="00661AD3" w:rsidDel="003434C8">
            <w:rPr>
              <w:rPrChange w:id="927" w:author="Avdesh Mishra" w:date="2022-07-31T23:24:00Z">
                <w:rPr>
                  <w:rFonts w:ascii="Consolas" w:hAnsi="Consolas" w:cs="Courier New"/>
                  <w:color w:val="212529"/>
                  <w:sz w:val="21"/>
                  <w:szCs w:val="21"/>
                </w:rPr>
              </w:rPrChange>
            </w:rPr>
            <w:delText>toarray())</w:delText>
          </w:r>
        </w:del>
      </w:ins>
    </w:p>
    <w:p w14:paraId="4847BEBC" w14:textId="5F752662" w:rsidR="000E464D" w:rsidRPr="00661AD3" w:rsidDel="00DE3A8B" w:rsidRDefault="000E464D">
      <w:pPr>
        <w:pStyle w:val="HTMLPreformatted"/>
        <w:spacing w:line="480" w:lineRule="auto"/>
        <w:jc w:val="both"/>
        <w:rPr>
          <w:ins w:id="928" w:author="YENDAPALLY, NISHITHA" w:date="2022-07-30T08:24:00Z"/>
          <w:del w:id="929" w:author="Avdesh Mishra" w:date="2022-07-31T23:22:00Z"/>
          <w:rFonts w:ascii="Times New Roman" w:hAnsi="Times New Roman" w:cs="Times New Roman"/>
          <w:sz w:val="24"/>
          <w:szCs w:val="24"/>
          <w:rPrChange w:id="930" w:author="Avdesh Mishra" w:date="2022-07-31T23:24:00Z">
            <w:rPr>
              <w:ins w:id="931" w:author="YENDAPALLY, NISHITHA" w:date="2022-07-30T08:24:00Z"/>
              <w:del w:id="932" w:author="Avdesh Mishra" w:date="2022-07-31T23:22:00Z"/>
              <w:rFonts w:ascii="Consolas" w:hAnsi="Consolas"/>
              <w:color w:val="212529"/>
              <w:sz w:val="21"/>
              <w:szCs w:val="21"/>
            </w:rPr>
          </w:rPrChange>
        </w:rPr>
        <w:pPrChange w:id="933" w:author="YENDAPALLY, NISHITHA" w:date="2022-07-30T10:45:00Z">
          <w:pPr>
            <w:pStyle w:val="HTMLPreformatted"/>
          </w:pPr>
        </w:pPrChange>
      </w:pPr>
      <w:ins w:id="934" w:author="YENDAPALLY, NISHITHA" w:date="2022-07-30T08:24:00Z">
        <w:del w:id="935" w:author="Avdesh Mishra" w:date="2022-07-31T23:24:00Z">
          <w:r w:rsidRPr="00661AD3" w:rsidDel="006B15F8">
            <w:rPr>
              <w:rFonts w:ascii="Times New Roman" w:hAnsi="Times New Roman" w:cs="Times New Roman"/>
              <w:sz w:val="24"/>
              <w:szCs w:val="24"/>
              <w:rPrChange w:id="936" w:author="Avdesh Mishra" w:date="2022-07-31T23:24:00Z">
                <w:rPr>
                  <w:rFonts w:ascii="Consolas" w:hAnsi="Consolas"/>
                  <w:color w:val="212529"/>
                  <w:sz w:val="21"/>
                  <w:szCs w:val="21"/>
                </w:rPr>
              </w:rPrChange>
            </w:rPr>
            <w:delText xml:space="preserve">Output: </w:delText>
          </w:r>
        </w:del>
        <w:r w:rsidRPr="00661AD3">
          <w:rPr>
            <w:rFonts w:ascii="Times New Roman" w:hAnsi="Times New Roman" w:cs="Times New Roman"/>
            <w:sz w:val="24"/>
            <w:szCs w:val="24"/>
            <w:rPrChange w:id="937" w:author="Avdesh Mishra" w:date="2022-07-31T23:24:00Z">
              <w:rPr>
                <w:rFonts w:ascii="Consolas" w:hAnsi="Consolas"/>
                <w:color w:val="333333"/>
                <w:sz w:val="21"/>
                <w:szCs w:val="21"/>
              </w:rPr>
            </w:rPrChange>
          </w:rPr>
          <w:t>[[0 1 1 1 0 0 1 0 1]</w:t>
        </w:r>
      </w:ins>
      <w:ins w:id="938" w:author="Avdesh Mishra" w:date="2022-07-31T23:22:00Z">
        <w:r w:rsidR="00DE3A8B" w:rsidRPr="003F0897">
          <w:rPr>
            <w:rFonts w:ascii="Times New Roman" w:hAnsi="Times New Roman" w:cs="Times New Roman"/>
            <w:sz w:val="24"/>
            <w:szCs w:val="24"/>
          </w:rPr>
          <w:t xml:space="preserve">, </w:t>
        </w:r>
      </w:ins>
    </w:p>
    <w:p w14:paraId="036D0193" w14:textId="59C217D4" w:rsidR="000E464D" w:rsidRPr="00661AD3" w:rsidDel="00DE3A8B" w:rsidRDefault="000E464D" w:rsidP="00DE3A8B">
      <w:pPr>
        <w:pStyle w:val="HTMLPreformatted"/>
        <w:spacing w:line="480" w:lineRule="auto"/>
        <w:jc w:val="both"/>
        <w:rPr>
          <w:ins w:id="939" w:author="YENDAPALLY, NISHITHA" w:date="2022-07-30T08:24:00Z"/>
          <w:del w:id="940" w:author="Avdesh Mishra" w:date="2022-07-31T23:22:00Z"/>
          <w:rFonts w:ascii="Times New Roman" w:hAnsi="Times New Roman" w:cs="Times New Roman"/>
          <w:sz w:val="24"/>
          <w:szCs w:val="24"/>
          <w:rPrChange w:id="941" w:author="Avdesh Mishra" w:date="2022-07-31T23:24:00Z">
            <w:rPr>
              <w:ins w:id="942" w:author="YENDAPALLY, NISHITHA" w:date="2022-07-30T08:24:00Z"/>
              <w:del w:id="943" w:author="Avdesh Mishra" w:date="2022-07-31T23:22:00Z"/>
              <w:rFonts w:ascii="Consolas" w:hAnsi="Consolas" w:cs="Courier New"/>
              <w:color w:val="212529"/>
              <w:sz w:val="21"/>
              <w:szCs w:val="21"/>
            </w:rPr>
          </w:rPrChange>
        </w:rPr>
        <w:pPrChange w:id="944" w:author="Avdesh Mishra" w:date="2022-07-31T23: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945" w:author="YENDAPALLY, NISHITHA" w:date="2022-07-30T08:24:00Z">
        <w:del w:id="946" w:author="Avdesh Mishra" w:date="2022-07-31T23:22:00Z">
          <w:r w:rsidRPr="00661AD3" w:rsidDel="00DE3A8B">
            <w:rPr>
              <w:rFonts w:ascii="Times New Roman" w:hAnsi="Times New Roman" w:cs="Times New Roman"/>
              <w:sz w:val="24"/>
              <w:szCs w:val="24"/>
              <w:rPrChange w:id="947" w:author="Avdesh Mishra" w:date="2022-07-31T23:24:00Z">
                <w:rPr>
                  <w:rFonts w:ascii="Consolas" w:hAnsi="Consolas" w:cs="Courier New"/>
                  <w:color w:val="333333"/>
                  <w:sz w:val="21"/>
                  <w:szCs w:val="21"/>
                </w:rPr>
              </w:rPrChange>
            </w:rPr>
            <w:delText xml:space="preserve">         </w:delText>
          </w:r>
        </w:del>
      </w:ins>
      <w:ins w:id="948" w:author="YENDAPALLY, NISHITHA" w:date="2022-07-30T08:33:00Z">
        <w:del w:id="949" w:author="Avdesh Mishra" w:date="2022-07-31T23:22:00Z">
          <w:r w:rsidR="00B41C5B" w:rsidRPr="00661AD3" w:rsidDel="00DE3A8B">
            <w:rPr>
              <w:rFonts w:ascii="Times New Roman" w:hAnsi="Times New Roman" w:cs="Times New Roman"/>
              <w:sz w:val="24"/>
              <w:szCs w:val="24"/>
              <w:rPrChange w:id="950" w:author="Avdesh Mishra" w:date="2022-07-31T23:24:00Z">
                <w:rPr/>
              </w:rPrChange>
            </w:rPr>
            <w:delText xml:space="preserve">     </w:delText>
          </w:r>
        </w:del>
      </w:ins>
      <w:ins w:id="951" w:author="YENDAPALLY, NISHITHA" w:date="2022-07-30T08:24:00Z">
        <w:r w:rsidRPr="00661AD3">
          <w:rPr>
            <w:rFonts w:ascii="Times New Roman" w:hAnsi="Times New Roman" w:cs="Times New Roman"/>
            <w:sz w:val="24"/>
            <w:szCs w:val="24"/>
            <w:rPrChange w:id="952" w:author="Avdesh Mishra" w:date="2022-07-31T23:24:00Z">
              <w:rPr>
                <w:rFonts w:ascii="Consolas" w:hAnsi="Consolas" w:cs="Courier New"/>
                <w:color w:val="333333"/>
                <w:sz w:val="21"/>
                <w:szCs w:val="21"/>
              </w:rPr>
            </w:rPrChange>
          </w:rPr>
          <w:t>[0 2 0 1 0 1 1 0 1]</w:t>
        </w:r>
      </w:ins>
      <w:ins w:id="953" w:author="Avdesh Mishra" w:date="2022-07-31T23:22:00Z">
        <w:r w:rsidR="00DE3A8B" w:rsidRPr="00661AD3">
          <w:rPr>
            <w:rFonts w:ascii="Times New Roman" w:hAnsi="Times New Roman" w:cs="Times New Roman"/>
            <w:sz w:val="24"/>
            <w:szCs w:val="24"/>
            <w:rPrChange w:id="954" w:author="Avdesh Mishra" w:date="2022-07-31T23:24:00Z">
              <w:rPr/>
            </w:rPrChange>
          </w:rPr>
          <w:t xml:space="preserve">, </w:t>
        </w:r>
      </w:ins>
    </w:p>
    <w:p w14:paraId="07E21EA0" w14:textId="3F46D4CD" w:rsidR="000E464D" w:rsidRPr="00661AD3" w:rsidDel="00DE3A8B" w:rsidRDefault="000E464D" w:rsidP="00DE3A8B">
      <w:pPr>
        <w:pStyle w:val="HTMLPreformatted"/>
        <w:spacing w:line="480" w:lineRule="auto"/>
        <w:jc w:val="both"/>
        <w:rPr>
          <w:ins w:id="955" w:author="YENDAPALLY, NISHITHA" w:date="2022-07-30T08:24:00Z"/>
          <w:del w:id="956" w:author="Avdesh Mishra" w:date="2022-07-31T23:22:00Z"/>
          <w:rFonts w:ascii="Times New Roman" w:hAnsi="Times New Roman" w:cs="Times New Roman"/>
          <w:sz w:val="24"/>
          <w:szCs w:val="24"/>
          <w:rPrChange w:id="957" w:author="Avdesh Mishra" w:date="2022-07-31T23:24:00Z">
            <w:rPr>
              <w:ins w:id="958" w:author="YENDAPALLY, NISHITHA" w:date="2022-07-30T08:24:00Z"/>
              <w:del w:id="959" w:author="Avdesh Mishra" w:date="2022-07-31T23:22:00Z"/>
              <w:rFonts w:ascii="Consolas" w:hAnsi="Consolas" w:cs="Courier New"/>
              <w:color w:val="212529"/>
              <w:sz w:val="21"/>
              <w:szCs w:val="21"/>
            </w:rPr>
          </w:rPrChange>
        </w:rPr>
        <w:pPrChange w:id="960" w:author="Avdesh Mishra" w:date="2022-07-31T23: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961" w:author="YENDAPALLY, NISHITHA" w:date="2022-07-30T08:24:00Z">
        <w:del w:id="962" w:author="Avdesh Mishra" w:date="2022-07-31T23:22:00Z">
          <w:r w:rsidRPr="00661AD3" w:rsidDel="00DE3A8B">
            <w:rPr>
              <w:rFonts w:ascii="Times New Roman" w:hAnsi="Times New Roman" w:cs="Times New Roman"/>
              <w:sz w:val="24"/>
              <w:szCs w:val="24"/>
              <w:rPrChange w:id="963" w:author="Avdesh Mishra" w:date="2022-07-31T23:24:00Z">
                <w:rPr>
                  <w:rFonts w:ascii="Consolas" w:hAnsi="Consolas" w:cs="Courier New"/>
                  <w:color w:val="333333"/>
                  <w:sz w:val="21"/>
                  <w:szCs w:val="21"/>
                </w:rPr>
              </w:rPrChange>
            </w:rPr>
            <w:delText xml:space="preserve">         </w:delText>
          </w:r>
        </w:del>
      </w:ins>
      <w:ins w:id="964" w:author="YENDAPALLY, NISHITHA" w:date="2022-07-30T08:33:00Z">
        <w:del w:id="965" w:author="Avdesh Mishra" w:date="2022-07-31T23:22:00Z">
          <w:r w:rsidR="00B41C5B" w:rsidRPr="00661AD3" w:rsidDel="00DE3A8B">
            <w:rPr>
              <w:rFonts w:ascii="Times New Roman" w:hAnsi="Times New Roman" w:cs="Times New Roman"/>
              <w:sz w:val="24"/>
              <w:szCs w:val="24"/>
              <w:rPrChange w:id="966" w:author="Avdesh Mishra" w:date="2022-07-31T23:24:00Z">
                <w:rPr/>
              </w:rPrChange>
            </w:rPr>
            <w:delText xml:space="preserve">     </w:delText>
          </w:r>
        </w:del>
      </w:ins>
      <w:ins w:id="967" w:author="YENDAPALLY, NISHITHA" w:date="2022-07-30T08:24:00Z">
        <w:r w:rsidRPr="00661AD3">
          <w:rPr>
            <w:rFonts w:ascii="Times New Roman" w:hAnsi="Times New Roman" w:cs="Times New Roman"/>
            <w:sz w:val="24"/>
            <w:szCs w:val="24"/>
            <w:rPrChange w:id="968" w:author="Avdesh Mishra" w:date="2022-07-31T23:24:00Z">
              <w:rPr>
                <w:rFonts w:ascii="Consolas" w:hAnsi="Consolas" w:cs="Courier New"/>
                <w:color w:val="333333"/>
                <w:sz w:val="21"/>
                <w:szCs w:val="21"/>
              </w:rPr>
            </w:rPrChange>
          </w:rPr>
          <w:t>[1 0 0 1 1 0 1 1 1]</w:t>
        </w:r>
      </w:ins>
      <w:ins w:id="969" w:author="Avdesh Mishra" w:date="2022-07-31T23:22:00Z">
        <w:r w:rsidR="00DE3A8B" w:rsidRPr="00661AD3">
          <w:rPr>
            <w:rFonts w:ascii="Times New Roman" w:hAnsi="Times New Roman" w:cs="Times New Roman"/>
            <w:sz w:val="24"/>
            <w:szCs w:val="24"/>
            <w:rPrChange w:id="970" w:author="Avdesh Mishra" w:date="2022-07-31T23:24:00Z">
              <w:rPr/>
            </w:rPrChange>
          </w:rPr>
          <w:t xml:space="preserve">, </w:t>
        </w:r>
      </w:ins>
    </w:p>
    <w:p w14:paraId="08BD98C6" w14:textId="50F5E9D4" w:rsidR="000E464D" w:rsidRPr="00661AD3" w:rsidDel="006B15F8" w:rsidRDefault="000E464D" w:rsidP="00DE3A8B">
      <w:pPr>
        <w:pStyle w:val="HTMLPreformatted"/>
        <w:spacing w:line="480" w:lineRule="auto"/>
        <w:jc w:val="both"/>
        <w:rPr>
          <w:ins w:id="971" w:author="YENDAPALLY, NISHITHA" w:date="2022-07-30T08:24:00Z"/>
          <w:del w:id="972" w:author="Avdesh Mishra" w:date="2022-07-31T23:22:00Z"/>
          <w:rFonts w:ascii="Times New Roman" w:hAnsi="Times New Roman" w:cs="Times New Roman"/>
          <w:sz w:val="24"/>
          <w:szCs w:val="24"/>
          <w:rPrChange w:id="973" w:author="Avdesh Mishra" w:date="2022-07-31T23:24:00Z">
            <w:rPr>
              <w:ins w:id="974" w:author="YENDAPALLY, NISHITHA" w:date="2022-07-30T08:24:00Z"/>
              <w:del w:id="975" w:author="Avdesh Mishra" w:date="2022-07-31T23:22:00Z"/>
              <w:rFonts w:ascii="Consolas" w:hAnsi="Consolas" w:cs="Courier New"/>
              <w:color w:val="212529"/>
              <w:sz w:val="21"/>
              <w:szCs w:val="21"/>
            </w:rPr>
          </w:rPrChange>
        </w:rPr>
        <w:pPrChange w:id="976" w:author="Avdesh Mishra" w:date="2022-07-31T23: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977" w:author="YENDAPALLY, NISHITHA" w:date="2022-07-30T08:24:00Z">
        <w:del w:id="978" w:author="Avdesh Mishra" w:date="2022-07-31T23:22:00Z">
          <w:r w:rsidRPr="00661AD3" w:rsidDel="00DE3A8B">
            <w:rPr>
              <w:rFonts w:ascii="Times New Roman" w:hAnsi="Times New Roman" w:cs="Times New Roman"/>
              <w:sz w:val="24"/>
              <w:szCs w:val="24"/>
              <w:rPrChange w:id="979" w:author="Avdesh Mishra" w:date="2022-07-31T23:24:00Z">
                <w:rPr>
                  <w:rFonts w:ascii="Consolas" w:hAnsi="Consolas" w:cs="Courier New"/>
                  <w:color w:val="333333"/>
                  <w:sz w:val="21"/>
                  <w:szCs w:val="21"/>
                </w:rPr>
              </w:rPrChange>
            </w:rPr>
            <w:delText xml:space="preserve">         </w:delText>
          </w:r>
        </w:del>
      </w:ins>
      <w:ins w:id="980" w:author="YENDAPALLY, NISHITHA" w:date="2022-07-30T08:33:00Z">
        <w:del w:id="981" w:author="Avdesh Mishra" w:date="2022-07-31T23:22:00Z">
          <w:r w:rsidR="00B41C5B" w:rsidRPr="00661AD3" w:rsidDel="00DE3A8B">
            <w:rPr>
              <w:rFonts w:ascii="Times New Roman" w:hAnsi="Times New Roman" w:cs="Times New Roman"/>
              <w:sz w:val="24"/>
              <w:szCs w:val="24"/>
              <w:rPrChange w:id="982" w:author="Avdesh Mishra" w:date="2022-07-31T23:24:00Z">
                <w:rPr/>
              </w:rPrChange>
            </w:rPr>
            <w:delText xml:space="preserve">     </w:delText>
          </w:r>
        </w:del>
      </w:ins>
      <w:ins w:id="983" w:author="YENDAPALLY, NISHITHA" w:date="2022-07-30T08:24:00Z">
        <w:r w:rsidRPr="00661AD3">
          <w:rPr>
            <w:rFonts w:ascii="Times New Roman" w:hAnsi="Times New Roman" w:cs="Times New Roman"/>
            <w:sz w:val="24"/>
            <w:szCs w:val="24"/>
            <w:rPrChange w:id="984" w:author="Avdesh Mishra" w:date="2022-07-31T23:24:00Z">
              <w:rPr>
                <w:rFonts w:ascii="Consolas" w:hAnsi="Consolas" w:cs="Courier New"/>
                <w:color w:val="333333"/>
                <w:sz w:val="21"/>
                <w:szCs w:val="21"/>
              </w:rPr>
            </w:rPrChange>
          </w:rPr>
          <w:t>[0 1 1 1 0 0 1 0 1]]</w:t>
        </w:r>
      </w:ins>
      <w:ins w:id="985" w:author="Avdesh Mishra" w:date="2022-07-31T23:24:00Z">
        <w:r w:rsidR="00F51DE4" w:rsidRPr="00661AD3">
          <w:rPr>
            <w:rFonts w:ascii="Times New Roman" w:hAnsi="Times New Roman" w:cs="Times New Roman"/>
            <w:sz w:val="24"/>
            <w:szCs w:val="24"/>
            <w:rPrChange w:id="986" w:author="Avdesh Mishra" w:date="2022-07-31T23:24:00Z">
              <w:rPr/>
            </w:rPrChange>
          </w:rPr>
          <w:t>.</w:t>
        </w:r>
      </w:ins>
    </w:p>
    <w:p w14:paraId="33190046" w14:textId="77777777" w:rsidR="000E464D" w:rsidRPr="00661AD3" w:rsidRDefault="000E464D" w:rsidP="006B15F8">
      <w:pPr>
        <w:pStyle w:val="HTMLPreformatted"/>
        <w:spacing w:line="480" w:lineRule="auto"/>
        <w:jc w:val="both"/>
        <w:rPr>
          <w:ins w:id="987" w:author="YENDAPALLY, NISHITHA" w:date="2022-07-28T23:27:00Z"/>
          <w:rFonts w:ascii="Times New Roman" w:hAnsi="Times New Roman" w:cs="Times New Roman"/>
          <w:sz w:val="24"/>
          <w:szCs w:val="24"/>
          <w:rPrChange w:id="988" w:author="Avdesh Mishra" w:date="2022-07-31T23:24:00Z">
            <w:rPr>
              <w:ins w:id="989" w:author="YENDAPALLY, NISHITHA" w:date="2022-07-28T23:27:00Z"/>
            </w:rPr>
          </w:rPrChange>
        </w:rPr>
        <w:pPrChange w:id="990" w:author="Avdesh Mishra" w:date="2022-07-31T23:22:00Z">
          <w:pPr>
            <w:spacing w:line="480" w:lineRule="auto"/>
            <w:jc w:val="both"/>
          </w:pPr>
        </w:pPrChange>
      </w:pPr>
    </w:p>
    <w:p w14:paraId="34FBA3A9" w14:textId="4A3684A3" w:rsidR="007962F1" w:rsidDel="00C95C40" w:rsidRDefault="007962F1">
      <w:pPr>
        <w:spacing w:line="480" w:lineRule="auto"/>
        <w:jc w:val="both"/>
        <w:rPr>
          <w:del w:id="991" w:author="Avdesh Mishra" w:date="2022-07-29T23:27:00Z"/>
          <w:b/>
          <w:bCs/>
        </w:rPr>
      </w:pPr>
    </w:p>
    <w:p w14:paraId="2160D9E7" w14:textId="566E0E2C" w:rsidR="007962F1" w:rsidDel="00C95C40" w:rsidRDefault="007962F1">
      <w:pPr>
        <w:spacing w:line="480" w:lineRule="auto"/>
        <w:jc w:val="both"/>
        <w:rPr>
          <w:del w:id="992" w:author="Avdesh Mishra" w:date="2022-07-29T23:27:00Z"/>
          <w:b/>
          <w:bCs/>
        </w:rPr>
      </w:pPr>
    </w:p>
    <w:p w14:paraId="1DCB3FC7" w14:textId="05BB7E4D" w:rsidR="007962F1" w:rsidDel="00C95C40" w:rsidRDefault="007962F1">
      <w:pPr>
        <w:spacing w:line="480" w:lineRule="auto"/>
        <w:jc w:val="both"/>
        <w:rPr>
          <w:del w:id="993" w:author="Avdesh Mishra" w:date="2022-07-29T23:27:00Z"/>
          <w:b/>
          <w:bCs/>
        </w:rPr>
      </w:pPr>
    </w:p>
    <w:p w14:paraId="414627A1" w14:textId="3BCB5A66" w:rsidR="007962F1" w:rsidDel="00C95C40" w:rsidRDefault="007962F1">
      <w:pPr>
        <w:spacing w:line="480" w:lineRule="auto"/>
        <w:jc w:val="both"/>
        <w:rPr>
          <w:del w:id="994" w:author="Avdesh Mishra" w:date="2022-07-29T23:27:00Z"/>
          <w:b/>
          <w:bCs/>
        </w:rPr>
      </w:pPr>
    </w:p>
    <w:p w14:paraId="1758E6A4" w14:textId="5599F839" w:rsidR="007962F1" w:rsidDel="00C95C40" w:rsidRDefault="007962F1">
      <w:pPr>
        <w:spacing w:line="480" w:lineRule="auto"/>
        <w:jc w:val="both"/>
        <w:rPr>
          <w:del w:id="995" w:author="Avdesh Mishra" w:date="2022-07-29T23:27:00Z"/>
          <w:b/>
          <w:bCs/>
        </w:rPr>
      </w:pPr>
    </w:p>
    <w:p w14:paraId="11AA0128" w14:textId="2270CB1A" w:rsidR="007962F1" w:rsidDel="00C95C40" w:rsidRDefault="007962F1">
      <w:pPr>
        <w:spacing w:line="480" w:lineRule="auto"/>
        <w:jc w:val="both"/>
        <w:rPr>
          <w:del w:id="996" w:author="Avdesh Mishra" w:date="2022-07-29T23:27:00Z"/>
          <w:b/>
          <w:bCs/>
        </w:rPr>
      </w:pPr>
    </w:p>
    <w:p w14:paraId="58840580" w14:textId="7E63989F" w:rsidR="007962F1" w:rsidDel="00C95C40" w:rsidRDefault="007962F1">
      <w:pPr>
        <w:spacing w:line="480" w:lineRule="auto"/>
        <w:jc w:val="both"/>
        <w:rPr>
          <w:del w:id="997" w:author="Avdesh Mishra" w:date="2022-07-29T23:27:00Z"/>
          <w:b/>
          <w:bCs/>
        </w:rPr>
      </w:pPr>
    </w:p>
    <w:p w14:paraId="69E0E94B" w14:textId="3557D0D4" w:rsidR="007962F1" w:rsidDel="00C95C40" w:rsidRDefault="007962F1">
      <w:pPr>
        <w:spacing w:line="480" w:lineRule="auto"/>
        <w:jc w:val="both"/>
        <w:rPr>
          <w:del w:id="998" w:author="Avdesh Mishra" w:date="2022-07-29T23:27:00Z"/>
          <w:b/>
          <w:bCs/>
        </w:rPr>
      </w:pPr>
    </w:p>
    <w:p w14:paraId="0BEA5D41" w14:textId="78630748" w:rsidR="007962F1" w:rsidDel="00C95C40" w:rsidRDefault="007962F1">
      <w:pPr>
        <w:spacing w:line="480" w:lineRule="auto"/>
        <w:jc w:val="both"/>
        <w:rPr>
          <w:del w:id="999" w:author="Avdesh Mishra" w:date="2022-07-29T23:27:00Z"/>
          <w:b/>
          <w:bCs/>
        </w:rPr>
      </w:pPr>
    </w:p>
    <w:p w14:paraId="4046DFC3" w14:textId="2684910A" w:rsidR="00F53B7F" w:rsidDel="00C95C40" w:rsidRDefault="00F53B7F">
      <w:pPr>
        <w:spacing w:line="480" w:lineRule="auto"/>
        <w:jc w:val="both"/>
        <w:rPr>
          <w:del w:id="1000" w:author="Avdesh Mishra" w:date="2022-07-29T23:27:00Z"/>
          <w:b/>
          <w:bCs/>
        </w:rPr>
      </w:pPr>
    </w:p>
    <w:p w14:paraId="6515925A" w14:textId="067A1E8E" w:rsidR="00F53B7F" w:rsidDel="00C95C40" w:rsidRDefault="00F53B7F">
      <w:pPr>
        <w:spacing w:line="480" w:lineRule="auto"/>
        <w:jc w:val="both"/>
        <w:rPr>
          <w:del w:id="1001" w:author="Avdesh Mishra" w:date="2022-07-29T23:27:00Z"/>
          <w:b/>
          <w:bCs/>
        </w:rPr>
      </w:pPr>
    </w:p>
    <w:p w14:paraId="199CC67D" w14:textId="3B320A2B" w:rsidR="00F53B7F" w:rsidDel="00C95C40" w:rsidRDefault="00F53B7F">
      <w:pPr>
        <w:spacing w:line="480" w:lineRule="auto"/>
        <w:jc w:val="both"/>
        <w:rPr>
          <w:del w:id="1002" w:author="Avdesh Mishra" w:date="2022-07-29T23:27:00Z"/>
          <w:b/>
          <w:bCs/>
        </w:rPr>
      </w:pPr>
    </w:p>
    <w:p w14:paraId="3804962B" w14:textId="6245A346" w:rsidR="00F53B7F" w:rsidDel="00C95C40" w:rsidRDefault="00F53B7F">
      <w:pPr>
        <w:spacing w:line="480" w:lineRule="auto"/>
        <w:jc w:val="both"/>
        <w:rPr>
          <w:del w:id="1003" w:author="Avdesh Mishra" w:date="2022-07-29T23:27:00Z"/>
          <w:b/>
          <w:bCs/>
        </w:rPr>
      </w:pPr>
    </w:p>
    <w:p w14:paraId="1386E8FA" w14:textId="20831E12" w:rsidR="00F53B7F" w:rsidDel="00C95C40" w:rsidRDefault="00F53B7F">
      <w:pPr>
        <w:spacing w:line="480" w:lineRule="auto"/>
        <w:jc w:val="both"/>
        <w:rPr>
          <w:del w:id="1004" w:author="Avdesh Mishra" w:date="2022-07-29T23:27:00Z"/>
          <w:b/>
          <w:bCs/>
        </w:rPr>
      </w:pPr>
    </w:p>
    <w:p w14:paraId="7CB682F4" w14:textId="6F2ED71C" w:rsidR="00F53B7F" w:rsidDel="00C95C40" w:rsidRDefault="00F53B7F">
      <w:pPr>
        <w:spacing w:line="480" w:lineRule="auto"/>
        <w:jc w:val="both"/>
        <w:rPr>
          <w:del w:id="1005" w:author="Avdesh Mishra" w:date="2022-07-29T23:27:00Z"/>
          <w:b/>
          <w:bCs/>
        </w:rPr>
      </w:pPr>
    </w:p>
    <w:p w14:paraId="25C1C3A5" w14:textId="437646A6" w:rsidR="007962F1" w:rsidDel="00C95C40" w:rsidRDefault="007962F1">
      <w:pPr>
        <w:spacing w:line="480" w:lineRule="auto"/>
        <w:jc w:val="both"/>
        <w:rPr>
          <w:del w:id="1006" w:author="Avdesh Mishra" w:date="2022-07-29T23:27:00Z"/>
          <w:b/>
          <w:bCs/>
        </w:rPr>
      </w:pPr>
    </w:p>
    <w:p w14:paraId="4C9DE0E5" w14:textId="77777777" w:rsidR="00EF6E7C" w:rsidRDefault="00EF6E7C">
      <w:pPr>
        <w:spacing w:after="160" w:line="259" w:lineRule="auto"/>
        <w:jc w:val="both"/>
        <w:rPr>
          <w:ins w:id="1007" w:author="Avdesh Mishra" w:date="2022-07-27T18:13:00Z"/>
          <w:b/>
          <w:bCs/>
        </w:rPr>
        <w:pPrChange w:id="1008" w:author="YENDAPALLY, NISHITHA" w:date="2022-07-30T10:45:00Z">
          <w:pPr>
            <w:spacing w:after="160" w:line="259" w:lineRule="auto"/>
          </w:pPr>
        </w:pPrChange>
      </w:pPr>
      <w:ins w:id="1009" w:author="Avdesh Mishra" w:date="2022-07-27T18:13:00Z">
        <w:r>
          <w:rPr>
            <w:b/>
            <w:bCs/>
          </w:rPr>
          <w:br w:type="page"/>
        </w:r>
      </w:ins>
    </w:p>
    <w:p w14:paraId="7BF976B4" w14:textId="6EAED6B9" w:rsidR="00B10C0C" w:rsidRDefault="00B10C0C">
      <w:pPr>
        <w:spacing w:line="480" w:lineRule="auto"/>
        <w:jc w:val="both"/>
        <w:rPr>
          <w:b/>
          <w:bCs/>
        </w:rPr>
        <w:pPrChange w:id="1010" w:author="YENDAPALLY, NISHITHA" w:date="2022-07-30T10:45:00Z">
          <w:pPr>
            <w:spacing w:line="480" w:lineRule="auto"/>
            <w:jc w:val="center"/>
          </w:pPr>
        </w:pPrChange>
      </w:pPr>
      <w:r>
        <w:rPr>
          <w:b/>
          <w:bCs/>
        </w:rPr>
        <w:lastRenderedPageBreak/>
        <w:t>CHAPTER 3. MACHINE LEARNING ALGORITHM AND ASSE</w:t>
      </w:r>
      <w:ins w:id="1011" w:author="Avdesh Mishra" w:date="2022-07-28T22:37:00Z">
        <w:r w:rsidR="005950B8">
          <w:rPr>
            <w:b/>
            <w:bCs/>
          </w:rPr>
          <w:t>S</w:t>
        </w:r>
      </w:ins>
      <w:r>
        <w:rPr>
          <w:b/>
          <w:bCs/>
        </w:rPr>
        <w:t>SMENT METRICS</w:t>
      </w:r>
    </w:p>
    <w:p w14:paraId="3F60481C" w14:textId="0756B6E7" w:rsidR="00B10C0C" w:rsidRDefault="00A81892">
      <w:pPr>
        <w:spacing w:line="480" w:lineRule="auto"/>
        <w:ind w:firstLine="540"/>
        <w:jc w:val="both"/>
        <w:rPr>
          <w:ins w:id="1012" w:author="Avdesh Mishra" w:date="2022-07-28T13:24:00Z"/>
        </w:rPr>
      </w:pPr>
      <w:r>
        <w:t xml:space="preserve">This chapter discusses the </w:t>
      </w:r>
      <w:ins w:id="1013" w:author="Avdesh Mishra" w:date="2022-07-28T13:23:00Z">
        <w:r w:rsidR="001165B2">
          <w:t>machine learning methods explored in this thesis. In addition, it</w:t>
        </w:r>
      </w:ins>
      <w:ins w:id="1014" w:author="Avdesh Mishra" w:date="2022-07-28T13:24:00Z">
        <w:r w:rsidR="001165B2">
          <w:t xml:space="preserve"> describes a general </w:t>
        </w:r>
      </w:ins>
      <w:r>
        <w:t>architecture of the proposed stacking-based model that stacks individual machine learning algorithms</w:t>
      </w:r>
      <w:r w:rsidR="006F684D">
        <w:t xml:space="preserve"> for better performance</w:t>
      </w:r>
      <w:r w:rsidR="00B10C0C">
        <w:t xml:space="preserve">. Additionally, </w:t>
      </w:r>
      <w:del w:id="1015" w:author="Avdesh Mishra" w:date="2022-07-28T09:24:00Z">
        <w:r w:rsidR="00B10C0C" w:rsidDel="00E6013B">
          <w:delText>this chapter</w:delText>
        </w:r>
      </w:del>
      <w:ins w:id="1016" w:author="Avdesh Mishra" w:date="2022-07-28T09:24:00Z">
        <w:r w:rsidR="00E6013B">
          <w:t>it</w:t>
        </w:r>
      </w:ins>
      <w:r w:rsidR="00B10C0C">
        <w:t xml:space="preserve"> presents a discussion on the performance a</w:t>
      </w:r>
      <w:r w:rsidR="00B10C0C">
        <w:rPr>
          <w:lang w:bidi="en-US"/>
        </w:rPr>
        <w:t>ssessment</w:t>
      </w:r>
      <w:r w:rsidR="00B10C0C" w:rsidDel="00E72FB1">
        <w:t xml:space="preserve"> </w:t>
      </w:r>
      <w:r w:rsidR="00B10C0C">
        <w:t xml:space="preserve">techniques that are adopted to examine the </w:t>
      </w:r>
      <w:del w:id="1017" w:author="Avdesh Mishra" w:date="2022-07-28T09:24:00Z">
        <w:r w:rsidR="009D3108" w:rsidDel="00BE5A63">
          <w:delText>efficiency</w:delText>
        </w:r>
        <w:r w:rsidR="00B10C0C" w:rsidDel="00BE5A63">
          <w:delText xml:space="preserve"> </w:delText>
        </w:r>
      </w:del>
      <w:ins w:id="1018" w:author="Avdesh Mishra" w:date="2022-07-28T09:24:00Z">
        <w:r w:rsidR="00BE5A63">
          <w:t xml:space="preserve">effectiveness </w:t>
        </w:r>
      </w:ins>
      <w:r w:rsidR="00B10C0C">
        <w:t>of the model.</w:t>
      </w:r>
    </w:p>
    <w:p w14:paraId="546DBC04" w14:textId="7B111373" w:rsidR="005D0EE1" w:rsidRDefault="005D0EE1">
      <w:pPr>
        <w:spacing w:line="480" w:lineRule="auto"/>
        <w:jc w:val="both"/>
        <w:rPr>
          <w:ins w:id="1019" w:author="Avdesh Mishra" w:date="2022-07-28T13:24:00Z"/>
          <w:rFonts w:eastAsia="Calibri"/>
          <w:b/>
          <w:bCs/>
        </w:rPr>
      </w:pPr>
      <w:ins w:id="1020" w:author="Avdesh Mishra" w:date="2022-07-28T13:24:00Z">
        <w:r w:rsidRPr="00A81892">
          <w:rPr>
            <w:b/>
            <w:bCs/>
          </w:rPr>
          <w:t>3.</w:t>
        </w:r>
      </w:ins>
      <w:ins w:id="1021" w:author="YENDAPALLY, NISHITHA" w:date="2022-07-28T23:31:00Z">
        <w:r w:rsidR="007B0182">
          <w:rPr>
            <w:b/>
            <w:bCs/>
          </w:rPr>
          <w:t>1</w:t>
        </w:r>
      </w:ins>
      <w:ins w:id="1022" w:author="Avdesh Mishra" w:date="2022-07-28T13:24:00Z">
        <w:del w:id="1023" w:author="YENDAPALLY, NISHITHA" w:date="2022-07-28T23:31:00Z">
          <w:r w:rsidR="0041031B" w:rsidDel="007B0182">
            <w:rPr>
              <w:b/>
              <w:bCs/>
            </w:rPr>
            <w:delText>2</w:delText>
          </w:r>
        </w:del>
        <w:r w:rsidRPr="00A81892">
          <w:rPr>
            <w:rFonts w:eastAsia="Calibri"/>
            <w:b/>
            <w:bCs/>
          </w:rPr>
          <w:t xml:space="preserve"> </w:t>
        </w:r>
        <w:r w:rsidR="00425996">
          <w:rPr>
            <w:rFonts w:eastAsia="Calibri"/>
            <w:b/>
            <w:bCs/>
          </w:rPr>
          <w:t xml:space="preserve">Machine Learning </w:t>
        </w:r>
        <w:r w:rsidR="00B6680B">
          <w:rPr>
            <w:rFonts w:eastAsia="Calibri"/>
            <w:b/>
            <w:bCs/>
          </w:rPr>
          <w:t>Methods</w:t>
        </w:r>
      </w:ins>
    </w:p>
    <w:p w14:paraId="24B378B0" w14:textId="7A7F27ED" w:rsidR="005D0EE1" w:rsidRDefault="004B10F5">
      <w:pPr>
        <w:spacing w:line="480" w:lineRule="auto"/>
        <w:ind w:firstLine="540"/>
        <w:jc w:val="both"/>
        <w:rPr>
          <w:ins w:id="1024" w:author="Avdesh Mishra" w:date="2022-07-28T13:24:00Z"/>
          <w:lang w:bidi="en-US"/>
        </w:rPr>
      </w:pPr>
      <w:ins w:id="1025" w:author="Avdesh Mishra" w:date="2022-07-28T13:27:00Z">
        <w:r>
          <w:t xml:space="preserve">Here, the machine learning methods explored </w:t>
        </w:r>
      </w:ins>
      <w:ins w:id="1026" w:author="Avdesh Mishra" w:date="2022-07-28T13:28:00Z">
        <w:r>
          <w:t>in this work are described.</w:t>
        </w:r>
      </w:ins>
    </w:p>
    <w:p w14:paraId="7D1FA9DA" w14:textId="77777777" w:rsidR="00B24E0C" w:rsidDel="00B70E05" w:rsidRDefault="00B24E0C">
      <w:pPr>
        <w:pStyle w:val="ListParagraph"/>
        <w:numPr>
          <w:ilvl w:val="0"/>
          <w:numId w:val="12"/>
        </w:numPr>
        <w:spacing w:line="480" w:lineRule="auto"/>
        <w:jc w:val="both"/>
        <w:rPr>
          <w:del w:id="1027" w:author="Avdesh Mishra" w:date="2022-07-28T18:53:00Z"/>
          <w:moveTo w:id="1028" w:author="Avdesh Mishra" w:date="2022-07-28T13:25:00Z"/>
        </w:rPr>
      </w:pPr>
      <w:moveToRangeStart w:id="1029" w:author="Avdesh Mishra" w:date="2022-07-28T13:25:00Z" w:name="move109907133"/>
      <w:moveTo w:id="1030" w:author="Avdesh Mishra" w:date="2022-07-28T13:25:00Z">
        <w:r>
          <w:t xml:space="preserve">Naïve Bayes:  </w:t>
        </w:r>
        <w:del w:id="1031" w:author="Avdesh Mishra" w:date="2022-07-28T18:45:00Z">
          <w:r w:rsidDel="008C301A">
            <w:delText>This is the</w:delText>
          </w:r>
        </w:del>
      </w:moveTo>
      <w:ins w:id="1032" w:author="Avdesh Mishra" w:date="2022-07-28T18:45:00Z">
        <w:r w:rsidR="008C301A">
          <w:t xml:space="preserve">Naïve </w:t>
        </w:r>
      </w:ins>
      <w:ins w:id="1033" w:author="Avdesh Mishra" w:date="2022-07-28T18:46:00Z">
        <w:r w:rsidR="008C301A">
          <w:t>Bayes method</w:t>
        </w:r>
      </w:ins>
      <w:ins w:id="1034" w:author="Avdesh Mishra" w:date="2022-07-28T18:48:00Z">
        <w:r w:rsidR="008B12E9">
          <w:t xml:space="preserve"> is a supervised learning algorithm</w:t>
        </w:r>
      </w:ins>
      <w:ins w:id="1035" w:author="Avdesh Mishra" w:date="2022-07-28T18:46:00Z">
        <w:r w:rsidR="008C301A">
          <w:t xml:space="preserve"> </w:t>
        </w:r>
      </w:ins>
      <w:ins w:id="1036" w:author="Avdesh Mishra" w:date="2022-07-28T18:48:00Z">
        <w:r w:rsidR="008B12E9">
          <w:t>that is</w:t>
        </w:r>
      </w:ins>
      <w:ins w:id="1037" w:author="Avdesh Mishra" w:date="2022-07-28T18:46:00Z">
        <w:r w:rsidR="008C301A">
          <w:t xml:space="preserve"> based on</w:t>
        </w:r>
      </w:ins>
      <w:moveTo w:id="1038" w:author="Avdesh Mishra" w:date="2022-07-28T13:25:00Z">
        <w:r>
          <w:t xml:space="preserve"> </w:t>
        </w:r>
        <w:del w:id="1039" w:author="Avdesh Mishra" w:date="2022-07-28T18:46:00Z">
          <w:r w:rsidRPr="00B008C9" w:rsidDel="005600B5">
            <w:delText>B</w:delText>
          </w:r>
        </w:del>
      </w:moveTo>
      <w:ins w:id="1040" w:author="Avdesh Mishra" w:date="2022-07-28T18:46:00Z">
        <w:r w:rsidR="005600B5">
          <w:t>B</w:t>
        </w:r>
      </w:ins>
      <w:moveTo w:id="1041" w:author="Avdesh Mishra" w:date="2022-07-28T13:25:00Z">
        <w:r w:rsidRPr="00B008C9">
          <w:t>ayes</w:t>
        </w:r>
      </w:moveTo>
      <w:ins w:id="1042" w:author="Avdesh Mishra" w:date="2022-07-28T18:46:00Z">
        <w:r w:rsidR="005600B5">
          <w:t xml:space="preserve"> </w:t>
        </w:r>
      </w:ins>
      <w:moveTo w:id="1043" w:author="Avdesh Mishra" w:date="2022-07-28T13:25:00Z">
        <w:del w:id="1044" w:author="Avdesh Mishra" w:date="2022-07-28T18:46:00Z">
          <w:r w:rsidDel="005600B5">
            <w:delText>-</w:delText>
          </w:r>
          <w:r w:rsidDel="008C301A">
            <w:delText xml:space="preserve"> </w:delText>
          </w:r>
        </w:del>
        <w:r w:rsidRPr="00B008C9">
          <w:t>Theorem</w:t>
        </w:r>
      </w:moveTo>
      <w:ins w:id="1045" w:author="Avdesh Mishra" w:date="2022-07-28T18:47:00Z">
        <w:r w:rsidR="002B296B">
          <w:t xml:space="preserve">. It uses </w:t>
        </w:r>
      </w:ins>
      <w:ins w:id="1046" w:author="Avdesh Mishra" w:date="2022-07-28T22:37:00Z">
        <w:r w:rsidR="005950B8">
          <w:t xml:space="preserve">a </w:t>
        </w:r>
      </w:ins>
      <w:ins w:id="1047" w:author="Avdesh Mishra" w:date="2022-07-28T18:47:00Z">
        <w:r w:rsidR="002B296B">
          <w:t>probabilistic machine learning scheme to learn the model.</w:t>
        </w:r>
      </w:ins>
      <w:moveTo w:id="1048" w:author="Avdesh Mishra" w:date="2022-07-28T13:25:00Z">
        <w:r w:rsidRPr="00B008C9">
          <w:t xml:space="preserve"> </w:t>
        </w:r>
        <w:del w:id="1049" w:author="Avdesh Mishra" w:date="2022-07-28T18:46:00Z">
          <w:r w:rsidRPr="00B008C9" w:rsidDel="00B876D8">
            <w:delText>that is used for</w:delText>
          </w:r>
        </w:del>
      </w:moveTo>
      <w:ins w:id="1050" w:author="Avdesh Mishra" w:date="2022-07-28T18:47:00Z">
        <w:r w:rsidR="002B296B">
          <w:t>It is</w:t>
        </w:r>
      </w:ins>
      <w:ins w:id="1051" w:author="Avdesh Mishra" w:date="2022-07-28T18:46:00Z">
        <w:r w:rsidR="00B876D8">
          <w:t xml:space="preserve"> used for a</w:t>
        </w:r>
      </w:ins>
      <w:moveTo w:id="1052" w:author="Avdesh Mishra" w:date="2022-07-28T13:25:00Z">
        <w:r w:rsidRPr="00B008C9">
          <w:t xml:space="preserve"> </w:t>
        </w:r>
        <w:r>
          <w:t>variety</w:t>
        </w:r>
        <w:r w:rsidRPr="00B008C9">
          <w:t xml:space="preserve"> of classification </w:t>
        </w:r>
        <w:del w:id="1053" w:author="Avdesh Mishra" w:date="2022-07-28T18:46:00Z">
          <w:r w:rsidDel="00841368">
            <w:delText>is</w:delText>
          </w:r>
          <w:r w:rsidRPr="00B008C9" w:rsidDel="00841368">
            <w:delText>s</w:delText>
          </w:r>
          <w:r w:rsidDel="00841368">
            <w:delText>ues</w:delText>
          </w:r>
        </w:del>
      </w:moveTo>
      <w:ins w:id="1054" w:author="Avdesh Mishra" w:date="2022-07-28T18:46:00Z">
        <w:r w:rsidR="00841368">
          <w:t>tasks</w:t>
        </w:r>
      </w:ins>
      <w:moveTo w:id="1055" w:author="Avdesh Mishra" w:date="2022-07-28T13:25:00Z">
        <w:del w:id="1056" w:author="Avdesh Mishra" w:date="2022-07-28T18:47:00Z">
          <w:r w:rsidDel="002B296B">
            <w:delText xml:space="preserve"> are handled by probabilistic machine learning model</w:delText>
          </w:r>
        </w:del>
        <w:r w:rsidRPr="00B008C9">
          <w:t>.</w:t>
        </w:r>
        <w:r>
          <w:t xml:space="preserve"> </w:t>
        </w:r>
        <w:del w:id="1057" w:author="Avdesh Mishra" w:date="2022-07-28T18:49:00Z">
          <w:r w:rsidDel="00EC09DC">
            <w:delText>It is a set of supervised learning algorithms with</w:delText>
          </w:r>
        </w:del>
      </w:moveTo>
      <w:ins w:id="1058" w:author="Avdesh Mishra" w:date="2022-07-28T18:49:00Z">
        <w:r w:rsidR="00EC09DC">
          <w:t>To classify samples, it makes</w:t>
        </w:r>
      </w:ins>
      <w:moveTo w:id="1059" w:author="Avdesh Mishra" w:date="2022-07-28T13:25:00Z">
        <w:r>
          <w:t xml:space="preserve"> </w:t>
        </w:r>
      </w:moveTo>
      <w:ins w:id="1060" w:author="Avdesh Mishra" w:date="2022-07-28T22:37:00Z">
        <w:r w:rsidR="005950B8">
          <w:t xml:space="preserve">a </w:t>
        </w:r>
      </w:ins>
      <w:moveTo w:id="1061" w:author="Avdesh Mishra" w:date="2022-07-28T13:25:00Z">
        <w:r>
          <w:t xml:space="preserve">naïve assumption </w:t>
        </w:r>
        <w:del w:id="1062" w:author="Avdesh Mishra" w:date="2022-07-28T18:49:00Z">
          <w:r w:rsidDel="00EC09DC">
            <w:delText xml:space="preserve">being </w:delText>
          </w:r>
        </w:del>
        <w:r>
          <w:t xml:space="preserve">that each pair of features </w:t>
        </w:r>
        <w:del w:id="1063" w:author="Avdesh Mishra" w:date="2022-07-28T18:49:00Z">
          <w:r w:rsidDel="00EC09DC">
            <w:delText>will be</w:delText>
          </w:r>
        </w:del>
      </w:moveTo>
      <w:ins w:id="1064" w:author="Avdesh Mishra" w:date="2022-07-28T18:49:00Z">
        <w:r w:rsidR="00EC09DC">
          <w:t>are</w:t>
        </w:r>
      </w:ins>
      <w:moveTo w:id="1065" w:author="Avdesh Mishra" w:date="2022-07-28T13:25:00Z">
        <w:r w:rsidRPr="00D21124">
          <w:t xml:space="preserve"> conditional</w:t>
        </w:r>
        <w:r>
          <w:t xml:space="preserve">ly </w:t>
        </w:r>
        <w:r w:rsidRPr="00D21124">
          <w:t>independen</w:t>
        </w:r>
        <w:r>
          <w:t xml:space="preserve">t </w:t>
        </w:r>
        <w:r w:rsidRPr="00D21124">
          <w:t>given the value of the class variable</w:t>
        </w:r>
        <w:r>
          <w:t>.</w:t>
        </w:r>
        <w:r w:rsidRPr="007B7B49">
          <w:t xml:space="preserve"> </w:t>
        </w:r>
        <w:r>
          <w:t xml:space="preserve">Naïve </w:t>
        </w:r>
        <w:del w:id="1066" w:author="Avdesh Mishra" w:date="2022-07-28T22:37:00Z">
          <w:r w:rsidDel="005950B8">
            <w:delText>b</w:delText>
          </w:r>
        </w:del>
      </w:moveTo>
      <w:ins w:id="1067" w:author="Avdesh Mishra" w:date="2022-07-28T22:37:00Z">
        <w:r w:rsidR="005950B8">
          <w:t>B</w:t>
        </w:r>
      </w:ins>
      <w:moveTo w:id="1068" w:author="Avdesh Mishra" w:date="2022-07-28T13:25:00Z">
        <w:r>
          <w:t xml:space="preserve">ayes </w:t>
        </w:r>
        <w:r w:rsidRPr="007B7B49">
          <w:t xml:space="preserve">has been effectively used </w:t>
        </w:r>
        <w:del w:id="1069" w:author="Avdesh Mishra" w:date="2022-07-28T22:37:00Z">
          <w:r w:rsidRPr="007B7B49" w:rsidDel="005950B8">
            <w:delText>to</w:delText>
          </w:r>
        </w:del>
      </w:moveTo>
      <w:ins w:id="1070" w:author="Avdesh Mishra" w:date="2022-07-28T22:37:00Z">
        <w:r w:rsidR="005950B8">
          <w:t>for</w:t>
        </w:r>
      </w:ins>
      <w:moveTo w:id="1071" w:author="Avdesh Mishra" w:date="2022-07-28T13:25:00Z">
        <w:r w:rsidRPr="007B7B49">
          <w:t xml:space="preserve"> a variety of tasks, but natural language processing (NLP) issues are where it excels.</w:t>
        </w:r>
        <w:r>
          <w:t xml:space="preserve"> </w:t>
        </w:r>
        <w:del w:id="1072" w:author="Avdesh Mishra" w:date="2022-07-28T18:52:00Z">
          <w:r w:rsidDel="000120AE">
            <w:delText>Types of Naïve Bayes algorithms are:</w:delText>
          </w:r>
        </w:del>
      </w:moveTo>
      <w:ins w:id="1073" w:author="Avdesh Mishra" w:date="2022-07-28T18:52:00Z">
        <w:r w:rsidR="000120AE">
          <w:t>In this thesis</w:t>
        </w:r>
      </w:ins>
      <w:ins w:id="1074" w:author="Avdesh Mishra" w:date="2022-07-28T22:37:00Z">
        <w:r w:rsidR="005950B8">
          <w:t>,</w:t>
        </w:r>
      </w:ins>
      <w:ins w:id="1075" w:author="Avdesh Mishra" w:date="2022-07-28T18:52:00Z">
        <w:r w:rsidR="000120AE">
          <w:t xml:space="preserve"> </w:t>
        </w:r>
      </w:ins>
      <w:ins w:id="1076" w:author="Avdesh Mishra" w:date="2022-07-28T22:37:00Z">
        <w:r w:rsidR="005950B8">
          <w:t xml:space="preserve">the </w:t>
        </w:r>
      </w:ins>
      <w:ins w:id="1077" w:author="Avdesh Mishra" w:date="2022-07-28T18:52:00Z">
        <w:r w:rsidR="000120AE">
          <w:t>Gaussian Naïve Bayes method is adopted to classify bitter peptides</w:t>
        </w:r>
      </w:ins>
      <w:ins w:id="1078" w:author="Avdesh Mishra" w:date="2022-07-28T18:53:00Z">
        <w:r w:rsidR="00C92EE9">
          <w:t>.</w:t>
        </w:r>
      </w:ins>
      <w:ins w:id="1079" w:author="Avdesh Mishra" w:date="2022-07-28T18:52:00Z">
        <w:r w:rsidR="000120AE">
          <w:t xml:space="preserve"> </w:t>
        </w:r>
      </w:ins>
    </w:p>
    <w:p w14:paraId="42C41771" w14:textId="670763AD" w:rsidR="00B24E0C" w:rsidDel="00B77AFD" w:rsidRDefault="00B24E0C">
      <w:pPr>
        <w:pStyle w:val="ListParagraph"/>
        <w:numPr>
          <w:ilvl w:val="0"/>
          <w:numId w:val="12"/>
        </w:numPr>
        <w:spacing w:line="480" w:lineRule="auto"/>
        <w:jc w:val="both"/>
        <w:rPr>
          <w:del w:id="1080" w:author="Avdesh Mishra" w:date="2022-07-28T18:53:00Z"/>
          <w:moveTo w:id="1081" w:author="Avdesh Mishra" w:date="2022-07-28T13:25:00Z"/>
        </w:rPr>
        <w:pPrChange w:id="1082" w:author="YENDAPALLY, NISHITHA" w:date="2022-07-30T10:45:00Z">
          <w:pPr>
            <w:pStyle w:val="ListParagraph"/>
            <w:numPr>
              <w:numId w:val="14"/>
            </w:numPr>
            <w:tabs>
              <w:tab w:val="left" w:pos="1080"/>
            </w:tabs>
            <w:spacing w:line="480" w:lineRule="auto"/>
            <w:ind w:left="2160" w:hanging="180"/>
            <w:jc w:val="both"/>
          </w:pPr>
        </w:pPrChange>
      </w:pPr>
      <w:moveTo w:id="1083" w:author="Avdesh Mishra" w:date="2022-07-28T13:25:00Z">
        <w:del w:id="1084" w:author="Avdesh Mishra" w:date="2022-07-28T18:53:00Z">
          <w:r w:rsidDel="00B77AFD">
            <w:delText xml:space="preserve"> Multinomial Naïve Bayes: </w:delText>
          </w:r>
          <w:r w:rsidRPr="00AF4316" w:rsidDel="00B77AFD">
            <w:delText>The frequency with which specific events were produced by a multinomial distribution are represented by feature vectors. The event model generally employed in document classification is this one.</w:delText>
          </w:r>
        </w:del>
      </w:moveTo>
    </w:p>
    <w:p w14:paraId="77C41EA4" w14:textId="4A411449" w:rsidR="00B24E0C" w:rsidDel="00BD7CC2" w:rsidRDefault="00B24E0C">
      <w:pPr>
        <w:pStyle w:val="ListParagraph"/>
        <w:numPr>
          <w:ilvl w:val="0"/>
          <w:numId w:val="14"/>
        </w:numPr>
        <w:tabs>
          <w:tab w:val="left" w:pos="1080"/>
        </w:tabs>
        <w:spacing w:line="480" w:lineRule="auto"/>
        <w:ind w:left="720"/>
        <w:jc w:val="both"/>
        <w:rPr>
          <w:del w:id="1085" w:author="Avdesh Mishra" w:date="2022-07-28T18:53:00Z"/>
          <w:moveTo w:id="1086" w:author="Avdesh Mishra" w:date="2022-07-28T13:25:00Z"/>
        </w:rPr>
        <w:pPrChange w:id="1087" w:author="YENDAPALLY, NISHITHA" w:date="2022-07-30T10:45:00Z">
          <w:pPr>
            <w:pStyle w:val="ListParagraph"/>
            <w:numPr>
              <w:numId w:val="14"/>
            </w:numPr>
            <w:tabs>
              <w:tab w:val="left" w:pos="1080"/>
            </w:tabs>
            <w:spacing w:line="480" w:lineRule="auto"/>
            <w:ind w:left="2160" w:hanging="180"/>
            <w:jc w:val="both"/>
          </w:pPr>
        </w:pPrChange>
      </w:pPr>
      <w:moveTo w:id="1088" w:author="Avdesh Mishra" w:date="2022-07-28T13:25:00Z">
        <w:del w:id="1089" w:author="Avdesh Mishra" w:date="2022-07-28T18:53:00Z">
          <w:r w:rsidDel="00B77AFD">
            <w:delText xml:space="preserve"> </w:delText>
          </w:r>
        </w:del>
        <w:r>
          <w:t>Gaussian Naïve Bayes</w:t>
        </w:r>
        <w:del w:id="1090" w:author="Avdesh Mishra" w:date="2022-07-28T18:53:00Z">
          <w:r w:rsidDel="00C92EE9">
            <w:delText xml:space="preserve">: This algorithm </w:delText>
          </w:r>
        </w:del>
      </w:moveTo>
      <w:ins w:id="1091" w:author="Avdesh Mishra" w:date="2022-07-28T18:53:00Z">
        <w:r w:rsidR="00C92EE9">
          <w:t xml:space="preserve"> </w:t>
        </w:r>
      </w:ins>
      <w:moveTo w:id="1092" w:author="Avdesh Mishra" w:date="2022-07-28T13:25:00Z">
        <w:r w:rsidRPr="00FC5D79">
          <w:t xml:space="preserve">is a Naive Bayes variation that </w:t>
        </w:r>
        <w:r>
          <w:t xml:space="preserve">maintains </w:t>
        </w:r>
        <w:r w:rsidRPr="00FC5D79">
          <w:t xml:space="preserve">continuous data and </w:t>
        </w:r>
        <w:del w:id="1093" w:author="Avdesh Mishra" w:date="2022-07-28T18:54:00Z">
          <w:r w:rsidDel="00430B05">
            <w:delText>sticks</w:delText>
          </w:r>
          <w:r w:rsidRPr="00FC5D79" w:rsidDel="00430B05">
            <w:delText xml:space="preserve"> to the</w:delText>
          </w:r>
        </w:del>
      </w:moveTo>
      <w:ins w:id="1094" w:author="Avdesh Mishra" w:date="2022-07-28T18:54:00Z">
        <w:r w:rsidR="00430B05">
          <w:t>maintains</w:t>
        </w:r>
      </w:ins>
      <w:moveTo w:id="1095" w:author="Avdesh Mishra" w:date="2022-07-28T13:25:00Z">
        <w:r w:rsidRPr="00FC5D79">
          <w:t xml:space="preserve"> </w:t>
        </w:r>
      </w:moveTo>
      <w:ins w:id="1096" w:author="Avdesh Mishra" w:date="2022-07-28T18:54:00Z">
        <w:r w:rsidR="00AE0B5D">
          <w:t xml:space="preserve">the property of </w:t>
        </w:r>
      </w:ins>
      <w:moveTo w:id="1097" w:author="Avdesh Mishra" w:date="2022-07-28T13:25:00Z">
        <w:r w:rsidRPr="00FC5D79">
          <w:t>Gaussian normal distribution.</w:t>
        </w:r>
      </w:moveTo>
    </w:p>
    <w:p w14:paraId="39D87C8E" w14:textId="690BA4A1" w:rsidR="00B24E0C" w:rsidDel="005A7B2D" w:rsidRDefault="00B24E0C">
      <w:pPr>
        <w:pStyle w:val="ListParagraph"/>
        <w:numPr>
          <w:ilvl w:val="0"/>
          <w:numId w:val="14"/>
        </w:numPr>
        <w:tabs>
          <w:tab w:val="left" w:pos="1080"/>
        </w:tabs>
        <w:spacing w:line="480" w:lineRule="auto"/>
        <w:ind w:left="720"/>
        <w:jc w:val="both"/>
        <w:rPr>
          <w:del w:id="1098" w:author="YENDAPALLY, NISHITHA" w:date="2022-07-28T23:35:00Z"/>
        </w:rPr>
        <w:pPrChange w:id="1099" w:author="YENDAPALLY, NISHITHA" w:date="2022-07-30T10:45:00Z">
          <w:pPr>
            <w:pStyle w:val="ListParagraph"/>
            <w:numPr>
              <w:numId w:val="14"/>
            </w:numPr>
            <w:tabs>
              <w:tab w:val="left" w:pos="1080"/>
            </w:tabs>
            <w:spacing w:line="480" w:lineRule="auto"/>
            <w:ind w:left="2160" w:hanging="360"/>
            <w:jc w:val="both"/>
          </w:pPr>
        </w:pPrChange>
      </w:pPr>
      <w:moveTo w:id="1100" w:author="Avdesh Mishra" w:date="2022-07-28T13:25:00Z">
        <w:r>
          <w:t xml:space="preserve"> </w:t>
        </w:r>
      </w:moveTo>
      <w:ins w:id="1101" w:author="YENDAPALLY, NISHITHA" w:date="2022-07-29T08:34:00Z">
        <w:del w:id="1102" w:author="Avdesh Mishra" w:date="2022-07-29T23:41:00Z">
          <w:r w:rsidR="00AA35B0" w:rsidDel="005D7975">
            <w:delText>To optimize the model parameters</w:delText>
          </w:r>
        </w:del>
      </w:ins>
      <w:ins w:id="1103" w:author="YENDAPALLY, NISHITHA" w:date="2022-07-29T08:35:00Z">
        <w:del w:id="1104" w:author="Avdesh Mishra" w:date="2022-07-29T23:41:00Z">
          <w:r w:rsidR="00AA35B0" w:rsidDel="005D7975">
            <w:delText xml:space="preserve"> utilized is</w:delText>
          </w:r>
        </w:del>
      </w:ins>
      <w:ins w:id="1105" w:author="Avdesh Mishra" w:date="2022-07-29T23:41:00Z">
        <w:r w:rsidR="005D7975">
          <w:t>In this implementation, parameter</w:t>
        </w:r>
      </w:ins>
      <w:ins w:id="1106" w:author="Avdesh Mishra" w:date="2022-07-29T23:42:00Z">
        <w:r w:rsidR="009133B6">
          <w:t>,</w:t>
        </w:r>
      </w:ins>
      <w:ins w:id="1107" w:author="YENDAPALLY, NISHITHA" w:date="2022-07-29T08:35:00Z">
        <w:r w:rsidR="00AA35B0">
          <w:t xml:space="preserve"> </w:t>
        </w:r>
        <w:proofErr w:type="spellStart"/>
        <w:r w:rsidR="00AA35B0" w:rsidRPr="00AA35B0">
          <w:t>var_smoothing</w:t>
        </w:r>
      </w:ins>
      <w:proofErr w:type="spellEnd"/>
      <w:ins w:id="1108" w:author="Avdesh Mishra" w:date="2022-07-29T23:42:00Z">
        <w:r w:rsidR="009133B6">
          <w:t xml:space="preserve"> is set to a value of </w:t>
        </w:r>
      </w:ins>
      <w:ins w:id="1109" w:author="YENDAPALLY, NISHITHA" w:date="2022-07-29T08:35:00Z">
        <w:del w:id="1110" w:author="Avdesh Mishra" w:date="2022-07-29T23:42:00Z">
          <w:r w:rsidR="00AA35B0" w:rsidRPr="00AA35B0" w:rsidDel="009133B6">
            <w:delText>=</w:delText>
          </w:r>
        </w:del>
        <w:r w:rsidR="00AA35B0" w:rsidRPr="00AA35B0">
          <w:t>10e-30</w:t>
        </w:r>
      </w:ins>
      <w:ins w:id="1111" w:author="YENDAPALLY, NISHITHA" w:date="2022-07-29T08:41:00Z">
        <w:del w:id="1112" w:author="Avdesh Mishra" w:date="2022-07-29T23:42:00Z">
          <w:r w:rsidR="00AA35B0" w:rsidDel="009133B6">
            <w:delText xml:space="preserve"> for tuning the model</w:delText>
          </w:r>
        </w:del>
        <w:r w:rsidR="00AA35B0">
          <w:t>.</w:t>
        </w:r>
      </w:ins>
      <w:ins w:id="1113" w:author="YENDAPALLY, NISHITHA" w:date="2022-07-29T08:40:00Z">
        <w:r w:rsidR="00AA35B0">
          <w:t xml:space="preserve"> </w:t>
        </w:r>
      </w:ins>
      <w:commentRangeStart w:id="1114"/>
      <w:ins w:id="1115" w:author="Avdesh Mishra" w:date="2022-07-29T23:43:00Z">
        <w:del w:id="1116" w:author="YENDAPALLY, NISHITHA" w:date="2022-07-30T08:48:00Z">
          <w:r w:rsidR="00846235" w:rsidDel="00A363A4">
            <w:delText xml:space="preserve">The </w:delText>
          </w:r>
          <w:r w:rsidR="00692BB7" w:rsidDel="00A363A4">
            <w:delText xml:space="preserve">parameter, </w:delText>
          </w:r>
        </w:del>
      </w:ins>
      <w:ins w:id="1117" w:author="Avdesh Mishra" w:date="2022-07-29T23:42:00Z">
        <w:del w:id="1118" w:author="YENDAPALLY, NISHITHA" w:date="2022-07-30T08:48:00Z">
          <w:r w:rsidR="00846235" w:rsidDel="00A363A4">
            <w:delText>v</w:delText>
          </w:r>
        </w:del>
      </w:ins>
      <w:ins w:id="1119" w:author="Avdesh Mishra" w:date="2022-07-29T23:43:00Z">
        <w:del w:id="1120" w:author="YENDAPALLY, NISHITHA" w:date="2022-07-30T08:48:00Z">
          <w:r w:rsidR="007301DC" w:rsidDel="00A363A4">
            <w:delText>,</w:delText>
          </w:r>
        </w:del>
      </w:ins>
      <w:commentRangeEnd w:id="1114"/>
      <w:del w:id="1121" w:author="YENDAPALLY, NISHITHA" w:date="2022-07-30T08:48:00Z">
        <w:r w:rsidR="00E319CB" w:rsidDel="00A363A4">
          <w:rPr>
            <w:rStyle w:val="CommentReference"/>
          </w:rPr>
          <w:commentReference w:id="1114"/>
        </w:r>
      </w:del>
      <w:moveTo w:id="1122" w:author="Avdesh Mishra" w:date="2022-07-28T13:25:00Z">
        <w:del w:id="1123" w:author="YENDAPALLY, NISHITHA" w:date="2022-07-30T08:48:00Z">
          <w:r w:rsidDel="00A363A4">
            <w:delText xml:space="preserve">Bernoulli Naïve Bayes: </w:delText>
          </w:r>
          <w:r w:rsidRPr="00D627DE" w:rsidDel="00A363A4">
            <w:delText xml:space="preserve">The Bernoulli distribution is </w:delText>
          </w:r>
          <w:r w:rsidDel="00A363A4">
            <w:delText xml:space="preserve">used for the </w:delText>
          </w:r>
          <w:r w:rsidRPr="00D627DE" w:rsidDel="00A363A4">
            <w:delText>discrete data. The</w:delText>
          </w:r>
          <w:r w:rsidDel="00A363A4">
            <w:delText xml:space="preserve"> main feature</w:delText>
          </w:r>
          <w:r w:rsidRPr="00D627DE" w:rsidDel="00A363A4">
            <w:delText xml:space="preserve"> of Bernoulli Naive Bayes is that it only </w:delText>
          </w:r>
          <w:r w:rsidDel="00A363A4">
            <w:delText>accepts</w:delText>
          </w:r>
          <w:r w:rsidRPr="00D627DE" w:rsidDel="00A363A4">
            <w:delText xml:space="preserve"> binary values for </w:delText>
          </w:r>
          <w:r w:rsidDel="00A363A4">
            <w:delText>attributes</w:delText>
          </w:r>
          <w:r w:rsidRPr="00D627DE" w:rsidDel="00A363A4">
            <w:delText xml:space="preserve">, such as true or false, yes or no, success or failure, 0 or 1, and so </w:delText>
          </w:r>
          <w:r w:rsidDel="00A363A4">
            <w:delText>on</w:delText>
          </w:r>
          <w:r w:rsidRPr="00D627DE" w:rsidDel="00A363A4">
            <w:delText>.</w:delText>
          </w:r>
          <w:r w:rsidDel="00A363A4">
            <w:delText xml:space="preserve"> This </w:delText>
          </w:r>
          <w:r w:rsidRPr="00D627DE" w:rsidDel="00A363A4">
            <w:delText xml:space="preserve">classifier </w:delText>
          </w:r>
          <w:r w:rsidDel="00A363A4">
            <w:delText xml:space="preserve">utilizes the </w:delText>
          </w:r>
          <w:r w:rsidRPr="00D627DE" w:rsidDel="00A363A4">
            <w:delText xml:space="preserve">feature </w:delText>
          </w:r>
          <w:r w:rsidDel="00A363A4">
            <w:delText xml:space="preserve">binary </w:delText>
          </w:r>
          <w:r w:rsidRPr="00D627DE" w:rsidDel="00A363A4">
            <w:delText>values</w:delText>
          </w:r>
          <w:r w:rsidDel="00A363A4">
            <w:delText>.</w:delText>
          </w:r>
        </w:del>
      </w:moveTo>
    </w:p>
    <w:p w14:paraId="24DF7490" w14:textId="77777777" w:rsidR="005A7B2D" w:rsidRDefault="005A7B2D">
      <w:pPr>
        <w:pStyle w:val="ListParagraph"/>
        <w:numPr>
          <w:ilvl w:val="0"/>
          <w:numId w:val="14"/>
        </w:numPr>
        <w:tabs>
          <w:tab w:val="left" w:pos="1080"/>
        </w:tabs>
        <w:spacing w:line="480" w:lineRule="auto"/>
        <w:ind w:left="720"/>
        <w:jc w:val="both"/>
        <w:rPr>
          <w:ins w:id="1124" w:author="YENDAPALLY, NISHITHA" w:date="2022-07-28T23:35:00Z"/>
          <w:moveTo w:id="1125" w:author="Avdesh Mishra" w:date="2022-07-28T13:25:00Z"/>
        </w:rPr>
        <w:pPrChange w:id="1126" w:author="YENDAPALLY, NISHITHA" w:date="2022-07-30T10:45:00Z">
          <w:pPr>
            <w:pStyle w:val="ListParagraph"/>
            <w:numPr>
              <w:numId w:val="14"/>
            </w:numPr>
            <w:tabs>
              <w:tab w:val="left" w:pos="1080"/>
            </w:tabs>
            <w:spacing w:line="480" w:lineRule="auto"/>
            <w:ind w:left="2160" w:hanging="180"/>
            <w:jc w:val="both"/>
          </w:pPr>
        </w:pPrChange>
      </w:pPr>
    </w:p>
    <w:p w14:paraId="412F1A8B" w14:textId="0E4D0090" w:rsidR="00B24E0C" w:rsidDel="005A7B2D" w:rsidRDefault="00B24E0C" w:rsidP="005A7B2D">
      <w:pPr>
        <w:pStyle w:val="ListParagraph"/>
        <w:numPr>
          <w:ilvl w:val="0"/>
          <w:numId w:val="14"/>
        </w:numPr>
        <w:tabs>
          <w:tab w:val="left" w:pos="1080"/>
        </w:tabs>
        <w:spacing w:line="480" w:lineRule="auto"/>
        <w:ind w:left="720"/>
        <w:jc w:val="both"/>
        <w:rPr>
          <w:del w:id="1127" w:author="YENDAPALLY, NISHITHA" w:date="2022-07-28T23:35:00Z"/>
        </w:rPr>
      </w:pPr>
      <w:moveTo w:id="1128" w:author="Avdesh Mishra" w:date="2022-07-28T13:25:00Z">
        <w:r>
          <w:t>Gradient Boosting Algorithm: Gradient Boosting is the most often used machine learning algorithm</w:t>
        </w:r>
        <w:del w:id="1129" w:author="Avdesh Mishra" w:date="2022-07-28T22:37:00Z">
          <w:r w:rsidDel="005950B8">
            <w:delText>s</w:delText>
          </w:r>
        </w:del>
        <w:r>
          <w:t xml:space="preserve"> for tabular datasets. G</w:t>
        </w:r>
        <w:r w:rsidRPr="006A29A9">
          <w:t xml:space="preserve">radient boosting </w:t>
        </w:r>
        <w:r>
          <w:t xml:space="preserve">algorithm </w:t>
        </w:r>
        <w:r w:rsidRPr="006A29A9">
          <w:t>is</w:t>
        </w:r>
        <w:r>
          <w:t xml:space="preserve"> </w:t>
        </w:r>
        <w:r w:rsidRPr="006A29A9">
          <w:t xml:space="preserve">applied to tasks like classification and regression. It </w:t>
        </w:r>
        <w:r>
          <w:t xml:space="preserve">gives a set of weak </w:t>
        </w:r>
        <w:r w:rsidRPr="006A29A9">
          <w:t>prediction model</w:t>
        </w:r>
        <w:r>
          <w:t>s, most frequently decision tree</w:t>
        </w:r>
      </w:moveTo>
      <w:ins w:id="1130" w:author="Avdesh Mishra" w:date="2022-07-28T22:37:00Z">
        <w:r w:rsidR="005950B8">
          <w:t>s</w:t>
        </w:r>
      </w:ins>
      <w:moveTo w:id="1131" w:author="Avdesh Mishra" w:date="2022-07-28T13:25:00Z">
        <w:r>
          <w:t>, as a prediction</w:t>
        </w:r>
        <w:r w:rsidRPr="006A29A9">
          <w:t xml:space="preserve"> </w:t>
        </w:r>
        <w:r>
          <w:t>model</w:t>
        </w:r>
        <w:r w:rsidRPr="006A29A9">
          <w:t>.</w:t>
        </w:r>
        <w:r>
          <w:t xml:space="preserve"> Gradient boosting is a greedy method that quickly overfits a training dataset. It can profit from regularization techniques that punish different aspects of the algorithm and overall enhance algorithm performance by lowering </w:t>
        </w:r>
        <w:r>
          <w:lastRenderedPageBreak/>
          <w:t>overfitting.</w:t>
        </w:r>
      </w:moveTo>
      <w:ins w:id="1132" w:author="YENDAPALLY, NISHITHA" w:date="2022-07-29T09:41:00Z">
        <w:r w:rsidR="00135F4D">
          <w:t xml:space="preserve"> The parameters used for </w:t>
        </w:r>
      </w:ins>
      <w:ins w:id="1133" w:author="YENDAPALLY, NISHITHA" w:date="2022-07-29T09:42:00Z">
        <w:r w:rsidR="00135F4D">
          <w:t xml:space="preserve">defining the tree </w:t>
        </w:r>
      </w:ins>
      <w:ins w:id="1134" w:author="YENDAPALLY, NISHITHA" w:date="2022-07-29T09:43:00Z">
        <w:r w:rsidR="00135F4D">
          <w:t xml:space="preserve">in this model is </w:t>
        </w:r>
        <w:proofErr w:type="spellStart"/>
        <w:r w:rsidR="00135F4D">
          <w:t>random_state</w:t>
        </w:r>
        <w:proofErr w:type="spellEnd"/>
        <w:r w:rsidR="00135F4D">
          <w:t xml:space="preserve"> with the value of 5.</w:t>
        </w:r>
      </w:ins>
    </w:p>
    <w:p w14:paraId="6D15A463" w14:textId="77777777" w:rsidR="005A7B2D" w:rsidRDefault="005A7B2D">
      <w:pPr>
        <w:pStyle w:val="ListParagraph"/>
        <w:numPr>
          <w:ilvl w:val="0"/>
          <w:numId w:val="14"/>
        </w:numPr>
        <w:tabs>
          <w:tab w:val="left" w:pos="1080"/>
        </w:tabs>
        <w:spacing w:line="480" w:lineRule="auto"/>
        <w:ind w:left="720"/>
        <w:jc w:val="both"/>
        <w:rPr>
          <w:ins w:id="1135" w:author="YENDAPALLY, NISHITHA" w:date="2022-07-28T23:35:00Z"/>
          <w:moveTo w:id="1136" w:author="Avdesh Mishra" w:date="2022-07-28T13:25:00Z"/>
        </w:rPr>
        <w:pPrChange w:id="1137" w:author="YENDAPALLY, NISHITHA" w:date="2022-07-28T23:35:00Z">
          <w:pPr>
            <w:pStyle w:val="ListParagraph"/>
            <w:numPr>
              <w:numId w:val="12"/>
            </w:numPr>
            <w:spacing w:line="480" w:lineRule="auto"/>
            <w:ind w:hanging="360"/>
            <w:jc w:val="both"/>
          </w:pPr>
        </w:pPrChange>
      </w:pPr>
    </w:p>
    <w:p w14:paraId="471A20DC" w14:textId="25272CC4" w:rsidR="00B24E0C" w:rsidDel="005A7B2D" w:rsidRDefault="00B24E0C" w:rsidP="005A7B2D">
      <w:pPr>
        <w:pStyle w:val="ListParagraph"/>
        <w:numPr>
          <w:ilvl w:val="0"/>
          <w:numId w:val="14"/>
        </w:numPr>
        <w:tabs>
          <w:tab w:val="left" w:pos="1080"/>
        </w:tabs>
        <w:spacing w:line="480" w:lineRule="auto"/>
        <w:ind w:left="720"/>
        <w:jc w:val="both"/>
        <w:rPr>
          <w:del w:id="1138" w:author="Avdesh Mishra" w:date="2022-07-28T13:26:00Z"/>
        </w:rPr>
      </w:pPr>
      <w:proofErr w:type="spellStart"/>
      <w:moveTo w:id="1139" w:author="Avdesh Mishra" w:date="2022-07-28T13:25:00Z">
        <w:r>
          <w:t>AdaBoosting</w:t>
        </w:r>
        <w:proofErr w:type="spellEnd"/>
        <w:r>
          <w:t xml:space="preserve"> </w:t>
        </w:r>
        <w:del w:id="1140" w:author="Avdesh Mishra" w:date="2022-07-28T18:50:00Z">
          <w:r w:rsidDel="00CC1A30">
            <w:delText>a</w:delText>
          </w:r>
        </w:del>
      </w:moveTo>
      <w:ins w:id="1141" w:author="Avdesh Mishra" w:date="2022-07-28T18:50:00Z">
        <w:r w:rsidR="00CC1A30">
          <w:t>A</w:t>
        </w:r>
      </w:ins>
      <w:moveTo w:id="1142" w:author="Avdesh Mishra" w:date="2022-07-28T13:25:00Z">
        <w:r>
          <w:t xml:space="preserve">lgorithm: It is a machine learning methodology applied as </w:t>
        </w:r>
      </w:moveTo>
      <w:ins w:id="1143" w:author="Avdesh Mishra" w:date="2022-07-28T22:37:00Z">
        <w:r w:rsidR="005950B8">
          <w:t xml:space="preserve">an </w:t>
        </w:r>
      </w:ins>
      <w:moveTo w:id="1144" w:author="Avdesh Mishra" w:date="2022-07-28T13:25:00Z">
        <w:r>
          <w:t xml:space="preserve">ensemble method. </w:t>
        </w:r>
        <w:r w:rsidRPr="007D0D74">
          <w:t xml:space="preserve">The most popular foundation models in AdaBoost are </w:t>
        </w:r>
        <w:r>
          <w:t xml:space="preserve">decision trees that have only one split or are </w:t>
        </w:r>
        <w:proofErr w:type="gramStart"/>
        <w:r w:rsidRPr="007D0D74">
          <w:t>single-level</w:t>
        </w:r>
        <w:proofErr w:type="gramEnd"/>
        <w:r w:rsidRPr="007D0D74">
          <w:t>. They are also referred to as Decision Stumps</w:t>
        </w:r>
        <w:r>
          <w:t xml:space="preserve">. Decision Stumps are like </w:t>
        </w:r>
        <w:r w:rsidRPr="006A29A9">
          <w:t>trees in a Random Forest</w:t>
        </w:r>
        <w:r>
          <w:t xml:space="preserve"> which </w:t>
        </w:r>
        <w:r w:rsidRPr="006A29A9">
          <w:t>are not yet "completely developed"</w:t>
        </w:r>
        <w:r>
          <w:t xml:space="preserve"> with two leaves and one node.</w:t>
        </w:r>
      </w:moveTo>
      <w:ins w:id="1145" w:author="YENDAPALLY, NISHITHA" w:date="2022-07-29T09:44:00Z">
        <w:r w:rsidR="00135F4D">
          <w:t xml:space="preserve"> </w:t>
        </w:r>
      </w:ins>
      <w:ins w:id="1146" w:author="Avdesh Mishra" w:date="2022-07-29T23:49:00Z">
        <w:r w:rsidR="00190C2B">
          <w:t xml:space="preserve">Here, </w:t>
        </w:r>
      </w:ins>
      <w:ins w:id="1147" w:author="YENDAPALLY, NISHITHA" w:date="2022-07-29T09:44:00Z">
        <w:del w:id="1148" w:author="Avdesh Mishra" w:date="2022-07-29T23:49:00Z">
          <w:r w:rsidR="00135F4D" w:rsidDel="00190C2B">
            <w:delText>P</w:delText>
          </w:r>
        </w:del>
      </w:ins>
      <w:ins w:id="1149" w:author="Avdesh Mishra" w:date="2022-07-29T23:49:00Z">
        <w:r w:rsidR="00190C2B">
          <w:t>p</w:t>
        </w:r>
      </w:ins>
      <w:ins w:id="1150" w:author="YENDAPALLY, NISHITHA" w:date="2022-07-29T09:44:00Z">
        <w:r w:rsidR="00135F4D">
          <w:t>arameter</w:t>
        </w:r>
      </w:ins>
      <w:ins w:id="1151" w:author="Avdesh Mishra" w:date="2022-07-29T23:49:00Z">
        <w:r w:rsidR="00E200B4">
          <w:t>,</w:t>
        </w:r>
      </w:ins>
      <w:ins w:id="1152" w:author="YENDAPALLY, NISHITHA" w:date="2022-07-29T09:44:00Z">
        <w:r w:rsidR="00135F4D">
          <w:t xml:space="preserve"> </w:t>
        </w:r>
        <w:proofErr w:type="spellStart"/>
        <w:r w:rsidR="00135F4D">
          <w:t>n_estimators</w:t>
        </w:r>
        <w:proofErr w:type="spellEnd"/>
        <w:r w:rsidR="00135F4D">
          <w:t xml:space="preserve"> </w:t>
        </w:r>
        <w:del w:id="1153" w:author="Avdesh Mishra" w:date="2022-07-29T23:49:00Z">
          <w:r w:rsidR="00135F4D" w:rsidDel="00190C2B">
            <w:delText>of</w:delText>
          </w:r>
        </w:del>
      </w:ins>
      <w:ins w:id="1154" w:author="Avdesh Mishra" w:date="2022-07-29T23:49:00Z">
        <w:r w:rsidR="00190C2B">
          <w:t>is set to</w:t>
        </w:r>
      </w:ins>
      <w:ins w:id="1155" w:author="YENDAPALLY, NISHITHA" w:date="2022-07-29T09:44:00Z">
        <w:r w:rsidR="00135F4D">
          <w:t xml:space="preserve"> </w:t>
        </w:r>
      </w:ins>
      <w:ins w:id="1156" w:author="Avdesh Mishra" w:date="2022-07-29T23:49:00Z">
        <w:r w:rsidR="00190C2B">
          <w:t xml:space="preserve">a </w:t>
        </w:r>
      </w:ins>
      <w:ins w:id="1157" w:author="YENDAPALLY, NISHITHA" w:date="2022-07-29T09:44:00Z">
        <w:r w:rsidR="00135F4D">
          <w:t>value</w:t>
        </w:r>
      </w:ins>
      <w:ins w:id="1158" w:author="Avdesh Mishra" w:date="2022-07-29T23:49:00Z">
        <w:r w:rsidR="00190C2B">
          <w:t xml:space="preserve"> of</w:t>
        </w:r>
      </w:ins>
      <w:ins w:id="1159" w:author="YENDAPALLY, NISHITHA" w:date="2022-07-29T09:44:00Z">
        <w:r w:rsidR="00135F4D">
          <w:t xml:space="preserve"> 10</w:t>
        </w:r>
        <w:del w:id="1160" w:author="Avdesh Mishra" w:date="2022-07-29T23:49:00Z">
          <w:r w:rsidR="00135F4D" w:rsidDel="00190C2B">
            <w:delText xml:space="preserve"> is utilized</w:delText>
          </w:r>
        </w:del>
      </w:ins>
      <w:ins w:id="1161" w:author="YENDAPALLY, NISHITHA" w:date="2022-07-29T09:45:00Z">
        <w:del w:id="1162" w:author="Avdesh Mishra" w:date="2022-07-29T23:49:00Z">
          <w:r w:rsidR="00135F4D" w:rsidDel="00190C2B">
            <w:delText xml:space="preserve"> to optimize the model</w:delText>
          </w:r>
        </w:del>
        <w:r w:rsidR="00135F4D">
          <w:t>.</w:t>
        </w:r>
      </w:ins>
      <w:moveTo w:id="1163" w:author="Avdesh Mishra" w:date="2022-07-28T13:25:00Z">
        <w:del w:id="1164" w:author="YENDAPALLY, NISHITHA" w:date="2022-07-29T09:43:00Z">
          <w:r w:rsidDel="00135F4D">
            <w:delText xml:space="preserve"> </w:delText>
          </w:r>
        </w:del>
      </w:moveTo>
    </w:p>
    <w:p w14:paraId="671BE640" w14:textId="77777777" w:rsidR="005A7B2D" w:rsidRDefault="005A7B2D">
      <w:pPr>
        <w:pStyle w:val="ListParagraph"/>
        <w:numPr>
          <w:ilvl w:val="0"/>
          <w:numId w:val="14"/>
        </w:numPr>
        <w:tabs>
          <w:tab w:val="left" w:pos="1080"/>
        </w:tabs>
        <w:spacing w:line="480" w:lineRule="auto"/>
        <w:ind w:left="720"/>
        <w:jc w:val="both"/>
        <w:rPr>
          <w:ins w:id="1165" w:author="YENDAPALLY, NISHITHA" w:date="2022-07-28T23:35:00Z"/>
        </w:rPr>
        <w:pPrChange w:id="1166" w:author="YENDAPALLY, NISHITHA" w:date="2022-07-28T23:35:00Z">
          <w:pPr>
            <w:pStyle w:val="ListParagraph"/>
            <w:numPr>
              <w:numId w:val="12"/>
            </w:numPr>
            <w:spacing w:line="480" w:lineRule="auto"/>
            <w:ind w:hanging="360"/>
            <w:jc w:val="both"/>
          </w:pPr>
        </w:pPrChange>
      </w:pPr>
    </w:p>
    <w:p w14:paraId="4F18B2BB" w14:textId="77777777" w:rsidR="00622BC3" w:rsidDel="005A7B2D" w:rsidRDefault="00622BC3">
      <w:pPr>
        <w:pStyle w:val="ListParagraph"/>
        <w:numPr>
          <w:ilvl w:val="0"/>
          <w:numId w:val="14"/>
        </w:numPr>
        <w:tabs>
          <w:tab w:val="left" w:pos="1080"/>
        </w:tabs>
        <w:spacing w:line="480" w:lineRule="auto"/>
        <w:ind w:left="720"/>
        <w:jc w:val="both"/>
        <w:rPr>
          <w:ins w:id="1167" w:author="Avdesh Mishra" w:date="2022-07-28T13:26:00Z"/>
          <w:del w:id="1168" w:author="YENDAPALLY, NISHITHA" w:date="2022-07-28T23:35:00Z"/>
          <w:moveTo w:id="1169" w:author="Avdesh Mishra" w:date="2022-07-28T13:25:00Z"/>
        </w:rPr>
        <w:pPrChange w:id="1170" w:author="YENDAPALLY, NISHITHA" w:date="2022-07-30T10:41:00Z">
          <w:pPr>
            <w:pStyle w:val="ListParagraph"/>
            <w:numPr>
              <w:numId w:val="12"/>
            </w:numPr>
            <w:spacing w:line="480" w:lineRule="auto"/>
            <w:ind w:hanging="360"/>
            <w:jc w:val="both"/>
          </w:pPr>
        </w:pPrChange>
      </w:pPr>
    </w:p>
    <w:p w14:paraId="6EE9089C" w14:textId="6C0E6182" w:rsidR="00E92E55" w:rsidDel="005A7B2D" w:rsidRDefault="00B24E0C">
      <w:pPr>
        <w:pStyle w:val="ListParagraph"/>
        <w:numPr>
          <w:ilvl w:val="0"/>
          <w:numId w:val="14"/>
        </w:numPr>
        <w:tabs>
          <w:tab w:val="left" w:pos="1080"/>
        </w:tabs>
        <w:spacing w:line="480" w:lineRule="auto"/>
        <w:ind w:left="720"/>
        <w:jc w:val="both"/>
        <w:rPr>
          <w:del w:id="1171" w:author="YENDAPALLY, NISHITHA" w:date="2022-07-28T23:35:00Z"/>
        </w:rPr>
        <w:pPrChange w:id="1172" w:author="YENDAPALLY, NISHITHA" w:date="2022-07-30T10:41:00Z">
          <w:pPr>
            <w:pStyle w:val="ListParagraph"/>
            <w:numPr>
              <w:numId w:val="14"/>
            </w:numPr>
            <w:tabs>
              <w:tab w:val="left" w:pos="1080"/>
            </w:tabs>
            <w:spacing w:line="480" w:lineRule="auto"/>
            <w:ind w:left="2160" w:hanging="360"/>
            <w:jc w:val="both"/>
          </w:pPr>
        </w:pPrChange>
      </w:pPr>
      <w:moveTo w:id="1173" w:author="Avdesh Mishra" w:date="2022-07-28T13:25:00Z">
        <w:r>
          <w:t>Random Forest: This is an ensemble</w:t>
        </w:r>
        <w:del w:id="1174" w:author="Avdesh Mishra" w:date="2022-07-28T22:38:00Z">
          <w:r w:rsidDel="005950B8">
            <w:delText>d</w:delText>
          </w:r>
        </w:del>
        <w:r>
          <w:t xml:space="preserve"> learning technique </w:t>
        </w:r>
        <w:r w:rsidRPr="006E4C9E">
          <w:t>that combines various decision</w:t>
        </w:r>
        <w:r>
          <w:t xml:space="preserve"> </w:t>
        </w:r>
        <w:r w:rsidRPr="006E4C9E">
          <w:t>trees into a forest or final model of decision trees that ultimately provides more accurate and consistent predictions.</w:t>
        </w:r>
        <w:r>
          <w:t xml:space="preserve"> The class with </w:t>
        </w:r>
      </w:moveTo>
      <w:ins w:id="1175" w:author="Avdesh Mishra" w:date="2022-07-28T22:38:00Z">
        <w:r w:rsidR="005950B8">
          <w:t xml:space="preserve">a </w:t>
        </w:r>
      </w:ins>
      <w:moveTo w:id="1176" w:author="Avdesh Mishra" w:date="2022-07-28T13:25:00Z">
        <w:r>
          <w:t xml:space="preserve">majority of votes is selected as the forecast by </w:t>
        </w:r>
        <w:del w:id="1177" w:author="Avdesh Mishra" w:date="2022-07-28T18:58:00Z">
          <w:r w:rsidDel="00385669">
            <w:delText>our</w:delText>
          </w:r>
        </w:del>
      </w:moveTo>
      <w:ins w:id="1178" w:author="Avdesh Mishra" w:date="2022-07-28T18:58:00Z">
        <w:r w:rsidR="00385669">
          <w:t>the</w:t>
        </w:r>
      </w:ins>
      <w:moveTo w:id="1179" w:author="Avdesh Mishra" w:date="2022-07-28T13:25:00Z">
        <w:r>
          <w:t xml:space="preserve"> model after each tree prediction</w:t>
        </w:r>
        <w:del w:id="1180" w:author="Avdesh Mishra" w:date="2022-07-28T22:38:00Z">
          <w:r w:rsidDel="005950B8">
            <w:delText>s</w:delText>
          </w:r>
        </w:del>
        <w:r>
          <w:t xml:space="preserve"> </w:t>
        </w:r>
        <w:del w:id="1181" w:author="Avdesh Mishra" w:date="2022-07-28T22:38:00Z">
          <w:r w:rsidDel="005950B8">
            <w:delText>are</w:delText>
          </w:r>
        </w:del>
      </w:moveTo>
      <w:ins w:id="1182" w:author="Avdesh Mishra" w:date="2022-07-28T22:38:00Z">
        <w:r w:rsidR="005950B8">
          <w:t>is</w:t>
        </w:r>
      </w:ins>
      <w:moveTo w:id="1183" w:author="Avdesh Mishra" w:date="2022-07-28T13:25:00Z">
        <w:r>
          <w:t xml:space="preserve"> produced in the random forest for that group</w:t>
        </w:r>
      </w:moveTo>
      <w:ins w:id="1184" w:author="YENDAPALLY, NISHITHA" w:date="2022-07-29T14:39:00Z">
        <w:r w:rsidR="005116BE">
          <w:t xml:space="preserve"> and</w:t>
        </w:r>
      </w:ins>
      <w:moveTo w:id="1185" w:author="Avdesh Mishra" w:date="2022-07-28T13:25:00Z">
        <w:del w:id="1186" w:author="YENDAPALLY, NISHITHA" w:date="2022-07-29T14:39:00Z">
          <w:r w:rsidDel="005116BE">
            <w:delText>.</w:delText>
          </w:r>
        </w:del>
      </w:moveTo>
      <w:moveToRangeEnd w:id="1029"/>
      <w:ins w:id="1187" w:author="YENDAPALLY, NISHITHA" w:date="2022-07-29T09:57:00Z">
        <w:r w:rsidR="005757B7">
          <w:t xml:space="preserve"> </w:t>
        </w:r>
      </w:ins>
      <w:ins w:id="1188" w:author="YENDAPALLY, NISHITHA" w:date="2022-07-29T14:39:00Z">
        <w:r w:rsidR="005116BE">
          <w:t>t</w:t>
        </w:r>
      </w:ins>
      <w:ins w:id="1189" w:author="YENDAPALLY, NISHITHA" w:date="2022-07-29T09:57:00Z">
        <w:r w:rsidR="005757B7">
          <w:t xml:space="preserve">he </w:t>
        </w:r>
      </w:ins>
      <w:ins w:id="1190" w:author="YENDAPALLY, NISHITHA" w:date="2022-07-29T09:58:00Z">
        <w:r w:rsidR="005757B7">
          <w:t>maximum depth of the tree is 2.</w:t>
        </w:r>
      </w:ins>
    </w:p>
    <w:p w14:paraId="110557C2" w14:textId="77777777" w:rsidR="005A7B2D" w:rsidRDefault="005A7B2D">
      <w:pPr>
        <w:pStyle w:val="ListParagraph"/>
        <w:numPr>
          <w:ilvl w:val="0"/>
          <w:numId w:val="14"/>
        </w:numPr>
        <w:tabs>
          <w:tab w:val="left" w:pos="1080"/>
        </w:tabs>
        <w:spacing w:line="480" w:lineRule="auto"/>
        <w:ind w:left="720"/>
        <w:jc w:val="both"/>
        <w:rPr>
          <w:ins w:id="1191" w:author="YENDAPALLY, NISHITHA" w:date="2022-07-28T23:35:00Z"/>
        </w:rPr>
        <w:pPrChange w:id="1192" w:author="YENDAPALLY, NISHITHA" w:date="2022-07-30T10:41:00Z">
          <w:pPr>
            <w:pStyle w:val="ListParagraph"/>
            <w:numPr>
              <w:numId w:val="12"/>
            </w:numPr>
            <w:spacing w:line="480" w:lineRule="auto"/>
            <w:ind w:hanging="360"/>
            <w:jc w:val="both"/>
          </w:pPr>
        </w:pPrChange>
      </w:pPr>
    </w:p>
    <w:p w14:paraId="54C79676" w14:textId="1BE23B67" w:rsidR="00622BC3" w:rsidDel="003C4001" w:rsidRDefault="00622BC3">
      <w:pPr>
        <w:pStyle w:val="ListParagraph"/>
        <w:numPr>
          <w:ilvl w:val="0"/>
          <w:numId w:val="14"/>
        </w:numPr>
        <w:tabs>
          <w:tab w:val="left" w:pos="1080"/>
        </w:tabs>
        <w:spacing w:line="480" w:lineRule="auto"/>
        <w:ind w:left="720"/>
        <w:jc w:val="both"/>
        <w:rPr>
          <w:del w:id="1193" w:author="Avdesh Mishra" w:date="2022-07-28T13:26:00Z"/>
          <w:moveTo w:id="1194" w:author="Avdesh Mishra" w:date="2022-07-28T13:26:00Z"/>
        </w:rPr>
        <w:pPrChange w:id="1195" w:author="YENDAPALLY, NISHITHA" w:date="2022-07-28T23:35:00Z">
          <w:pPr>
            <w:spacing w:line="480" w:lineRule="auto"/>
            <w:ind w:firstLine="540"/>
            <w:jc w:val="both"/>
          </w:pPr>
        </w:pPrChange>
      </w:pPr>
      <w:moveToRangeStart w:id="1196" w:author="Avdesh Mishra" w:date="2022-07-28T13:26:00Z" w:name="move109907196"/>
    </w:p>
    <w:p w14:paraId="25D8995B" w14:textId="30F4D0EA" w:rsidR="005E594F" w:rsidRDefault="00622BC3" w:rsidP="005E594F">
      <w:pPr>
        <w:pStyle w:val="ListParagraph"/>
        <w:numPr>
          <w:ilvl w:val="0"/>
          <w:numId w:val="14"/>
        </w:numPr>
        <w:tabs>
          <w:tab w:val="left" w:pos="1080"/>
        </w:tabs>
        <w:spacing w:line="480" w:lineRule="auto"/>
        <w:ind w:left="720"/>
        <w:jc w:val="both"/>
        <w:rPr>
          <w:ins w:id="1197" w:author="YENDAPALLY, NISHITHA" w:date="2022-07-30T10:36:00Z"/>
        </w:rPr>
      </w:pPr>
      <w:moveTo w:id="1198" w:author="Avdesh Mishra" w:date="2022-07-28T13:26:00Z">
        <w:del w:id="1199" w:author="YENDAPALLY, NISHITHA" w:date="2022-07-28T23:35:00Z">
          <w:r w:rsidDel="005A7B2D">
            <w:delText xml:space="preserve"> </w:delText>
          </w:r>
        </w:del>
        <w:r w:rsidRPr="008E141B">
          <w:t>SVM</w:t>
        </w:r>
        <w:r>
          <w:t xml:space="preserve"> (Support Vector Machine): </w:t>
        </w:r>
        <w:r w:rsidRPr="006D0193">
          <w:t>S</w:t>
        </w:r>
        <w:r>
          <w:t>VM</w:t>
        </w:r>
        <w:r w:rsidRPr="006D0193">
          <w:t xml:space="preserve">s are supervised learning models that </w:t>
        </w:r>
        <w:del w:id="1200" w:author="Avdesh Mishra" w:date="2022-07-28T18:59:00Z">
          <w:r w:rsidRPr="006D0193" w:rsidDel="00044019">
            <w:delText>analyze data</w:delText>
          </w:r>
        </w:del>
      </w:moveTo>
      <w:ins w:id="1201" w:author="Avdesh Mishra" w:date="2022-07-28T18:59:00Z">
        <w:r w:rsidR="00044019">
          <w:t xml:space="preserve">can be utilized </w:t>
        </w:r>
      </w:ins>
      <w:moveTo w:id="1202" w:author="Avdesh Mishra" w:date="2022-07-28T13:26:00Z">
        <w:del w:id="1203" w:author="Avdesh Mishra" w:date="2022-07-28T18:59:00Z">
          <w:r w:rsidRPr="006D0193" w:rsidDel="00044019">
            <w:delText xml:space="preserve"> </w:delText>
          </w:r>
        </w:del>
        <w:r w:rsidRPr="006D0193">
          <w:t xml:space="preserve">for </w:t>
        </w:r>
      </w:moveTo>
      <w:ins w:id="1204" w:author="Avdesh Mishra" w:date="2022-07-28T18:59:00Z">
        <w:r w:rsidR="00044019">
          <w:t xml:space="preserve">both </w:t>
        </w:r>
      </w:ins>
      <w:moveTo w:id="1205" w:author="Avdesh Mishra" w:date="2022-07-28T13:26:00Z">
        <w:r w:rsidRPr="006D0193">
          <w:t>regression and classification using associated learning techniques.</w:t>
        </w:r>
        <w:r>
          <w:t xml:space="preserve"> </w:t>
        </w:r>
      </w:moveTo>
      <w:ins w:id="1206" w:author="YENDAPALLY, NISHITHA" w:date="2022-07-30T10:36:00Z">
        <w:r w:rsidR="005E594F">
          <w:t xml:space="preserve">SVM is also known as Maximum Margin Classifier where it maximizes the margin of the hyperplane. The best hyperplane </w:t>
        </w:r>
      </w:ins>
      <w:ins w:id="1207" w:author="Avdesh Mishra" w:date="2022-07-31T23:29:00Z">
        <w:r w:rsidR="003F0897">
          <w:t xml:space="preserve">helps </w:t>
        </w:r>
      </w:ins>
      <w:ins w:id="1208" w:author="YENDAPALLY, NISHITHA" w:date="2022-07-30T10:36:00Z">
        <w:r w:rsidR="005E594F">
          <w:t>reduce</w:t>
        </w:r>
        <w:del w:id="1209" w:author="Avdesh Mishra" w:date="2022-07-31T23:29:00Z">
          <w:r w:rsidR="005E594F" w:rsidDel="003F0897">
            <w:delText>s</w:delText>
          </w:r>
        </w:del>
        <w:r w:rsidR="005E594F">
          <w:t xml:space="preserve"> the generalization error</w:t>
        </w:r>
        <w:del w:id="1210" w:author="Avdesh Mishra" w:date="2022-07-31T23:29:00Z">
          <w:r w:rsidR="005E594F" w:rsidDel="003F0897">
            <w:delText xml:space="preserve"> and if a new data is added this classifier helps to correctly classify the new data</w:delText>
          </w:r>
        </w:del>
        <w:r w:rsidR="005E594F">
          <w:t>.</w:t>
        </w:r>
      </w:ins>
    </w:p>
    <w:p w14:paraId="07E3FD32" w14:textId="5C3D5A88" w:rsidR="00622BC3" w:rsidDel="005A7B2D" w:rsidRDefault="00B30948">
      <w:pPr>
        <w:pStyle w:val="ListParagraph"/>
        <w:tabs>
          <w:tab w:val="left" w:pos="1080"/>
        </w:tabs>
        <w:spacing w:line="480" w:lineRule="auto"/>
        <w:jc w:val="both"/>
        <w:rPr>
          <w:del w:id="1211" w:author="YENDAPALLY, NISHITHA" w:date="2022-07-28T23:35:00Z"/>
        </w:rPr>
        <w:pPrChange w:id="1212" w:author="YENDAPALLY, NISHITHA" w:date="2022-07-30T10:37:00Z">
          <w:pPr>
            <w:pStyle w:val="ListParagraph"/>
            <w:numPr>
              <w:numId w:val="14"/>
            </w:numPr>
            <w:tabs>
              <w:tab w:val="left" w:pos="1080"/>
            </w:tabs>
            <w:spacing w:line="480" w:lineRule="auto"/>
            <w:ind w:left="2160" w:hanging="360"/>
            <w:jc w:val="both"/>
          </w:pPr>
        </w:pPrChange>
      </w:pPr>
      <w:ins w:id="1213" w:author="YENDAPALLY, NISHITHA" w:date="2022-07-30T10:41:00Z">
        <w:r>
          <w:tab/>
        </w:r>
      </w:ins>
      <w:moveTo w:id="1214" w:author="Avdesh Mishra" w:date="2022-07-28T13:26:00Z">
        <w:r w:rsidR="00622BC3" w:rsidRPr="002E3686">
          <w:t>SVM functions by mapping the data to a high-dimensional feature space</w:t>
        </w:r>
      </w:moveTo>
      <w:ins w:id="1215" w:author="Avdesh Mishra" w:date="2022-07-29T23:57:00Z">
        <w:r w:rsidR="00560F7B">
          <w:t xml:space="preserve"> using kernel functions</w:t>
        </w:r>
      </w:ins>
      <w:moveTo w:id="1216" w:author="Avdesh Mishra" w:date="2022-07-28T13:26:00Z">
        <w:r w:rsidR="00622BC3" w:rsidRPr="002E3686">
          <w:t xml:space="preserve"> to enable </w:t>
        </w:r>
      </w:moveTo>
      <w:ins w:id="1217" w:author="Avdesh Mishra" w:date="2022-07-28T22:38:00Z">
        <w:r w:rsidR="005950B8">
          <w:t xml:space="preserve">the </w:t>
        </w:r>
      </w:ins>
      <w:moveTo w:id="1218" w:author="Avdesh Mishra" w:date="2022-07-28T13:26:00Z">
        <w:r w:rsidR="00622BC3" w:rsidRPr="002E3686">
          <w:t>categorization of the data points.</w:t>
        </w:r>
      </w:moveTo>
      <w:ins w:id="1219" w:author="YENDAPALLY, NISHITHA" w:date="2022-07-29T09:49:00Z">
        <w:r w:rsidR="00A92818">
          <w:t xml:space="preserve"> </w:t>
        </w:r>
      </w:ins>
      <w:ins w:id="1220" w:author="YENDAPALLY, NISHITHA" w:date="2022-07-29T09:53:00Z">
        <w:r w:rsidR="00A92818" w:rsidRPr="00A92818">
          <w:t>Kernel functions are a technique for transforming data from its input form into the format needed for processing it. The term "Kernel" is used because the Support Vector Machine uses a collection of mathematical operations to provide the window through which the data can be manipulated.</w:t>
        </w:r>
      </w:ins>
      <w:ins w:id="1221" w:author="YENDAPALLY, NISHITHA" w:date="2022-07-29T09:54:00Z">
        <w:r w:rsidR="00A92818" w:rsidRPr="00A92818">
          <w:t xml:space="preserve"> Therefore, the Kernel </w:t>
        </w:r>
        <w:del w:id="1222" w:author="Avdesh Mishra" w:date="2022-07-29T23:58:00Z">
          <w:r w:rsidR="00A92818" w:rsidRPr="00A92818" w:rsidDel="00C443B5">
            <w:delText>F</w:delText>
          </w:r>
        </w:del>
      </w:ins>
      <w:ins w:id="1223" w:author="Avdesh Mishra" w:date="2022-07-29T23:58:00Z">
        <w:r w:rsidR="00C443B5">
          <w:t>f</w:t>
        </w:r>
      </w:ins>
      <w:ins w:id="1224" w:author="YENDAPALLY, NISHITHA" w:date="2022-07-29T09:54:00Z">
        <w:r w:rsidR="00A92818" w:rsidRPr="00A92818">
          <w:t xml:space="preserve">unction typically changes the training set of data to enable a non-linear decision </w:t>
        </w:r>
        <w:r w:rsidR="00A92818" w:rsidRPr="00A92818">
          <w:lastRenderedPageBreak/>
          <w:t>surface to transform to a linear equation in a higher number of dimension spaces.</w:t>
        </w:r>
      </w:ins>
      <w:ins w:id="1225" w:author="YENDAPALLY, NISHITHA" w:date="2022-07-29T09:55:00Z">
        <w:r w:rsidR="00A92818">
          <w:t xml:space="preserve"> The linear</w:t>
        </w:r>
      </w:ins>
      <w:ins w:id="1226" w:author="YENDAPALLY, NISHITHA" w:date="2022-07-29T09:56:00Z">
        <w:r w:rsidR="00A92818">
          <w:t xml:space="preserve"> kernel with </w:t>
        </w:r>
        <w:del w:id="1227" w:author="Avdesh Mishra" w:date="2022-07-31T23:29:00Z">
          <w:r w:rsidR="00A92818" w:rsidDel="00C10707">
            <w:delText xml:space="preserve">the </w:delText>
          </w:r>
        </w:del>
      </w:ins>
      <w:ins w:id="1228" w:author="YENDAPALLY, NISHITHA" w:date="2022-07-29T23:14:00Z">
        <w:del w:id="1229" w:author="Avdesh Mishra" w:date="2022-07-31T23:29:00Z">
          <w:r w:rsidR="00B7631C" w:rsidDel="00C10707">
            <w:delText xml:space="preserve"> default</w:delText>
          </w:r>
        </w:del>
      </w:ins>
      <w:ins w:id="1230" w:author="Avdesh Mishra" w:date="2022-07-31T23:29:00Z">
        <w:r w:rsidR="00C10707">
          <w:t>the default</w:t>
        </w:r>
      </w:ins>
      <w:ins w:id="1231" w:author="YENDAPALLY, NISHITHA" w:date="2022-07-29T23:14:00Z">
        <w:r w:rsidR="00B7631C">
          <w:t xml:space="preserve"> </w:t>
        </w:r>
      </w:ins>
      <w:ins w:id="1232" w:author="YENDAPALLY, NISHITHA" w:date="2022-07-29T09:56:00Z">
        <w:r w:rsidR="00A92818">
          <w:t>gamma</w:t>
        </w:r>
      </w:ins>
      <w:ins w:id="1233" w:author="YENDAPALLY, NISHITHA" w:date="2022-07-29T23:14:00Z">
        <w:r w:rsidR="00B7631C">
          <w:t xml:space="preserve"> value</w:t>
        </w:r>
      </w:ins>
      <w:ins w:id="1234" w:author="YENDAPALLY, NISHITHA" w:date="2022-07-29T23:15:00Z">
        <w:r w:rsidR="00B7631C">
          <w:t xml:space="preserve"> (auto)</w:t>
        </w:r>
      </w:ins>
      <w:ins w:id="1235" w:author="YENDAPALLY, NISHITHA" w:date="2022-07-29T09:56:00Z">
        <w:r w:rsidR="00A92818">
          <w:t xml:space="preserve"> is used for optimizing the SVMs model.</w:t>
        </w:r>
      </w:ins>
      <w:ins w:id="1236" w:author="YENDAPALLY, NISHITHA" w:date="2022-07-30T10:36:00Z">
        <w:del w:id="1237" w:author="Avdesh Mishra" w:date="2022-07-31T23:30:00Z">
          <w:r w:rsidR="005E594F" w:rsidRPr="005E594F" w:rsidDel="00C10707">
            <w:delText xml:space="preserve"> </w:delText>
          </w:r>
          <w:r w:rsidR="005E594F" w:rsidDel="00C10707">
            <w:delText>The best hyperplane reduces the generalization error and if a new data is added this classifier helps to correctly classify the new data.</w:delText>
          </w:r>
        </w:del>
      </w:ins>
    </w:p>
    <w:p w14:paraId="7F824685" w14:textId="77777777" w:rsidR="005A7B2D" w:rsidRDefault="005A7B2D">
      <w:pPr>
        <w:pStyle w:val="ListParagraph"/>
        <w:tabs>
          <w:tab w:val="left" w:pos="1080"/>
        </w:tabs>
        <w:spacing w:line="480" w:lineRule="auto"/>
        <w:jc w:val="both"/>
        <w:rPr>
          <w:ins w:id="1238" w:author="YENDAPALLY, NISHITHA" w:date="2022-07-28T23:35:00Z"/>
          <w:moveTo w:id="1239" w:author="Avdesh Mishra" w:date="2022-07-28T13:26:00Z"/>
        </w:rPr>
        <w:pPrChange w:id="1240" w:author="YENDAPALLY, NISHITHA" w:date="2022-07-30T10:37:00Z">
          <w:pPr>
            <w:pStyle w:val="ListParagraph"/>
            <w:numPr>
              <w:numId w:val="12"/>
            </w:numPr>
            <w:spacing w:line="480" w:lineRule="auto"/>
            <w:ind w:hanging="360"/>
            <w:jc w:val="both"/>
          </w:pPr>
        </w:pPrChange>
      </w:pPr>
    </w:p>
    <w:p w14:paraId="50750FD9" w14:textId="438B1AB2" w:rsidR="00622BC3" w:rsidDel="005A7B2D" w:rsidRDefault="00622BC3">
      <w:pPr>
        <w:pStyle w:val="ListParagraph"/>
        <w:numPr>
          <w:ilvl w:val="0"/>
          <w:numId w:val="14"/>
        </w:numPr>
        <w:tabs>
          <w:tab w:val="left" w:pos="1080"/>
        </w:tabs>
        <w:spacing w:line="480" w:lineRule="auto"/>
        <w:ind w:left="720"/>
        <w:jc w:val="both"/>
        <w:rPr>
          <w:del w:id="1241" w:author="YENDAPALLY, NISHITHA" w:date="2022-07-28T23:36:00Z"/>
          <w:moveTo w:id="1242" w:author="Avdesh Mishra" w:date="2022-07-28T13:26:00Z"/>
        </w:rPr>
        <w:pPrChange w:id="1243" w:author="YENDAPALLY, NISHITHA" w:date="2022-07-28T23:35:00Z">
          <w:pPr>
            <w:pStyle w:val="ListParagraph"/>
            <w:numPr>
              <w:numId w:val="12"/>
            </w:numPr>
            <w:spacing w:line="480" w:lineRule="auto"/>
            <w:ind w:hanging="360"/>
            <w:jc w:val="both"/>
          </w:pPr>
        </w:pPrChange>
      </w:pPr>
      <w:moveTo w:id="1244" w:author="Avdesh Mishra" w:date="2022-07-28T13:26:00Z">
        <w:r>
          <w:t xml:space="preserve"> </w:t>
        </w:r>
        <w:r w:rsidRPr="008E141B">
          <w:t>Logistic Regression</w:t>
        </w:r>
        <w:r>
          <w:t xml:space="preserve">: </w:t>
        </w:r>
      </w:moveTo>
      <w:ins w:id="1245" w:author="Avdesh Mishra" w:date="2022-07-28T19:52:00Z">
        <w:r w:rsidR="007B7BD5" w:rsidRPr="00334386">
          <w:t>Logistic Regression</w:t>
        </w:r>
        <w:r w:rsidR="007B7BD5">
          <w:t xml:space="preserve"> is </w:t>
        </w:r>
      </w:ins>
      <w:ins w:id="1246" w:author="Avdesh Mishra" w:date="2022-07-28T20:52:00Z">
        <w:r w:rsidR="00BD0CD9">
          <w:t xml:space="preserve">also </w:t>
        </w:r>
      </w:ins>
      <w:ins w:id="1247" w:author="Avdesh Mishra" w:date="2022-07-28T19:52:00Z">
        <w:r w:rsidR="007B7BD5">
          <w:t xml:space="preserve">a supervised </w:t>
        </w:r>
      </w:ins>
      <w:ins w:id="1248" w:author="YENDAPALLY, NISHITHA" w:date="2022-07-30T12:47:00Z">
        <w:r w:rsidR="00127B53">
          <w:t xml:space="preserve">machine learning approach </w:t>
        </w:r>
      </w:ins>
      <w:ins w:id="1249" w:author="Avdesh Mishra" w:date="2022-07-28T19:52:00Z">
        <w:del w:id="1250" w:author="YENDAPALLY, NISHITHA" w:date="2022-07-30T12:47:00Z">
          <w:r w:rsidR="007B7BD5" w:rsidDel="00127B53">
            <w:delText>algorithm</w:delText>
          </w:r>
        </w:del>
      </w:ins>
      <w:ins w:id="1251" w:author="Avdesh Mishra" w:date="2022-07-28T20:53:00Z">
        <w:del w:id="1252" w:author="YENDAPALLY, NISHITHA" w:date="2022-07-30T12:47:00Z">
          <w:r w:rsidR="003E55ED" w:rsidDel="00127B53">
            <w:delText xml:space="preserve"> </w:delText>
          </w:r>
        </w:del>
        <w:r w:rsidR="003E55ED">
          <w:t xml:space="preserve">that can be used both for </w:t>
        </w:r>
        <w:r w:rsidR="004C65C4">
          <w:t xml:space="preserve">both </w:t>
        </w:r>
        <w:r w:rsidR="003E55ED">
          <w:t xml:space="preserve">classification </w:t>
        </w:r>
        <w:proofErr w:type="gramStart"/>
        <w:r w:rsidR="003E55ED">
          <w:t xml:space="preserve">and </w:t>
        </w:r>
      </w:ins>
      <w:ins w:id="1253" w:author="YENDAPALLY, NISHITHA" w:date="2022-07-30T12:48:00Z">
        <w:r w:rsidR="00127B53">
          <w:t xml:space="preserve"> also</w:t>
        </w:r>
        <w:proofErr w:type="gramEnd"/>
        <w:r w:rsidR="00127B53">
          <w:t xml:space="preserve"> </w:t>
        </w:r>
      </w:ins>
      <w:ins w:id="1254" w:author="Avdesh Mishra" w:date="2022-07-28T20:53:00Z">
        <w:r w:rsidR="003E55ED">
          <w:t>regression</w:t>
        </w:r>
      </w:ins>
      <w:ins w:id="1255" w:author="Avdesh Mishra" w:date="2022-07-28T19:52:00Z">
        <w:r w:rsidR="007B7BD5">
          <w:t xml:space="preserve">. It </w:t>
        </w:r>
      </w:ins>
      <w:moveTo w:id="1256" w:author="Avdesh Mishra" w:date="2022-07-28T13:26:00Z">
        <w:del w:id="1257" w:author="Avdesh Mishra" w:date="2022-07-28T19:52:00Z">
          <w:r w:rsidRPr="00334386" w:rsidDel="007B7BD5">
            <w:delText xml:space="preserve">Logistic Regression </w:delText>
          </w:r>
        </w:del>
        <w:del w:id="1258" w:author="Avdesh Mishra" w:date="2022-07-28T19:48:00Z">
          <w:r w:rsidRPr="00334386" w:rsidDel="00F43A25">
            <w:delText>model</w:delText>
          </w:r>
        </w:del>
      </w:moveTo>
      <w:ins w:id="1259" w:author="Avdesh Mishra" w:date="2022-07-28T19:48:00Z">
        <w:r w:rsidR="00F43A25">
          <w:t>is</w:t>
        </w:r>
      </w:ins>
      <w:moveTo w:id="1260" w:author="Avdesh Mishra" w:date="2022-07-28T13:26:00Z">
        <w:r>
          <w:t xml:space="preserve"> </w:t>
        </w:r>
        <w:r w:rsidRPr="00334386">
          <w:t>a popular statistical model that is mostly employed for classifying data</w:t>
        </w:r>
      </w:moveTo>
      <w:ins w:id="1261" w:author="Avdesh Mishra" w:date="2022-07-28T19:51:00Z">
        <w:r w:rsidR="00330F03">
          <w:t xml:space="preserve"> using </w:t>
        </w:r>
      </w:ins>
      <w:ins w:id="1262" w:author="Avdesh Mishra" w:date="2022-07-28T22:38:00Z">
        <w:r w:rsidR="005950B8">
          <w:t xml:space="preserve">the </w:t>
        </w:r>
      </w:ins>
      <w:ins w:id="1263" w:author="Avdesh Mishra" w:date="2022-07-28T19:51:00Z">
        <w:r w:rsidR="00330F03">
          <w:t>sigmoid function</w:t>
        </w:r>
      </w:ins>
      <w:ins w:id="1264" w:author="Avdesh Mishra" w:date="2022-07-28T19:49:00Z">
        <w:r w:rsidR="00F43A25">
          <w:t>.</w:t>
        </w:r>
      </w:ins>
      <w:moveTo w:id="1265" w:author="Avdesh Mishra" w:date="2022-07-28T13:26:00Z">
        <w:del w:id="1266" w:author="Avdesh Mishra" w:date="2022-07-28T19:49:00Z">
          <w:r w:rsidDel="00F43A25">
            <w:delText>,</w:delText>
          </w:r>
        </w:del>
        <w:r>
          <w:t xml:space="preserve"> </w:t>
        </w:r>
        <w:del w:id="1267" w:author="Avdesh Mishra" w:date="2022-07-28T19:49:00Z">
          <w:r w:rsidDel="00F43A25">
            <w:delText>this</w:delText>
          </w:r>
        </w:del>
      </w:moveTo>
      <w:ins w:id="1268" w:author="Avdesh Mishra" w:date="2022-07-28T19:49:00Z">
        <w:r w:rsidR="00F43A25">
          <w:t xml:space="preserve">It is </w:t>
        </w:r>
      </w:ins>
      <w:ins w:id="1269" w:author="Avdesh Mishra" w:date="2022-07-28T19:50:00Z">
        <w:r w:rsidR="00784216">
          <w:t>generally</w:t>
        </w:r>
      </w:ins>
      <w:ins w:id="1270" w:author="Avdesh Mishra" w:date="2022-07-28T19:49:00Z">
        <w:r w:rsidR="00F43A25">
          <w:t xml:space="preserve"> u</w:t>
        </w:r>
      </w:ins>
      <w:ins w:id="1271" w:author="Avdesh Mishra" w:date="2022-07-28T19:50:00Z">
        <w:r w:rsidR="00F43A25">
          <w:t>sed</w:t>
        </w:r>
      </w:ins>
      <w:moveTo w:id="1272" w:author="Avdesh Mishra" w:date="2022-07-28T13:26:00Z">
        <w:r>
          <w:t xml:space="preserve"> </w:t>
        </w:r>
        <w:del w:id="1273" w:author="Avdesh Mishra" w:date="2022-07-28T19:50:00Z">
          <w:r w:rsidDel="00F43A25">
            <w:delText xml:space="preserve">model is used </w:delText>
          </w:r>
        </w:del>
        <w:r>
          <w:t>for predicting binary classes</w:t>
        </w:r>
      </w:moveTo>
      <w:ins w:id="1274" w:author="YENDAPALLY, NISHITHA" w:date="2022-07-29T09:58:00Z">
        <w:r w:rsidR="00867120">
          <w:t xml:space="preserve"> and the default parameter</w:t>
        </w:r>
      </w:ins>
      <w:ins w:id="1275" w:author="YENDAPALLY, NISHITHA" w:date="2022-07-29T09:59:00Z">
        <w:r w:rsidR="00867120">
          <w:t xml:space="preserve">s are used in this </w:t>
        </w:r>
        <w:del w:id="1276" w:author="Avdesh Mishra" w:date="2022-07-30T00:02:00Z">
          <w:r w:rsidR="00867120" w:rsidDel="00BB7DFD">
            <w:delText>model</w:delText>
          </w:r>
        </w:del>
      </w:ins>
      <w:ins w:id="1277" w:author="Avdesh Mishra" w:date="2022-07-30T00:02:00Z">
        <w:r w:rsidR="00BB7DFD">
          <w:t>implementation</w:t>
        </w:r>
      </w:ins>
      <w:ins w:id="1278" w:author="YENDAPALLY, NISHITHA" w:date="2022-07-29T09:59:00Z">
        <w:r w:rsidR="00867120">
          <w:t>.</w:t>
        </w:r>
      </w:ins>
      <w:moveTo w:id="1279" w:author="Avdesh Mishra" w:date="2022-07-28T13:26:00Z">
        <w:del w:id="1280" w:author="YENDAPALLY, NISHITHA" w:date="2022-07-29T09:58:00Z">
          <w:r w:rsidDel="00867120">
            <w:delText xml:space="preserve">. </w:delText>
          </w:r>
        </w:del>
        <w:del w:id="1281" w:author="Avdesh Mishra" w:date="2022-07-28T19:52:00Z">
          <w:r w:rsidDel="007B7BD5">
            <w:delText xml:space="preserve">It is a supervised </w:delText>
          </w:r>
        </w:del>
        <w:del w:id="1282" w:author="Avdesh Mishra" w:date="2022-07-28T19:50:00Z">
          <w:r w:rsidDel="00BF7DFA">
            <w:delText xml:space="preserve">classification </w:delText>
          </w:r>
        </w:del>
        <w:del w:id="1283" w:author="Avdesh Mishra" w:date="2022-07-28T19:52:00Z">
          <w:r w:rsidDel="007B7BD5">
            <w:delText xml:space="preserve">algorithm. </w:delText>
          </w:r>
          <w:r w:rsidDel="00330F03">
            <w:delText>The data uses in this is the sigmoid function.</w:delText>
          </w:r>
        </w:del>
      </w:moveTo>
    </w:p>
    <w:p w14:paraId="2223A315" w14:textId="77777777" w:rsidR="005A7B2D" w:rsidRDefault="005A7B2D" w:rsidP="005A7B2D">
      <w:pPr>
        <w:pStyle w:val="ListParagraph"/>
        <w:numPr>
          <w:ilvl w:val="0"/>
          <w:numId w:val="14"/>
        </w:numPr>
        <w:tabs>
          <w:tab w:val="left" w:pos="1080"/>
        </w:tabs>
        <w:spacing w:line="480" w:lineRule="auto"/>
        <w:ind w:left="720"/>
        <w:jc w:val="both"/>
        <w:rPr>
          <w:ins w:id="1284" w:author="YENDAPALLY, NISHITHA" w:date="2022-07-28T23:36:00Z"/>
        </w:rPr>
      </w:pPr>
    </w:p>
    <w:p w14:paraId="35EDE9E0" w14:textId="026B9CE4" w:rsidR="00622BC3" w:rsidDel="005A7B2D" w:rsidRDefault="00622BC3" w:rsidP="005A7B2D">
      <w:pPr>
        <w:pStyle w:val="ListParagraph"/>
        <w:numPr>
          <w:ilvl w:val="0"/>
          <w:numId w:val="14"/>
        </w:numPr>
        <w:tabs>
          <w:tab w:val="left" w:pos="1080"/>
        </w:tabs>
        <w:spacing w:line="480" w:lineRule="auto"/>
        <w:ind w:left="720"/>
        <w:jc w:val="both"/>
        <w:rPr>
          <w:del w:id="1285" w:author="YENDAPALLY, NISHITHA" w:date="2022-07-28T23:36:00Z"/>
        </w:rPr>
      </w:pPr>
      <w:moveTo w:id="1286" w:author="Avdesh Mishra" w:date="2022-07-28T13:26:00Z">
        <w:del w:id="1287" w:author="YENDAPALLY, NISHITHA" w:date="2022-07-28T23:36:00Z">
          <w:r w:rsidDel="005A7B2D">
            <w:delText xml:space="preserve"> </w:delText>
          </w:r>
        </w:del>
        <w:r w:rsidRPr="008E141B">
          <w:t>K-Nearest</w:t>
        </w:r>
        <w:r>
          <w:t xml:space="preserve"> </w:t>
        </w:r>
        <w:r w:rsidRPr="008E141B">
          <w:t>Neighbor</w:t>
        </w:r>
      </w:moveTo>
      <w:ins w:id="1288" w:author="Avdesh Mishra" w:date="2022-07-28T20:53:00Z">
        <w:r w:rsidR="005C4D59">
          <w:t xml:space="preserve"> (KNN)</w:t>
        </w:r>
      </w:ins>
      <w:moveTo w:id="1289" w:author="Avdesh Mishra" w:date="2022-07-28T13:26:00Z">
        <w:r>
          <w:t xml:space="preserve">: </w:t>
        </w:r>
        <w:del w:id="1290" w:author="Avdesh Mishra" w:date="2022-07-28T20:53:00Z">
          <w:r w:rsidRPr="007C45A9" w:rsidDel="005C4D59">
            <w:delText xml:space="preserve">The </w:delText>
          </w:r>
          <w:r w:rsidDel="005C4D59">
            <w:delText>K</w:delText>
          </w:r>
          <w:r w:rsidRPr="007C45A9" w:rsidDel="005C4D59">
            <w:delText>-</w:delText>
          </w:r>
          <w:r w:rsidDel="005C4D59">
            <w:delText>N</w:delText>
          </w:r>
          <w:r w:rsidRPr="007C45A9" w:rsidDel="005C4D59">
            <w:delText xml:space="preserve">earest </w:delText>
          </w:r>
          <w:r w:rsidDel="005C4D59">
            <w:delText>N</w:delText>
          </w:r>
          <w:r w:rsidRPr="007C45A9" w:rsidDel="005C4D59">
            <w:delText>eighbors technique</w:delText>
          </w:r>
          <w:r w:rsidDel="005C4D59">
            <w:delText xml:space="preserve"> (</w:delText>
          </w:r>
        </w:del>
        <w:r>
          <w:t>KNN</w:t>
        </w:r>
        <w:del w:id="1291" w:author="Avdesh Mishra" w:date="2022-07-28T20:53:00Z">
          <w:r w:rsidDel="005C4D59">
            <w:delText>)</w:delText>
          </w:r>
        </w:del>
        <w:r w:rsidRPr="007C45A9">
          <w:t xml:space="preserve"> is a straightforward, user-friendly supervised machine learning approach that </w:t>
        </w:r>
        <w:r>
          <w:t>can handle</w:t>
        </w:r>
        <w:r w:rsidRPr="007C45A9">
          <w:t xml:space="preserve"> both classification and regression </w:t>
        </w:r>
        <w:del w:id="1292" w:author="Avdesh Mishra" w:date="2022-07-28T20:54:00Z">
          <w:r w:rsidRPr="007C45A9" w:rsidDel="00705830">
            <w:delText>issues</w:delText>
          </w:r>
        </w:del>
      </w:moveTo>
      <w:ins w:id="1293" w:author="Avdesh Mishra" w:date="2022-07-28T20:54:00Z">
        <w:r w:rsidR="00705830">
          <w:t>problems</w:t>
        </w:r>
      </w:ins>
      <w:moveTo w:id="1294" w:author="Avdesh Mishra" w:date="2022-07-28T13:26:00Z">
        <w:r>
          <w:t xml:space="preserve">. </w:t>
        </w:r>
        <w:r w:rsidRPr="00943382">
          <w:t>The KNN algorithm saves all the information that is a</w:t>
        </w:r>
        <w:r>
          <w:t>ccessible</w:t>
        </w:r>
        <w:r w:rsidRPr="00943382">
          <w:t xml:space="preserve"> and c</w:t>
        </w:r>
        <w:r>
          <w:t xml:space="preserve">lassifies </w:t>
        </w:r>
        <w:r w:rsidRPr="00943382">
          <w:t>new input based on similarity.</w:t>
        </w:r>
        <w:r>
          <w:t xml:space="preserve"> </w:t>
        </w:r>
        <w:r w:rsidRPr="00943382">
          <w:t>KNN algorithm simply stores the dataset during the training phase and subsequently classifies new data into a category that is quite close to the new data.</w:t>
        </w:r>
      </w:moveTo>
      <w:ins w:id="1295" w:author="YENDAPALLY, NISHITHA" w:date="2022-07-29T14:40:00Z">
        <w:r w:rsidR="005116BE">
          <w:t xml:space="preserve"> In this </w:t>
        </w:r>
        <w:del w:id="1296" w:author="Avdesh Mishra" w:date="2022-07-30T00:02:00Z">
          <w:r w:rsidR="005116BE" w:rsidDel="004A2DDB">
            <w:delText>method</w:delText>
          </w:r>
        </w:del>
      </w:ins>
      <w:ins w:id="1297" w:author="Avdesh Mishra" w:date="2022-07-30T00:02:00Z">
        <w:r w:rsidR="004A2DDB">
          <w:t>implementation,</w:t>
        </w:r>
      </w:ins>
      <w:ins w:id="1298" w:author="YENDAPALLY, NISHITHA" w:date="2022-07-29T14:40:00Z">
        <w:r w:rsidR="005116BE">
          <w:t xml:space="preserve"> </w:t>
        </w:r>
        <w:del w:id="1299" w:author="Avdesh Mishra" w:date="2022-07-30T00:02:00Z">
          <w:r w:rsidR="005116BE" w:rsidDel="004A2DDB">
            <w:delText>we take the</w:delText>
          </w:r>
        </w:del>
      </w:ins>
      <w:ins w:id="1300" w:author="Avdesh Mishra" w:date="2022-07-30T00:02:00Z">
        <w:r w:rsidR="004A2DDB">
          <w:t xml:space="preserve">all the parameters were set to their </w:t>
        </w:r>
      </w:ins>
      <w:ins w:id="1301" w:author="YENDAPALLY, NISHITHA" w:date="2022-07-29T14:40:00Z">
        <w:del w:id="1302" w:author="Avdesh Mishra" w:date="2022-07-30T00:02:00Z">
          <w:r w:rsidR="005116BE" w:rsidDel="004A2DDB">
            <w:delText xml:space="preserve"> </w:delText>
          </w:r>
        </w:del>
        <w:r w:rsidR="005116BE">
          <w:t xml:space="preserve">default </w:t>
        </w:r>
      </w:ins>
      <w:ins w:id="1303" w:author="YENDAPALLY, NISHITHA" w:date="2022-07-29T14:41:00Z">
        <w:del w:id="1304" w:author="Avdesh Mishra" w:date="2022-07-30T00:02:00Z">
          <w:r w:rsidR="005116BE" w:rsidDel="004A2DDB">
            <w:delText xml:space="preserve">optimizing </w:delText>
          </w:r>
        </w:del>
      </w:ins>
      <w:ins w:id="1305" w:author="YENDAPALLY, NISHITHA" w:date="2022-07-29T14:40:00Z">
        <w:del w:id="1306" w:author="Avdesh Mishra" w:date="2022-07-30T00:02:00Z">
          <w:r w:rsidR="005116BE" w:rsidDel="004A2DDB">
            <w:delText>parameters for the</w:delText>
          </w:r>
        </w:del>
      </w:ins>
      <w:ins w:id="1307" w:author="YENDAPALLY, NISHITHA" w:date="2022-07-29T14:41:00Z">
        <w:del w:id="1308" w:author="Avdesh Mishra" w:date="2022-07-30T00:02:00Z">
          <w:r w:rsidR="005116BE" w:rsidDel="004A2DDB">
            <w:delText xml:space="preserve"> predicting the model</w:delText>
          </w:r>
        </w:del>
      </w:ins>
      <w:ins w:id="1309" w:author="Avdesh Mishra" w:date="2022-07-30T00:02:00Z">
        <w:r w:rsidR="004A2DDB">
          <w:t>value</w:t>
        </w:r>
      </w:ins>
      <w:ins w:id="1310" w:author="YENDAPALLY, NISHITHA" w:date="2022-07-29T14:41:00Z">
        <w:r w:rsidR="005116BE">
          <w:t>.</w:t>
        </w:r>
      </w:ins>
    </w:p>
    <w:p w14:paraId="146CB4F1" w14:textId="77777777" w:rsidR="005A7B2D" w:rsidRDefault="005A7B2D">
      <w:pPr>
        <w:pStyle w:val="ListParagraph"/>
        <w:numPr>
          <w:ilvl w:val="0"/>
          <w:numId w:val="14"/>
        </w:numPr>
        <w:tabs>
          <w:tab w:val="left" w:pos="1080"/>
        </w:tabs>
        <w:spacing w:line="480" w:lineRule="auto"/>
        <w:ind w:left="720"/>
        <w:jc w:val="both"/>
        <w:rPr>
          <w:ins w:id="1311" w:author="YENDAPALLY, NISHITHA" w:date="2022-07-28T23:36:00Z"/>
          <w:moveTo w:id="1312" w:author="Avdesh Mishra" w:date="2022-07-28T13:26:00Z"/>
        </w:rPr>
        <w:pPrChange w:id="1313" w:author="YENDAPALLY, NISHITHA" w:date="2022-07-28T23:36:00Z">
          <w:pPr>
            <w:pStyle w:val="ListParagraph"/>
            <w:numPr>
              <w:numId w:val="12"/>
            </w:numPr>
            <w:spacing w:line="480" w:lineRule="auto"/>
            <w:ind w:hanging="360"/>
            <w:jc w:val="both"/>
          </w:pPr>
        </w:pPrChange>
      </w:pPr>
    </w:p>
    <w:p w14:paraId="21800850" w14:textId="236F6D4F" w:rsidR="005116BE" w:rsidRDefault="00622BC3" w:rsidP="005116BE">
      <w:pPr>
        <w:pStyle w:val="ListParagraph"/>
        <w:numPr>
          <w:ilvl w:val="0"/>
          <w:numId w:val="14"/>
        </w:numPr>
        <w:tabs>
          <w:tab w:val="left" w:pos="1080"/>
        </w:tabs>
        <w:spacing w:line="480" w:lineRule="auto"/>
        <w:ind w:left="720"/>
        <w:jc w:val="both"/>
        <w:rPr>
          <w:ins w:id="1314" w:author="YENDAPALLY, NISHITHA" w:date="2022-07-29T14:41:00Z"/>
        </w:rPr>
      </w:pPr>
      <w:moveTo w:id="1315" w:author="Avdesh Mishra" w:date="2022-07-28T13:26:00Z">
        <w:del w:id="1316" w:author="YENDAPALLY, NISHITHA" w:date="2022-07-28T23:36:00Z">
          <w:r w:rsidDel="005A7B2D">
            <w:delText xml:space="preserve"> </w:delText>
          </w:r>
        </w:del>
        <w:r w:rsidRPr="008E141B">
          <w:t>Decision</w:t>
        </w:r>
      </w:moveTo>
      <w:ins w:id="1317" w:author="Avdesh Mishra" w:date="2022-07-28T20:54:00Z">
        <w:r w:rsidR="003B6225">
          <w:t xml:space="preserve"> </w:t>
        </w:r>
      </w:ins>
      <w:moveTo w:id="1318" w:author="Avdesh Mishra" w:date="2022-07-28T13:26:00Z">
        <w:del w:id="1319" w:author="Avdesh Mishra" w:date="2022-07-28T20:54:00Z">
          <w:r w:rsidRPr="008E141B" w:rsidDel="003B6225">
            <w:delText>-</w:delText>
          </w:r>
        </w:del>
        <w:r w:rsidRPr="008E141B">
          <w:t>Tree</w:t>
        </w:r>
        <w:r>
          <w:t xml:space="preserve">: </w:t>
        </w:r>
        <w:del w:id="1320" w:author="Avdesh Mishra" w:date="2022-07-28T22:38:00Z">
          <w:r w:rsidRPr="00D75255" w:rsidDel="005950B8">
            <w:delText>D</w:delText>
          </w:r>
        </w:del>
      </w:moveTo>
      <w:ins w:id="1321" w:author="Avdesh Mishra" w:date="2022-07-28T22:38:00Z">
        <w:r w:rsidR="005950B8">
          <w:t>A D</w:t>
        </w:r>
      </w:ins>
      <w:moveTo w:id="1322" w:author="Avdesh Mishra" w:date="2022-07-28T13:26:00Z">
        <w:r w:rsidRPr="00D75255">
          <w:t xml:space="preserve">ecision Tree is </w:t>
        </w:r>
        <w:r>
          <w:t xml:space="preserve">one of the </w:t>
        </w:r>
        <w:r w:rsidRPr="00D75255">
          <w:t xml:space="preserve">most </w:t>
        </w:r>
        <w:r>
          <w:t xml:space="preserve">effective </w:t>
        </w:r>
        <w:r w:rsidRPr="00D75255">
          <w:t xml:space="preserve">and popular </w:t>
        </w:r>
        <w:del w:id="1323" w:author="Avdesh Mishra" w:date="2022-07-28T20:54:00Z">
          <w:r w:rsidRPr="00D75255" w:rsidDel="003B6225">
            <w:delText>tool</w:delText>
          </w:r>
        </w:del>
        <w:ins w:id="1324" w:author="Avdesh Mishra" w:date="2022-07-28T20:54:00Z">
          <w:r w:rsidR="003B6225" w:rsidRPr="00D75255">
            <w:t>tools</w:t>
          </w:r>
        </w:ins>
        <w:r w:rsidRPr="00D75255">
          <w:t xml:space="preserve"> for classif</w:t>
        </w:r>
        <w:r>
          <w:t>ying</w:t>
        </w:r>
        <w:r w:rsidRPr="00D75255">
          <w:t xml:space="preserve"> and </w:t>
        </w:r>
      </w:moveTo>
      <w:ins w:id="1325" w:author="Avdesh Mishra" w:date="2022-07-28T20:55:00Z">
        <w:r w:rsidR="00296B4F">
          <w:t xml:space="preserve">making </w:t>
        </w:r>
      </w:ins>
      <w:moveTo w:id="1326" w:author="Avdesh Mishra" w:date="2022-07-28T13:26:00Z">
        <w:r w:rsidRPr="00D75255">
          <w:t>predicti</w:t>
        </w:r>
      </w:moveTo>
      <w:ins w:id="1327" w:author="Avdesh Mishra" w:date="2022-07-28T20:55:00Z">
        <w:r w:rsidR="00296B4F">
          <w:t>ons</w:t>
        </w:r>
      </w:ins>
      <w:ins w:id="1328" w:author="YENDAPALLY, NISHITHA" w:date="2022-07-29T09:59:00Z">
        <w:r w:rsidR="00867120">
          <w:t xml:space="preserve"> with the default parameters</w:t>
        </w:r>
      </w:ins>
      <w:moveTo w:id="1329" w:author="Avdesh Mishra" w:date="2022-07-28T13:26:00Z">
        <w:del w:id="1330" w:author="Avdesh Mishra" w:date="2022-07-28T20:55:00Z">
          <w:r w:rsidDel="00296B4F">
            <w:delText>ng the model</w:delText>
          </w:r>
        </w:del>
        <w:r w:rsidRPr="00D75255">
          <w:t>.</w:t>
        </w:r>
        <w:r>
          <w:t xml:space="preserve"> </w:t>
        </w:r>
        <w:r w:rsidRPr="00E90F75">
          <w:t>A decision tree is a type of tree structure</w:t>
        </w:r>
        <w:del w:id="1331" w:author="YENDAPALLY, NISHITHA" w:date="2022-07-30T12:54:00Z">
          <w:r w:rsidRPr="00E90F75" w:rsidDel="002561D9">
            <w:delText xml:space="preserve"> </w:delText>
          </w:r>
        </w:del>
      </w:moveTo>
      <w:ins w:id="1332" w:author="YENDAPALLY, NISHITHA" w:date="2022-07-30T12:52:00Z">
        <w:r w:rsidR="00127B53">
          <w:t>. It</w:t>
        </w:r>
      </w:ins>
      <w:moveTo w:id="1333" w:author="Avdesh Mishra" w:date="2022-07-28T13:26:00Z">
        <w:del w:id="1334" w:author="YENDAPALLY, NISHITHA" w:date="2022-07-30T12:52:00Z">
          <w:r w:rsidRPr="00E90F75" w:rsidDel="00127B53">
            <w:delText>that</w:delText>
          </w:r>
        </w:del>
        <w:r w:rsidRPr="00E90F75">
          <w:t xml:space="preserve"> resembles a flowchart</w:t>
        </w:r>
      </w:moveTo>
      <w:ins w:id="1335" w:author="YENDAPALLY, NISHITHA" w:date="2022-07-30T12:53:00Z">
        <w:r w:rsidR="00127B53">
          <w:t xml:space="preserve"> in </w:t>
        </w:r>
      </w:ins>
      <w:moveTo w:id="1336" w:author="Avdesh Mishra" w:date="2022-07-28T13:26:00Z">
        <w:del w:id="1337" w:author="YENDAPALLY, NISHITHA" w:date="2022-07-30T12:52:00Z">
          <w:r w:rsidRPr="00E90F75" w:rsidDel="00127B53">
            <w:delText>,</w:delText>
          </w:r>
        </w:del>
        <w:del w:id="1338" w:author="YENDAPALLY, NISHITHA" w:date="2022-07-30T12:53:00Z">
          <w:r w:rsidRPr="00E90F75" w:rsidDel="00127B53">
            <w:delText xml:space="preserve"> </w:delText>
          </w:r>
        </w:del>
        <w:r w:rsidRPr="00E90F75">
          <w:t>wh</w:t>
        </w:r>
      </w:moveTo>
      <w:ins w:id="1339" w:author="YENDAPALLY, NISHITHA" w:date="2022-07-30T12:53:00Z">
        <w:r w:rsidR="00127B53">
          <w:t>ich</w:t>
        </w:r>
      </w:ins>
      <w:moveTo w:id="1340" w:author="Avdesh Mishra" w:date="2022-07-28T13:26:00Z">
        <w:del w:id="1341" w:author="YENDAPALLY, NISHITHA" w:date="2022-07-30T12:53:00Z">
          <w:r w:rsidRPr="00E90F75" w:rsidDel="00127B53">
            <w:delText>ere</w:delText>
          </w:r>
        </w:del>
        <w:r w:rsidRPr="00E90F75">
          <w:t xml:space="preserve"> each internal node represents</w:t>
        </w:r>
        <w:r w:rsidRPr="005A7B2D">
          <w:rPr>
            <w:b/>
          </w:rPr>
          <w:t xml:space="preserve"> </w:t>
        </w:r>
        <w:r w:rsidRPr="00E90F75">
          <w:t>a test</w:t>
        </w:r>
        <w:r w:rsidRPr="005A7B2D">
          <w:rPr>
            <w:b/>
          </w:rPr>
          <w:t xml:space="preserve"> </w:t>
        </w:r>
        <w:r w:rsidRPr="00E90F75">
          <w:t xml:space="preserve">on an attribute, </w:t>
        </w:r>
      </w:moveTo>
      <w:ins w:id="1342" w:author="YENDAPALLY, NISHITHA" w:date="2022-07-30T12:54:00Z">
        <w:r w:rsidR="002561D9">
          <w:t xml:space="preserve">and for </w:t>
        </w:r>
      </w:ins>
      <w:moveTo w:id="1343" w:author="Avdesh Mishra" w:date="2022-07-28T13:26:00Z">
        <w:r w:rsidRPr="00E90F75">
          <w:t>each branch a test result</w:t>
        </w:r>
        <w:del w:id="1344" w:author="YENDAPALLY, NISHITHA" w:date="2022-07-30T12:55:00Z">
          <w:r w:rsidRPr="00E90F75" w:rsidDel="002561D9">
            <w:delText>,</w:delText>
          </w:r>
        </w:del>
      </w:moveTo>
      <w:ins w:id="1345" w:author="YENDAPALLY, NISHITHA" w:date="2022-07-30T12:55:00Z">
        <w:r w:rsidR="002561D9">
          <w:t xml:space="preserve">. Here </w:t>
        </w:r>
      </w:ins>
      <w:moveTo w:id="1346" w:author="Avdesh Mishra" w:date="2022-07-28T13:26:00Z">
        <w:del w:id="1347" w:author="YENDAPALLY, NISHITHA" w:date="2022-07-30T12:55:00Z">
          <w:r w:rsidRPr="00E90F75" w:rsidDel="002561D9">
            <w:delText xml:space="preserve"> and each l</w:delText>
          </w:r>
        </w:del>
      </w:moveTo>
      <w:ins w:id="1348" w:author="YENDAPALLY, NISHITHA" w:date="2022-07-30T12:55:00Z">
        <w:r w:rsidR="002561D9">
          <w:t>L</w:t>
        </w:r>
      </w:ins>
      <w:moveTo w:id="1349" w:author="Avdesh Mishra" w:date="2022-07-28T13:26:00Z">
        <w:r w:rsidRPr="00E90F75">
          <w:t xml:space="preserve">eaf node (terminal node) </w:t>
        </w:r>
      </w:moveTo>
      <w:ins w:id="1350" w:author="YENDAPALLY, NISHITHA" w:date="2022-07-30T12:55:00Z">
        <w:r w:rsidR="002561D9">
          <w:t xml:space="preserve">represents </w:t>
        </w:r>
      </w:ins>
      <w:moveTo w:id="1351" w:author="Avdesh Mishra" w:date="2022-07-28T13:26:00Z">
        <w:r w:rsidRPr="00E90F75">
          <w:t>a class label</w:t>
        </w:r>
        <w:del w:id="1352" w:author="YENDAPALLY, NISHITHA" w:date="2022-07-29T09:59:00Z">
          <w:r w:rsidRPr="00E90F75" w:rsidDel="00867120">
            <w:delText>.</w:delText>
          </w:r>
        </w:del>
      </w:moveTo>
      <w:ins w:id="1353" w:author="YENDAPALLY, NISHITHA" w:date="2022-07-29T09:46:00Z">
        <w:r w:rsidR="00135F4D">
          <w:t>.</w:t>
        </w:r>
      </w:ins>
      <w:ins w:id="1354" w:author="YENDAPALLY, NISHITHA" w:date="2022-07-29T14:41:00Z">
        <w:r w:rsidR="005116BE" w:rsidRPr="005116BE">
          <w:t xml:space="preserve"> </w:t>
        </w:r>
      </w:ins>
      <w:ins w:id="1355" w:author="Avdesh Mishra" w:date="2022-07-30T00:03:00Z">
        <w:r w:rsidR="00F34A28">
          <w:t>In this implementation</w:t>
        </w:r>
      </w:ins>
      <w:ins w:id="1356" w:author="YENDAPALLY, NISHITHA" w:date="2022-07-30T13:00:00Z">
        <w:r w:rsidR="009C20D7">
          <w:t xml:space="preserve"> we</w:t>
        </w:r>
      </w:ins>
      <w:ins w:id="1357" w:author="Avdesh Mishra" w:date="2022-07-30T00:03:00Z">
        <w:r w:rsidR="00F34A28">
          <w:t xml:space="preserve">, all the </w:t>
        </w:r>
        <w:del w:id="1358" w:author="YENDAPALLY, NISHITHA" w:date="2022-07-30T12:56:00Z">
          <w:r w:rsidR="00F34A28" w:rsidDel="000B7A5F">
            <w:delText>parameters were set to their d</w:delText>
          </w:r>
        </w:del>
      </w:ins>
      <w:ins w:id="1359" w:author="YENDAPALLY, NISHITHA" w:date="2022-07-30T12:56:00Z">
        <w:r w:rsidR="000B7A5F">
          <w:t>d</w:t>
        </w:r>
      </w:ins>
      <w:ins w:id="1360" w:author="Avdesh Mishra" w:date="2022-07-30T00:03:00Z">
        <w:r w:rsidR="00F34A28">
          <w:t>efault value</w:t>
        </w:r>
      </w:ins>
      <w:ins w:id="1361" w:author="YENDAPALLY, NISHITHA" w:date="2022-07-30T12:56:00Z">
        <w:r w:rsidR="000B7A5F">
          <w:t>s</w:t>
        </w:r>
      </w:ins>
      <w:ins w:id="1362" w:author="YENDAPALLY, NISHITHA" w:date="2022-07-30T13:00:00Z">
        <w:r w:rsidR="009C20D7">
          <w:t xml:space="preserve"> as optimization parameters.</w:t>
        </w:r>
      </w:ins>
      <w:ins w:id="1363" w:author="Avdesh Mishra" w:date="2022-07-30T00:03:00Z">
        <w:del w:id="1364" w:author="YENDAPALLY, NISHITHA" w:date="2022-07-30T13:00:00Z">
          <w:r w:rsidR="00F34A28" w:rsidDel="009C20D7">
            <w:delText>.</w:delText>
          </w:r>
        </w:del>
      </w:ins>
      <w:ins w:id="1365" w:author="YENDAPALLY, NISHITHA" w:date="2022-07-29T14:41:00Z">
        <w:del w:id="1366" w:author="Avdesh Mishra" w:date="2022-07-30T00:03:00Z">
          <w:r w:rsidR="005116BE" w:rsidDel="00F34A28">
            <w:delText>In this method we take the default optimizing parameters for the predicting the models</w:delText>
          </w:r>
        </w:del>
      </w:ins>
      <w:ins w:id="1367" w:author="YENDAPALLY, NISHITHA" w:date="2022-07-29T14:42:00Z">
        <w:del w:id="1368" w:author="Avdesh Mishra" w:date="2022-07-30T00:03:00Z">
          <w:r w:rsidR="005116BE" w:rsidDel="00F34A28">
            <w:delText xml:space="preserve"> performance</w:delText>
          </w:r>
        </w:del>
      </w:ins>
      <w:ins w:id="1369" w:author="YENDAPALLY, NISHITHA" w:date="2022-07-29T14:41:00Z">
        <w:del w:id="1370" w:author="Avdesh Mishra" w:date="2022-07-30T00:03:00Z">
          <w:r w:rsidR="005116BE" w:rsidDel="00F34A28">
            <w:delText>.</w:delText>
          </w:r>
        </w:del>
      </w:ins>
    </w:p>
    <w:p w14:paraId="0331FB63" w14:textId="47CB982A" w:rsidR="00622BC3" w:rsidRPr="005116BE" w:rsidDel="00A264A9" w:rsidRDefault="00622BC3">
      <w:pPr>
        <w:rPr>
          <w:del w:id="1371" w:author="Avdesh Mishra" w:date="2022-07-28T18:51:00Z"/>
          <w:moveTo w:id="1372" w:author="Avdesh Mishra" w:date="2022-07-28T13:26:00Z"/>
          <w:b/>
        </w:rPr>
        <w:pPrChange w:id="1373" w:author="YENDAPALLY, NISHITHA" w:date="2022-07-29T14:41:00Z">
          <w:pPr>
            <w:pStyle w:val="ListParagraph"/>
            <w:numPr>
              <w:numId w:val="12"/>
            </w:numPr>
            <w:spacing w:line="480" w:lineRule="auto"/>
            <w:ind w:hanging="360"/>
            <w:jc w:val="both"/>
          </w:pPr>
        </w:pPrChange>
      </w:pPr>
    </w:p>
    <w:moveToRangeEnd w:id="1196"/>
    <w:p w14:paraId="4C9B36E4" w14:textId="77777777" w:rsidR="00622BC3" w:rsidRDefault="00622BC3">
      <w:pPr>
        <w:pPrChange w:id="1374" w:author="YENDAPALLY, NISHITHA" w:date="2022-07-29T14:41:00Z">
          <w:pPr>
            <w:spacing w:line="480" w:lineRule="auto"/>
            <w:ind w:firstLine="540"/>
            <w:jc w:val="both"/>
          </w:pPr>
        </w:pPrChange>
      </w:pPr>
    </w:p>
    <w:p w14:paraId="3122D5BF" w14:textId="592418DD" w:rsidR="00B10C0C" w:rsidRDefault="00B10C0C" w:rsidP="00B10C0C">
      <w:pPr>
        <w:spacing w:line="480" w:lineRule="auto"/>
        <w:jc w:val="both"/>
        <w:rPr>
          <w:rFonts w:eastAsia="Calibri"/>
          <w:b/>
          <w:bCs/>
        </w:rPr>
      </w:pPr>
      <w:r w:rsidRPr="00A81892">
        <w:rPr>
          <w:b/>
          <w:bCs/>
        </w:rPr>
        <w:t>3.</w:t>
      </w:r>
      <w:ins w:id="1375" w:author="YENDAPALLY, NISHITHA" w:date="2022-07-28T23:32:00Z">
        <w:r w:rsidR="007B0182">
          <w:rPr>
            <w:b/>
            <w:bCs/>
          </w:rPr>
          <w:t>2</w:t>
        </w:r>
      </w:ins>
      <w:del w:id="1376" w:author="YENDAPALLY, NISHITHA" w:date="2022-07-28T23:32:00Z">
        <w:r w:rsidRPr="00A81892" w:rsidDel="007B0182">
          <w:rPr>
            <w:b/>
            <w:bCs/>
          </w:rPr>
          <w:delText>1</w:delText>
        </w:r>
      </w:del>
      <w:r w:rsidR="00A81892" w:rsidRPr="00A81892">
        <w:rPr>
          <w:rFonts w:eastAsia="Calibri"/>
          <w:b/>
          <w:bCs/>
        </w:rPr>
        <w:t xml:space="preserve"> Architecture of the Model</w:t>
      </w:r>
    </w:p>
    <w:p w14:paraId="27E3AE64" w14:textId="1D2ACB00" w:rsidR="009D3108" w:rsidRDefault="00A81892">
      <w:pPr>
        <w:spacing w:line="480" w:lineRule="auto"/>
        <w:ind w:firstLine="540"/>
        <w:jc w:val="both"/>
        <w:rPr>
          <w:lang w:bidi="en-US"/>
        </w:rPr>
      </w:pPr>
      <w:r>
        <w:t>In this thesis</w:t>
      </w:r>
      <w:r w:rsidR="00FA1F69">
        <w:t>,</w:t>
      </w:r>
      <w:r>
        <w:t xml:space="preserve"> we utilize a stacking-based </w:t>
      </w:r>
      <w:r w:rsidR="00C859B2">
        <w:t>model</w:t>
      </w:r>
      <w:r>
        <w:t xml:space="preserve"> to develop a predictor of </w:t>
      </w:r>
      <w:r w:rsidR="001D34ED">
        <w:t>BPs</w:t>
      </w:r>
      <w:r>
        <w:t xml:space="preserve"> </w:t>
      </w:r>
      <w:r w:rsidR="00F55067">
        <w:t>from the peptide sequence</w:t>
      </w:r>
      <w:del w:id="1377" w:author="Avdesh Mishra" w:date="2022-07-28T20:56:00Z">
        <w:r w:rsidR="00F55067" w:rsidDel="00CB50C9">
          <w:delText>s</w:delText>
        </w:r>
      </w:del>
      <w:r w:rsidR="00F55067">
        <w:t xml:space="preserve">. </w:t>
      </w:r>
      <w:r w:rsidR="00F55067">
        <w:rPr>
          <w:lang w:bidi="en-US"/>
        </w:rPr>
        <w:t xml:space="preserve">Several studies have shown </w:t>
      </w:r>
      <w:ins w:id="1378" w:author="Avdesh Mishra" w:date="2022-07-28T22:39:00Z">
        <w:r w:rsidR="00FE6AEE">
          <w:rPr>
            <w:lang w:bidi="en-US"/>
          </w:rPr>
          <w:t xml:space="preserve">the </w:t>
        </w:r>
      </w:ins>
      <w:r w:rsidR="000D4018">
        <w:rPr>
          <w:lang w:bidi="en-US"/>
        </w:rPr>
        <w:t xml:space="preserve">superiority of </w:t>
      </w:r>
      <w:r w:rsidR="00F55067">
        <w:rPr>
          <w:lang w:bidi="en-US"/>
        </w:rPr>
        <w:t xml:space="preserve">a stacking-based model </w:t>
      </w:r>
      <w:r w:rsidR="000D4018">
        <w:rPr>
          <w:lang w:bidi="en-US"/>
        </w:rPr>
        <w:t xml:space="preserve">over traditional machine learning algorithms. Stacking </w:t>
      </w:r>
      <w:r w:rsidR="00F55067">
        <w:rPr>
          <w:lang w:bidi="en-US"/>
        </w:rPr>
        <w:t>help</w:t>
      </w:r>
      <w:r w:rsidR="00C859B2">
        <w:rPr>
          <w:lang w:bidi="en-US"/>
        </w:rPr>
        <w:t>s in</w:t>
      </w:r>
      <w:r w:rsidR="00F55067">
        <w:rPr>
          <w:lang w:bidi="en-US"/>
        </w:rPr>
        <w:t xml:space="preserve"> improv</w:t>
      </w:r>
      <w:r w:rsidR="00C859B2">
        <w:rPr>
          <w:lang w:bidi="en-US"/>
        </w:rPr>
        <w:t>ing</w:t>
      </w:r>
      <w:r w:rsidR="00F55067">
        <w:rPr>
          <w:lang w:bidi="en-US"/>
        </w:rPr>
        <w:t xml:space="preserve"> the performance of the model as the information from one or more models </w:t>
      </w:r>
      <w:del w:id="1379" w:author="Avdesh Mishra" w:date="2022-07-28T22:39:00Z">
        <w:r w:rsidR="00F55067" w:rsidDel="00FE6AEE">
          <w:rPr>
            <w:lang w:bidi="en-US"/>
          </w:rPr>
          <w:delText xml:space="preserve">are </w:delText>
        </w:r>
      </w:del>
      <w:ins w:id="1380" w:author="Avdesh Mishra" w:date="2022-07-28T22:39:00Z">
        <w:r w:rsidR="00FE6AEE">
          <w:rPr>
            <w:lang w:bidi="en-US"/>
          </w:rPr>
          <w:t xml:space="preserve">is </w:t>
        </w:r>
      </w:ins>
      <w:r w:rsidR="00F55067">
        <w:rPr>
          <w:lang w:bidi="en-US"/>
        </w:rPr>
        <w:t xml:space="preserve">combined to train a new model. This technique has </w:t>
      </w:r>
      <w:r w:rsidR="00F55067">
        <w:rPr>
          <w:lang w:bidi="en-US"/>
        </w:rPr>
        <w:lastRenderedPageBreak/>
        <w:t xml:space="preserve">been widely adopted because of its </w:t>
      </w:r>
      <w:r w:rsidR="000D4018">
        <w:rPr>
          <w:lang w:bidi="en-US"/>
        </w:rPr>
        <w:t xml:space="preserve">lower </w:t>
      </w:r>
      <w:r w:rsidR="00F55067">
        <w:rPr>
          <w:lang w:bidi="en-US"/>
        </w:rPr>
        <w:t xml:space="preserve">generalization error. It is due to low generalization </w:t>
      </w:r>
      <w:r w:rsidR="00FC5D79">
        <w:rPr>
          <w:lang w:bidi="en-US"/>
        </w:rPr>
        <w:t>error;</w:t>
      </w:r>
      <w:r w:rsidR="00F55067">
        <w:rPr>
          <w:lang w:bidi="en-US"/>
        </w:rPr>
        <w:t xml:space="preserve"> the model yields </w:t>
      </w:r>
      <w:ins w:id="1381" w:author="Avdesh Mishra" w:date="2022-07-28T22:39:00Z">
        <w:r w:rsidR="00FE6AEE">
          <w:rPr>
            <w:lang w:bidi="en-US"/>
          </w:rPr>
          <w:t xml:space="preserve">a </w:t>
        </w:r>
      </w:ins>
      <w:r w:rsidR="00F55067">
        <w:rPr>
          <w:lang w:bidi="en-US"/>
        </w:rPr>
        <w:t xml:space="preserve">more </w:t>
      </w:r>
      <w:r w:rsidR="001F3D98">
        <w:rPr>
          <w:lang w:bidi="en-US"/>
        </w:rPr>
        <w:t xml:space="preserve">accurate </w:t>
      </w:r>
      <w:r w:rsidR="00F55067">
        <w:rPr>
          <w:lang w:bidi="en-US"/>
        </w:rPr>
        <w:t>predictor.</w:t>
      </w:r>
      <w:r w:rsidR="009D3108">
        <w:rPr>
          <w:lang w:bidi="en-US"/>
        </w:rPr>
        <w:t xml:space="preserve"> </w:t>
      </w:r>
      <w:r w:rsidR="00F55067">
        <w:rPr>
          <w:lang w:bidi="en-US"/>
        </w:rPr>
        <w:t xml:space="preserve">This thesis implements a 2-layer stacking framework that includes i.) Base-Layer and ii.) Meta-Layer. </w:t>
      </w:r>
    </w:p>
    <w:p w14:paraId="0025C55E" w14:textId="1BFE58C2" w:rsidR="00F55067" w:rsidRDefault="00F55067" w:rsidP="004A276D">
      <w:pPr>
        <w:spacing w:line="480" w:lineRule="auto"/>
        <w:ind w:firstLine="540"/>
        <w:jc w:val="both"/>
        <w:rPr>
          <w:lang w:bidi="en-US"/>
        </w:rPr>
      </w:pPr>
      <w:r>
        <w:rPr>
          <w:lang w:bidi="en-US"/>
        </w:rPr>
        <w:t xml:space="preserve">The </w:t>
      </w:r>
      <w:r w:rsidR="000825E6">
        <w:rPr>
          <w:lang w:bidi="en-US"/>
        </w:rPr>
        <w:t>Base</w:t>
      </w:r>
      <w:r>
        <w:rPr>
          <w:lang w:bidi="en-US"/>
        </w:rPr>
        <w:t>-</w:t>
      </w:r>
      <w:r w:rsidR="000825E6">
        <w:rPr>
          <w:lang w:bidi="en-US"/>
        </w:rPr>
        <w:t xml:space="preserve">Layer </w:t>
      </w:r>
      <w:r>
        <w:rPr>
          <w:lang w:bidi="en-US"/>
        </w:rPr>
        <w:t xml:space="preserve">being the first stage, may contain several machine learning models. The models in the </w:t>
      </w:r>
      <w:r w:rsidR="00A913F8">
        <w:rPr>
          <w:lang w:bidi="en-US"/>
        </w:rPr>
        <w:t>B</w:t>
      </w:r>
      <w:r>
        <w:rPr>
          <w:lang w:bidi="en-US"/>
        </w:rPr>
        <w:t>ase-</w:t>
      </w:r>
      <w:r w:rsidR="00A913F8">
        <w:rPr>
          <w:lang w:bidi="en-US"/>
        </w:rPr>
        <w:t xml:space="preserve">Layer </w:t>
      </w:r>
      <w:del w:id="1382" w:author="Avdesh Mishra" w:date="2022-07-28T22:39:00Z">
        <w:r w:rsidDel="00FE6AEE">
          <w:rPr>
            <w:lang w:bidi="en-US"/>
          </w:rPr>
          <w:delText xml:space="preserve">are </w:delText>
        </w:r>
      </w:del>
      <w:ins w:id="1383" w:author="Avdesh Mishra" w:date="2022-07-28T22:39:00Z">
        <w:r w:rsidR="00FE6AEE">
          <w:rPr>
            <w:lang w:bidi="en-US"/>
          </w:rPr>
          <w:t xml:space="preserve">have been </w:t>
        </w:r>
      </w:ins>
      <w:r>
        <w:rPr>
          <w:lang w:bidi="en-US"/>
        </w:rPr>
        <w:t xml:space="preserve">selected </w:t>
      </w:r>
      <w:r w:rsidR="0044163E">
        <w:rPr>
          <w:lang w:bidi="en-US"/>
        </w:rPr>
        <w:t xml:space="preserve">in </w:t>
      </w:r>
      <w:r w:rsidR="00CC154D">
        <w:rPr>
          <w:lang w:bidi="en-US"/>
        </w:rPr>
        <w:t xml:space="preserve">such </w:t>
      </w:r>
      <w:r w:rsidR="0044163E">
        <w:rPr>
          <w:lang w:bidi="en-US"/>
        </w:rPr>
        <w:t>a way that</w:t>
      </w:r>
      <w:r>
        <w:rPr>
          <w:lang w:bidi="en-US"/>
        </w:rPr>
        <w:t xml:space="preserve"> their underlying operating principle is different so that they can pass valuable information to the </w:t>
      </w:r>
      <w:r w:rsidR="00A913F8">
        <w:rPr>
          <w:lang w:bidi="en-US"/>
        </w:rPr>
        <w:t>Meta-Layer</w:t>
      </w:r>
      <w:r>
        <w:rPr>
          <w:lang w:bidi="en-US"/>
        </w:rPr>
        <w:t xml:space="preserve">. The models in the </w:t>
      </w:r>
      <w:r w:rsidR="00864724">
        <w:rPr>
          <w:lang w:bidi="en-US"/>
        </w:rPr>
        <w:t>Base</w:t>
      </w:r>
      <w:r>
        <w:rPr>
          <w:lang w:bidi="en-US"/>
        </w:rPr>
        <w:t>-</w:t>
      </w:r>
      <w:r w:rsidR="005C3894">
        <w:rPr>
          <w:lang w:bidi="en-US"/>
        </w:rPr>
        <w:t>L</w:t>
      </w:r>
      <w:r>
        <w:rPr>
          <w:lang w:bidi="en-US"/>
        </w:rPr>
        <w:t xml:space="preserve">ayer are trained to generate prediction probabilities for each amino acid, which are consequently appended to the original input features of the amino acid and passed on to the </w:t>
      </w:r>
      <w:r w:rsidR="0006793D">
        <w:rPr>
          <w:lang w:bidi="en-US"/>
        </w:rPr>
        <w:t>M</w:t>
      </w:r>
      <w:r>
        <w:rPr>
          <w:lang w:bidi="en-US"/>
        </w:rPr>
        <w:t>eta-</w:t>
      </w:r>
      <w:r w:rsidR="0006793D">
        <w:rPr>
          <w:lang w:bidi="en-US"/>
        </w:rPr>
        <w:t xml:space="preserve">Layer </w:t>
      </w:r>
      <w:r>
        <w:rPr>
          <w:lang w:bidi="en-US"/>
        </w:rPr>
        <w:t xml:space="preserve">for improved training. The </w:t>
      </w:r>
      <w:r w:rsidR="00590CE3" w:rsidRPr="004A276D">
        <w:rPr>
          <w:lang w:bidi="en-US"/>
        </w:rPr>
        <w:t>M</w:t>
      </w:r>
      <w:r w:rsidRPr="00590CE3">
        <w:rPr>
          <w:lang w:bidi="en-US"/>
        </w:rPr>
        <w:t>eta-</w:t>
      </w:r>
      <w:ins w:id="1384" w:author="Avdesh Mishra" w:date="2022-07-28T09:26:00Z">
        <w:r w:rsidR="00FB0D8B">
          <w:rPr>
            <w:lang w:bidi="en-US"/>
          </w:rPr>
          <w:t>L</w:t>
        </w:r>
      </w:ins>
      <w:del w:id="1385" w:author="Avdesh Mishra" w:date="2022-07-28T09:26:00Z">
        <w:r w:rsidRPr="00590CE3" w:rsidDel="00FB0D8B">
          <w:rPr>
            <w:lang w:bidi="en-US"/>
          </w:rPr>
          <w:delText>l</w:delText>
        </w:r>
      </w:del>
      <w:r w:rsidRPr="00590CE3">
        <w:rPr>
          <w:lang w:bidi="en-US"/>
        </w:rPr>
        <w:t>aye</w:t>
      </w:r>
      <w:r>
        <w:rPr>
          <w:lang w:bidi="en-US"/>
        </w:rPr>
        <w:t xml:space="preserve">r produces the final predictions. </w:t>
      </w:r>
      <w:r w:rsidR="008856FD">
        <w:rPr>
          <w:lang w:bidi="en-US"/>
        </w:rPr>
        <w:t xml:space="preserve">Figure 1 shows </w:t>
      </w:r>
      <w:del w:id="1386" w:author="Avdesh Mishra" w:date="2022-07-28T09:26:00Z">
        <w:r w:rsidR="008856FD" w:rsidDel="00EB5BA2">
          <w:rPr>
            <w:lang w:bidi="en-US"/>
          </w:rPr>
          <w:delText xml:space="preserve">the </w:delText>
        </w:r>
      </w:del>
      <w:ins w:id="1387" w:author="Avdesh Mishra" w:date="2022-07-28T09:26:00Z">
        <w:r w:rsidR="00EB5BA2">
          <w:rPr>
            <w:lang w:bidi="en-US"/>
          </w:rPr>
          <w:t xml:space="preserve">a general </w:t>
        </w:r>
      </w:ins>
      <w:r w:rsidR="008856FD">
        <w:rPr>
          <w:lang w:bidi="en-US"/>
        </w:rPr>
        <w:t xml:space="preserve">architecture of </w:t>
      </w:r>
      <w:ins w:id="1388" w:author="Avdesh Mishra" w:date="2022-07-28T09:27:00Z">
        <w:r w:rsidR="002B2A52">
          <w:rPr>
            <w:lang w:bidi="en-US"/>
          </w:rPr>
          <w:t>the</w:t>
        </w:r>
      </w:ins>
      <w:del w:id="1389" w:author="Avdesh Mishra" w:date="2022-07-28T09:27:00Z">
        <w:r w:rsidR="008856FD" w:rsidDel="002B2A52">
          <w:rPr>
            <w:lang w:bidi="en-US"/>
          </w:rPr>
          <w:delText>a</w:delText>
        </w:r>
      </w:del>
      <w:r w:rsidR="008856FD">
        <w:rPr>
          <w:lang w:bidi="en-US"/>
        </w:rPr>
        <w:t xml:space="preserve"> stacking-based model proposed in this work.</w:t>
      </w:r>
    </w:p>
    <w:p w14:paraId="1E0E2351" w14:textId="698BC81A" w:rsidR="00B00E67" w:rsidRDefault="00D33D98" w:rsidP="00B10C0C">
      <w:pPr>
        <w:spacing w:line="480" w:lineRule="auto"/>
        <w:jc w:val="both"/>
      </w:pPr>
      <w:r w:rsidRPr="00D33D98">
        <w:rPr>
          <w:noProof/>
        </w:rPr>
        <w:t xml:space="preserve"> </w:t>
      </w:r>
      <w:ins w:id="1390" w:author="YENDAPALLY, NISHITHA" w:date="2022-07-29T00:51:00Z">
        <w:r w:rsidR="008E36ED">
          <w:rPr>
            <w:noProof/>
          </w:rPr>
          <w:drawing>
            <wp:inline distT="0" distB="0" distL="0" distR="0" wp14:anchorId="4711980F" wp14:editId="49C4C9F7">
              <wp:extent cx="6242050" cy="29464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42050" cy="2946400"/>
                      </a:xfrm>
                      <a:prstGeom prst="rect">
                        <a:avLst/>
                      </a:prstGeom>
                    </pic:spPr>
                  </pic:pic>
                </a:graphicData>
              </a:graphic>
            </wp:inline>
          </w:drawing>
        </w:r>
        <w:r w:rsidR="008E36ED" w:rsidRPr="00D33D98">
          <w:rPr>
            <w:noProof/>
          </w:rPr>
          <w:t xml:space="preserve"> </w:t>
        </w:r>
      </w:ins>
      <w:commentRangeStart w:id="1391"/>
      <w:del w:id="1392" w:author="YENDAPALLY, NISHITHA" w:date="2022-07-29T00:52:00Z">
        <w:r w:rsidRPr="00D33D98" w:rsidDel="008E36ED">
          <w:rPr>
            <w:noProof/>
          </w:rPr>
          <w:drawing>
            <wp:inline distT="0" distB="0" distL="0" distR="0" wp14:anchorId="346C6127" wp14:editId="328876CC">
              <wp:extent cx="6248400" cy="2965450"/>
              <wp:effectExtent l="0" t="0" r="0" b="6350"/>
              <wp:docPr id="9" name="Content Placeholder 8">
                <a:extLst xmlns:a="http://schemas.openxmlformats.org/drawingml/2006/main">
                  <a:ext uri="{FF2B5EF4-FFF2-40B4-BE49-F238E27FC236}">
                    <a16:creationId xmlns:a16="http://schemas.microsoft.com/office/drawing/2014/main" id="{EC407864-676C-4C2D-A2C1-1FB3868D796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EC407864-676C-4C2D-A2C1-1FB3868D7968}"/>
                          </a:ext>
                        </a:extLst>
                      </pic:cNvPr>
                      <pic:cNvPicPr>
                        <a:picLocks noGrp="1" noChangeAspect="1"/>
                      </pic:cNvPicPr>
                    </pic:nvPicPr>
                    <pic:blipFill>
                      <a:blip r:embed="rId24"/>
                      <a:stretch>
                        <a:fillRect/>
                      </a:stretch>
                    </pic:blipFill>
                    <pic:spPr>
                      <a:xfrm>
                        <a:off x="0" y="0"/>
                        <a:ext cx="6248441" cy="2965469"/>
                      </a:xfrm>
                      <a:prstGeom prst="rect">
                        <a:avLst/>
                      </a:prstGeom>
                    </pic:spPr>
                  </pic:pic>
                </a:graphicData>
              </a:graphic>
            </wp:inline>
          </w:drawing>
        </w:r>
      </w:del>
      <w:commentRangeEnd w:id="1391"/>
      <w:r w:rsidR="00C66532">
        <w:rPr>
          <w:rStyle w:val="CommentReference"/>
        </w:rPr>
        <w:commentReference w:id="1391"/>
      </w:r>
    </w:p>
    <w:p w14:paraId="170B6A45" w14:textId="30FE45F4" w:rsidR="00FD71B4" w:rsidRPr="004A276D" w:rsidRDefault="00FD71B4" w:rsidP="004A276D">
      <w:pPr>
        <w:spacing w:line="480" w:lineRule="auto"/>
        <w:jc w:val="center"/>
      </w:pPr>
      <w:r>
        <w:rPr>
          <w:b/>
          <w:bCs/>
          <w:lang w:bidi="en-US"/>
        </w:rPr>
        <w:t>Fig1</w:t>
      </w:r>
      <w:r w:rsidR="00BB258D">
        <w:rPr>
          <w:b/>
          <w:bCs/>
          <w:lang w:bidi="en-US"/>
        </w:rPr>
        <w:t>:</w:t>
      </w:r>
      <w:r>
        <w:rPr>
          <w:b/>
          <w:bCs/>
          <w:lang w:bidi="en-US"/>
        </w:rPr>
        <w:t xml:space="preserve"> </w:t>
      </w:r>
      <w:r w:rsidRPr="00B32AAA">
        <w:rPr>
          <w:lang w:bidi="en-US"/>
        </w:rPr>
        <w:t xml:space="preserve">Architecture of a </w:t>
      </w:r>
      <w:ins w:id="1393" w:author="Avdesh Mishra" w:date="2022-07-28T09:27:00Z">
        <w:r w:rsidR="00AF78F2">
          <w:rPr>
            <w:lang w:bidi="en-US"/>
          </w:rPr>
          <w:t xml:space="preserve">general </w:t>
        </w:r>
      </w:ins>
      <w:r w:rsidRPr="00B32AAA">
        <w:rPr>
          <w:lang w:bidi="en-US"/>
        </w:rPr>
        <w:t>stacking-based model</w:t>
      </w:r>
    </w:p>
    <w:p w14:paraId="03C37F4E" w14:textId="3659C90A" w:rsidR="00B00E67" w:rsidRPr="00B00E67" w:rsidRDefault="00B00E67" w:rsidP="008A0723">
      <w:pPr>
        <w:pStyle w:val="Heading2"/>
        <w:rPr>
          <w:rFonts w:eastAsia="Calibri"/>
        </w:rPr>
      </w:pPr>
      <w:r w:rsidRPr="00B00E67">
        <w:lastRenderedPageBreak/>
        <w:t>3.</w:t>
      </w:r>
      <w:ins w:id="1394" w:author="YENDAPALLY, NISHITHA" w:date="2022-07-29T11:17:00Z">
        <w:r w:rsidR="00972B9C">
          <w:t>3</w:t>
        </w:r>
      </w:ins>
      <w:del w:id="1395" w:author="YENDAPALLY, NISHITHA" w:date="2022-07-29T11:17:00Z">
        <w:r w:rsidRPr="00B00E67" w:rsidDel="00972B9C">
          <w:delText>2</w:delText>
        </w:r>
      </w:del>
      <w:r w:rsidRPr="00B00E67">
        <w:rPr>
          <w:rFonts w:eastAsia="Calibri"/>
        </w:rPr>
        <w:t xml:space="preserve"> Performance Assessment Metrics</w:t>
      </w:r>
    </w:p>
    <w:p w14:paraId="45AF0E3A" w14:textId="799525FC" w:rsidR="00331449" w:rsidRDefault="00331449" w:rsidP="004A276D">
      <w:pPr>
        <w:spacing w:line="480" w:lineRule="auto"/>
        <w:ind w:firstLine="540"/>
        <w:jc w:val="both"/>
      </w:pPr>
      <w:r>
        <w:rPr>
          <w:rFonts w:eastAsia="Calibri"/>
          <w:lang w:bidi="en-US"/>
        </w:rPr>
        <w:t>Performance assessment is a</w:t>
      </w:r>
      <w:r w:rsidR="00CE3D9D">
        <w:rPr>
          <w:rFonts w:eastAsia="Calibri"/>
          <w:lang w:bidi="en-US"/>
        </w:rPr>
        <w:t xml:space="preserve"> very</w:t>
      </w:r>
      <w:r>
        <w:rPr>
          <w:rFonts w:eastAsia="Calibri"/>
          <w:lang w:bidi="en-US"/>
        </w:rPr>
        <w:t xml:space="preserve"> important step for </w:t>
      </w:r>
      <w:ins w:id="1396" w:author="Avdesh Mishra" w:date="2022-07-28T22:39:00Z">
        <w:r w:rsidR="00FE6AEE">
          <w:rPr>
            <w:rFonts w:eastAsia="Calibri"/>
            <w:lang w:bidi="en-US"/>
          </w:rPr>
          <w:t xml:space="preserve">the </w:t>
        </w:r>
      </w:ins>
      <w:r>
        <w:rPr>
          <w:rFonts w:eastAsia="Calibri"/>
          <w:lang w:bidi="en-US"/>
        </w:rPr>
        <w:t xml:space="preserve">evaluation of </w:t>
      </w:r>
      <w:del w:id="1397" w:author="Avdesh Mishra" w:date="2022-07-28T22:39:00Z">
        <w:r w:rsidDel="00FE6AEE">
          <w:rPr>
            <w:rFonts w:eastAsia="Calibri"/>
            <w:lang w:bidi="en-US"/>
          </w:rPr>
          <w:delText xml:space="preserve">the </w:delText>
        </w:r>
      </w:del>
      <w:ins w:id="1398" w:author="YENDAPALLY, NISHITHA" w:date="2022-07-29T11:17:00Z">
        <w:r w:rsidR="00972B9C">
          <w:rPr>
            <w:rFonts w:eastAsia="Calibri"/>
            <w:lang w:bidi="en-US"/>
          </w:rPr>
          <w:t>ML</w:t>
        </w:r>
      </w:ins>
      <w:del w:id="1399" w:author="YENDAPALLY, NISHITHA" w:date="2022-07-29T11:17:00Z">
        <w:r w:rsidDel="00972B9C">
          <w:rPr>
            <w:rFonts w:eastAsia="Calibri"/>
            <w:lang w:bidi="en-US"/>
          </w:rPr>
          <w:delText>machine</w:delText>
        </w:r>
      </w:del>
      <w:r>
        <w:rPr>
          <w:rFonts w:eastAsia="Calibri"/>
          <w:lang w:bidi="en-US"/>
        </w:rPr>
        <w:t xml:space="preserve">/deep learning models. In this work, first, the model </w:t>
      </w:r>
      <w:del w:id="1400" w:author="Avdesh Mishra" w:date="2022-07-28T09:31:00Z">
        <w:r w:rsidDel="000822AF">
          <w:rPr>
            <w:rFonts w:eastAsia="Calibri"/>
            <w:lang w:bidi="en-US"/>
          </w:rPr>
          <w:delText xml:space="preserve">was </w:delText>
        </w:r>
      </w:del>
      <w:ins w:id="1401" w:author="Avdesh Mishra" w:date="2022-07-28T09:31:00Z">
        <w:r w:rsidR="000822AF">
          <w:rPr>
            <w:rFonts w:eastAsia="Calibri"/>
            <w:lang w:bidi="en-US"/>
          </w:rPr>
          <w:t xml:space="preserve">is </w:t>
        </w:r>
      </w:ins>
      <w:r>
        <w:rPr>
          <w:rFonts w:eastAsia="Calibri"/>
          <w:lang w:bidi="en-US"/>
        </w:rPr>
        <w:t>trained</w:t>
      </w:r>
      <w:r w:rsidR="00E44E14">
        <w:rPr>
          <w:rFonts w:eastAsia="Calibri"/>
          <w:lang w:bidi="en-US"/>
        </w:rPr>
        <w:t xml:space="preserve"> on the </w:t>
      </w:r>
      <w:r w:rsidR="003C1092">
        <w:rPr>
          <w:rFonts w:eastAsia="Calibri"/>
          <w:lang w:bidi="en-US"/>
        </w:rPr>
        <w:t xml:space="preserve">Benchmark </w:t>
      </w:r>
      <w:r w:rsidR="00E44E14">
        <w:rPr>
          <w:rFonts w:eastAsia="Calibri"/>
          <w:lang w:bidi="en-US"/>
        </w:rPr>
        <w:t>training data</w:t>
      </w:r>
      <w:r w:rsidR="003C1092">
        <w:rPr>
          <w:rFonts w:eastAsia="Calibri"/>
          <w:lang w:bidi="en-US"/>
        </w:rPr>
        <w:t xml:space="preserve"> set</w:t>
      </w:r>
      <w:ins w:id="1402" w:author="Avdesh Mishra" w:date="2022-07-28T09:31:00Z">
        <w:r w:rsidR="000064D5">
          <w:rPr>
            <w:rFonts w:eastAsia="Calibri"/>
            <w:lang w:bidi="en-US"/>
          </w:rPr>
          <w:t xml:space="preserve"> (BTP-CV)</w:t>
        </w:r>
      </w:ins>
      <w:r>
        <w:rPr>
          <w:rFonts w:eastAsia="Calibri"/>
          <w:lang w:bidi="en-US"/>
        </w:rPr>
        <w:t xml:space="preserve"> </w:t>
      </w:r>
      <w:ins w:id="1403" w:author="Avdesh Mishra" w:date="2022-07-28T22:39:00Z">
        <w:r w:rsidR="00FE6AEE">
          <w:rPr>
            <w:rFonts w:eastAsia="Calibri"/>
            <w:lang w:bidi="en-US"/>
          </w:rPr>
          <w:t xml:space="preserve">and </w:t>
        </w:r>
      </w:ins>
      <w:del w:id="1404" w:author="Avdesh Mishra" w:date="2022-07-28T09:31:00Z">
        <w:r w:rsidDel="00AA6789">
          <w:rPr>
            <w:rFonts w:eastAsia="Calibri"/>
            <w:lang w:bidi="en-US"/>
          </w:rPr>
          <w:delText xml:space="preserve">and </w:delText>
        </w:r>
      </w:del>
      <w:ins w:id="1405" w:author="Avdesh Mishra" w:date="2022-07-28T09:31:00Z">
        <w:r w:rsidR="00AA6789">
          <w:rPr>
            <w:rFonts w:eastAsia="Calibri"/>
            <w:lang w:bidi="en-US"/>
          </w:rPr>
          <w:t xml:space="preserve">then </w:t>
        </w:r>
      </w:ins>
      <w:r>
        <w:rPr>
          <w:rFonts w:eastAsia="Calibri"/>
          <w:lang w:bidi="en-US"/>
        </w:rPr>
        <w:t>tested on the</w:t>
      </w:r>
      <w:r w:rsidR="00E44E14">
        <w:rPr>
          <w:rFonts w:eastAsia="Calibri"/>
          <w:lang w:bidi="en-US"/>
        </w:rPr>
        <w:t xml:space="preserve"> independent test</w:t>
      </w:r>
      <w:r>
        <w:rPr>
          <w:rFonts w:eastAsia="Calibri"/>
          <w:lang w:bidi="en-US"/>
        </w:rPr>
        <w:t xml:space="preserve"> dataset</w:t>
      </w:r>
      <w:r w:rsidR="00E44E14">
        <w:rPr>
          <w:rFonts w:eastAsia="Calibri"/>
          <w:lang w:bidi="en-US"/>
        </w:rPr>
        <w:t xml:space="preserve"> (BTP-TS) </w:t>
      </w:r>
      <w:r>
        <w:rPr>
          <w:rFonts w:eastAsia="Calibri"/>
          <w:lang w:bidi="en-US"/>
        </w:rPr>
        <w:t xml:space="preserve">that </w:t>
      </w:r>
      <w:r w:rsidR="0079178C">
        <w:rPr>
          <w:rFonts w:eastAsia="Calibri"/>
          <w:lang w:bidi="en-US"/>
        </w:rPr>
        <w:t>has</w:t>
      </w:r>
      <w:r>
        <w:rPr>
          <w:rFonts w:eastAsia="Calibri"/>
          <w:lang w:bidi="en-US"/>
        </w:rPr>
        <w:t xml:space="preserve"> both bitter and </w:t>
      </w:r>
      <w:r w:rsidR="0079178C">
        <w:rPr>
          <w:rFonts w:eastAsia="Calibri"/>
          <w:lang w:bidi="en-US"/>
        </w:rPr>
        <w:t>n</w:t>
      </w:r>
      <w:r>
        <w:rPr>
          <w:rFonts w:eastAsia="Calibri"/>
          <w:lang w:bidi="en-US"/>
        </w:rPr>
        <w:t>on-bitter peptides.</w:t>
      </w:r>
    </w:p>
    <w:p w14:paraId="47583BFA" w14:textId="5F8B24C6" w:rsidR="00331449" w:rsidRPr="00331449" w:rsidRDefault="00B00E67" w:rsidP="004A276D">
      <w:pPr>
        <w:spacing w:line="480" w:lineRule="auto"/>
        <w:ind w:firstLine="540"/>
        <w:jc w:val="both"/>
      </w:pPr>
      <w:del w:id="1406" w:author="Avdesh Mishra" w:date="2022-07-28T09:32:00Z">
        <w:r w:rsidRPr="00E313EE" w:rsidDel="00E1444B">
          <w:delText xml:space="preserve">In this research, </w:delText>
        </w:r>
        <w:r w:rsidDel="00E1444B">
          <w:delText>a</w:delText>
        </w:r>
      </w:del>
      <w:ins w:id="1407" w:author="Avdesh Mishra" w:date="2022-07-28T09:32:00Z">
        <w:r w:rsidR="00E1444B">
          <w:t>A</w:t>
        </w:r>
      </w:ins>
      <w:r>
        <w:t xml:space="preserve"> </w:t>
      </w:r>
      <w:r w:rsidRPr="00E313EE">
        <w:t xml:space="preserve">10-fold </w:t>
      </w:r>
      <w:r>
        <w:t>CV</w:t>
      </w:r>
      <w:r w:rsidRPr="00E313EE">
        <w:t xml:space="preserve"> </w:t>
      </w:r>
      <w:ins w:id="1408" w:author="Avdesh Mishra" w:date="2022-07-28T09:32:00Z">
        <w:r w:rsidR="008E4212">
          <w:t xml:space="preserve">approach </w:t>
        </w:r>
      </w:ins>
      <w:r w:rsidR="00A362B9">
        <w:t>is</w:t>
      </w:r>
      <w:r w:rsidRPr="00E313EE">
        <w:t xml:space="preserve"> utilized </w:t>
      </w:r>
      <w:r>
        <w:t>for</w:t>
      </w:r>
      <w:r w:rsidRPr="00E313EE">
        <w:t xml:space="preserve"> compar</w:t>
      </w:r>
      <w:r>
        <w:t>ing</w:t>
      </w:r>
      <w:r w:rsidRPr="00E313EE">
        <w:t xml:space="preserve"> the </w:t>
      </w:r>
      <w:r>
        <w:t>outcomes</w:t>
      </w:r>
      <w:r w:rsidRPr="00E313EE">
        <w:t xml:space="preserve"> of </w:t>
      </w:r>
      <w:r>
        <w:t xml:space="preserve">the suggested approach with the </w:t>
      </w:r>
      <w:r w:rsidR="00FC21F0">
        <w:t>other Machine lea</w:t>
      </w:r>
      <w:r w:rsidR="00BD672D">
        <w:t>r</w:t>
      </w:r>
      <w:r w:rsidR="00FC21F0">
        <w:t>ning</w:t>
      </w:r>
      <w:r w:rsidRPr="00E313EE">
        <w:t xml:space="preserve"> </w:t>
      </w:r>
      <w:r>
        <w:t>approaches</w:t>
      </w:r>
      <w:r w:rsidRPr="00E313EE">
        <w:t xml:space="preserve">. First, </w:t>
      </w:r>
      <w:r>
        <w:t>the data</w:t>
      </w:r>
      <w:r w:rsidRPr="00E313EE">
        <w:t xml:space="preserve"> </w:t>
      </w:r>
      <w:r>
        <w:t xml:space="preserve">is </w:t>
      </w:r>
      <w:r w:rsidR="00A84FF7">
        <w:t>divided</w:t>
      </w:r>
      <w:r w:rsidR="00A84FF7" w:rsidRPr="00E313EE">
        <w:t xml:space="preserve"> </w:t>
      </w:r>
      <w:r w:rsidRPr="00E313EE">
        <w:t xml:space="preserve">into </w:t>
      </w:r>
      <w:r>
        <w:t xml:space="preserve">ten </w:t>
      </w:r>
      <w:del w:id="1409" w:author="Avdesh Mishra" w:date="2022-07-28T22:39:00Z">
        <w:r w:rsidRPr="00E313EE" w:rsidDel="00FE6AEE">
          <w:delText>equal</w:delText>
        </w:r>
        <w:r w:rsidDel="00FE6AEE">
          <w:delText xml:space="preserve"> </w:delText>
        </w:r>
      </w:del>
      <w:ins w:id="1410" w:author="Avdesh Mishra" w:date="2022-07-28T22:39:00Z">
        <w:r w:rsidR="00FE6AEE" w:rsidRPr="00E313EE">
          <w:t>equal</w:t>
        </w:r>
        <w:r w:rsidR="00FE6AEE">
          <w:t>-</w:t>
        </w:r>
      </w:ins>
      <w:r w:rsidRPr="00E313EE">
        <w:t xml:space="preserve">sized folds, where </w:t>
      </w:r>
      <w:r>
        <w:t>9-</w:t>
      </w:r>
      <w:r w:rsidRPr="00E313EE">
        <w:t xml:space="preserve">folds </w:t>
      </w:r>
      <w:r>
        <w:t>are</w:t>
      </w:r>
      <w:r w:rsidRPr="00E313EE">
        <w:t xml:space="preserve"> utilized </w:t>
      </w:r>
      <w:r>
        <w:t>to</w:t>
      </w:r>
      <w:r w:rsidRPr="00E313EE">
        <w:t xml:space="preserve"> </w:t>
      </w:r>
      <w:del w:id="1411" w:author="Avdesh Mishra" w:date="2022-07-28T09:32:00Z">
        <w:r w:rsidRPr="00E313EE" w:rsidDel="006C52FF">
          <w:delText>trai</w:delText>
        </w:r>
        <w:r w:rsidDel="006C52FF">
          <w:delText>n</w:delText>
        </w:r>
      </w:del>
      <w:ins w:id="1412" w:author="Avdesh Mishra" w:date="2022-07-28T09:32:00Z">
        <w:r w:rsidR="006C52FF" w:rsidRPr="00E313EE">
          <w:t>trai</w:t>
        </w:r>
        <w:r w:rsidR="006C52FF">
          <w:t>n,</w:t>
        </w:r>
      </w:ins>
      <w:r w:rsidRPr="00E313EE">
        <w:t xml:space="preserve"> and </w:t>
      </w:r>
      <w:r>
        <w:t xml:space="preserve">the remaining </w:t>
      </w:r>
      <w:r w:rsidRPr="00E313EE">
        <w:t xml:space="preserve">fold </w:t>
      </w:r>
      <w:r>
        <w:t xml:space="preserve">is utilized to </w:t>
      </w:r>
      <w:r w:rsidRPr="00E313EE">
        <w:t>test</w:t>
      </w:r>
      <w:r>
        <w:t xml:space="preserve"> the method</w:t>
      </w:r>
      <w:r w:rsidRPr="00E313EE">
        <w:t xml:space="preserve">. This procedure </w:t>
      </w:r>
      <w:r w:rsidR="00D7510C">
        <w:t>continues</w:t>
      </w:r>
      <w:r w:rsidRPr="00E313EE">
        <w:t xml:space="preserve"> until each fold </w:t>
      </w:r>
      <w:r>
        <w:t>is</w:t>
      </w:r>
      <w:r w:rsidRPr="00E313EE">
        <w:t xml:space="preserve"> tested at least once.</w:t>
      </w:r>
      <w:r w:rsidR="00BD672D">
        <w:t xml:space="preserve"> </w:t>
      </w:r>
      <w:r>
        <w:t>T</w:t>
      </w:r>
      <w:r w:rsidRPr="00E313EE">
        <w:t>able</w:t>
      </w:r>
      <w:r>
        <w:t xml:space="preserve"> </w:t>
      </w:r>
      <w:r w:rsidR="00F42503">
        <w:t>2</w:t>
      </w:r>
      <w:r w:rsidR="00F42503" w:rsidRPr="00E313EE">
        <w:t xml:space="preserve"> </w:t>
      </w:r>
      <w:r>
        <w:t xml:space="preserve">shows the </w:t>
      </w:r>
      <w:r w:rsidRPr="00E313EE">
        <w:t>performance evaluation metrics</w:t>
      </w:r>
      <w:r>
        <w:t xml:space="preserve"> (and the corresponding definitions)</w:t>
      </w:r>
      <w:r w:rsidRPr="00E313EE">
        <w:t xml:space="preserve"> </w:t>
      </w:r>
      <w:r>
        <w:t>that</w:t>
      </w:r>
      <w:r w:rsidRPr="00E313EE">
        <w:t xml:space="preserve"> </w:t>
      </w:r>
      <w:r w:rsidR="00053EF5">
        <w:t>are</w:t>
      </w:r>
      <w:r w:rsidRPr="00E313EE">
        <w:t xml:space="preserve"> considered for </w:t>
      </w:r>
      <w:r>
        <w:t xml:space="preserve">an </w:t>
      </w:r>
      <w:r w:rsidRPr="00E313EE">
        <w:t>extensive evaluation of the proposed framework.</w:t>
      </w:r>
      <w:r w:rsidR="00FC27CA">
        <w:rPr>
          <w:rFonts w:eastAsia="Calibri"/>
          <w:lang w:bidi="en-US"/>
        </w:rPr>
        <w:t xml:space="preserve"> </w:t>
      </w:r>
      <w:del w:id="1413" w:author="Avdesh Mishra" w:date="2022-07-28T09:33:00Z">
        <w:r w:rsidR="00FC27CA" w:rsidDel="006C52FF">
          <w:rPr>
            <w:rFonts w:eastAsia="Calibri"/>
            <w:lang w:bidi="en-US"/>
          </w:rPr>
          <w:delText xml:space="preserve">Below are </w:delText>
        </w:r>
        <w:r w:rsidR="00331449" w:rsidDel="006C52FF">
          <w:rPr>
            <w:rFonts w:eastAsia="Calibri"/>
            <w:lang w:bidi="en-US"/>
          </w:rPr>
          <w:delText xml:space="preserve">the different performance measures that are utilized to </w:delText>
        </w:r>
        <w:r w:rsidR="00A93F36" w:rsidDel="006C52FF">
          <w:rPr>
            <w:rFonts w:eastAsia="Calibri"/>
            <w:lang w:bidi="en-US"/>
          </w:rPr>
          <w:delText>study</w:delText>
        </w:r>
        <w:r w:rsidR="00331449" w:rsidDel="006C52FF">
          <w:rPr>
            <w:rFonts w:eastAsia="Calibri"/>
            <w:lang w:bidi="en-US"/>
          </w:rPr>
          <w:delText xml:space="preserve"> the performance</w:delText>
        </w:r>
        <w:r w:rsidR="00C859B2" w:rsidDel="006C52FF">
          <w:rPr>
            <w:rFonts w:eastAsia="Calibri"/>
            <w:lang w:bidi="en-US"/>
          </w:rPr>
          <w:delText xml:space="preserve"> </w:delText>
        </w:r>
        <w:r w:rsidR="00331449" w:rsidDel="006C52FF">
          <w:rPr>
            <w:rFonts w:eastAsia="Calibri"/>
            <w:lang w:bidi="en-US"/>
          </w:rPr>
          <w:delText xml:space="preserve">of </w:delText>
        </w:r>
        <w:r w:rsidR="00A93F36" w:rsidDel="006C52FF">
          <w:rPr>
            <w:rFonts w:eastAsia="Calibri"/>
            <w:lang w:bidi="en-US"/>
          </w:rPr>
          <w:delText xml:space="preserve">Stacking-Based </w:delText>
        </w:r>
        <w:r w:rsidR="00331449" w:rsidDel="006C52FF">
          <w:rPr>
            <w:rFonts w:eastAsia="Calibri"/>
            <w:lang w:bidi="en-US"/>
          </w:rPr>
          <w:delText>m</w:delText>
        </w:r>
        <w:r w:rsidR="00BC285B" w:rsidDel="006C52FF">
          <w:rPr>
            <w:rFonts w:eastAsia="Calibri"/>
            <w:lang w:bidi="en-US"/>
          </w:rPr>
          <w:delText>odel</w:delText>
        </w:r>
        <w:r w:rsidR="00331449" w:rsidDel="006C52FF">
          <w:rPr>
            <w:rFonts w:eastAsia="Calibri"/>
            <w:lang w:bidi="en-US"/>
          </w:rPr>
          <w:delText>.</w:delText>
        </w:r>
      </w:del>
    </w:p>
    <w:p w14:paraId="5EE221B5" w14:textId="6FDC1819" w:rsidR="00FC27CA" w:rsidDel="003C04F9" w:rsidRDefault="00FC27CA" w:rsidP="00B00E67">
      <w:pPr>
        <w:spacing w:line="480" w:lineRule="auto"/>
        <w:jc w:val="both"/>
        <w:rPr>
          <w:del w:id="1414" w:author="Avdesh Mishra" w:date="2022-07-28T13:27:00Z"/>
          <w:b/>
          <w:bCs/>
        </w:rPr>
      </w:pPr>
    </w:p>
    <w:p w14:paraId="7C002EED" w14:textId="6729A8EC" w:rsidR="00FC27CA" w:rsidDel="004B10F5" w:rsidRDefault="00FC27CA" w:rsidP="00B00E67">
      <w:pPr>
        <w:spacing w:line="480" w:lineRule="auto"/>
        <w:jc w:val="both"/>
        <w:rPr>
          <w:del w:id="1415" w:author="Avdesh Mishra" w:date="2022-07-28T13:27:00Z"/>
          <w:b/>
          <w:bCs/>
        </w:rPr>
      </w:pPr>
    </w:p>
    <w:p w14:paraId="0799AA94" w14:textId="18DB9A1B" w:rsidR="00E44E14" w:rsidDel="004B10F5" w:rsidRDefault="00E44E14" w:rsidP="00B00E67">
      <w:pPr>
        <w:spacing w:line="480" w:lineRule="auto"/>
        <w:jc w:val="both"/>
        <w:rPr>
          <w:del w:id="1416" w:author="Avdesh Mishra" w:date="2022-07-28T13:27:00Z"/>
          <w:b/>
          <w:bCs/>
        </w:rPr>
      </w:pPr>
    </w:p>
    <w:p w14:paraId="2CA01491" w14:textId="24F5DFDB" w:rsidR="00B00E67" w:rsidRPr="004C5D63" w:rsidRDefault="00B00E67" w:rsidP="00B00E67">
      <w:pPr>
        <w:spacing w:line="480" w:lineRule="auto"/>
        <w:jc w:val="both"/>
      </w:pPr>
      <w:r w:rsidRPr="00832FBC">
        <w:rPr>
          <w:b/>
          <w:bCs/>
        </w:rPr>
        <w:t xml:space="preserve">Table </w:t>
      </w:r>
      <w:r w:rsidR="00331449">
        <w:rPr>
          <w:b/>
          <w:bCs/>
        </w:rPr>
        <w:t>2</w:t>
      </w:r>
      <w:r w:rsidRPr="00832FBC">
        <w:t xml:space="preserve">: Evaluation </w:t>
      </w:r>
      <w:r>
        <w:t>m</w:t>
      </w:r>
      <w:r w:rsidRPr="00832FBC">
        <w:t>etrics and their definition.</w:t>
      </w:r>
    </w:p>
    <w:tbl>
      <w:tblPr>
        <w:tblStyle w:val="TableGrid"/>
        <w:tblW w:w="0" w:type="auto"/>
        <w:tblLook w:val="04A0" w:firstRow="1" w:lastRow="0" w:firstColumn="1" w:lastColumn="0" w:noHBand="0" w:noVBand="1"/>
      </w:tblPr>
      <w:tblGrid>
        <w:gridCol w:w="3510"/>
        <w:gridCol w:w="5506"/>
      </w:tblGrid>
      <w:tr w:rsidR="00B00E67" w14:paraId="18634780" w14:textId="77777777" w:rsidTr="00683555">
        <w:tc>
          <w:tcPr>
            <w:tcW w:w="3510" w:type="dxa"/>
          </w:tcPr>
          <w:p w14:paraId="1441D7D8" w14:textId="77777777" w:rsidR="00B00E67" w:rsidRPr="00D22B6C" w:rsidRDefault="00B00E67" w:rsidP="00683555">
            <w:pPr>
              <w:spacing w:line="480" w:lineRule="auto"/>
              <w:rPr>
                <w:b/>
                <w:bCs/>
              </w:rPr>
            </w:pPr>
            <w:r w:rsidRPr="00D22B6C">
              <w:rPr>
                <w:b/>
                <w:bCs/>
              </w:rPr>
              <w:t>Metric</w:t>
            </w:r>
          </w:p>
        </w:tc>
        <w:tc>
          <w:tcPr>
            <w:tcW w:w="5506" w:type="dxa"/>
          </w:tcPr>
          <w:p w14:paraId="3D0232CA" w14:textId="77777777" w:rsidR="00B00E67" w:rsidRPr="00D22B6C" w:rsidRDefault="00B00E67" w:rsidP="00683555">
            <w:pPr>
              <w:spacing w:line="480" w:lineRule="auto"/>
              <w:jc w:val="center"/>
              <w:rPr>
                <w:b/>
                <w:bCs/>
              </w:rPr>
            </w:pPr>
            <w:r w:rsidRPr="00D22B6C">
              <w:rPr>
                <w:b/>
                <w:bCs/>
              </w:rPr>
              <w:t>Metric Definition</w:t>
            </w:r>
          </w:p>
        </w:tc>
      </w:tr>
      <w:tr w:rsidR="00B00E67" w14:paraId="1B71FD0D" w14:textId="77777777" w:rsidTr="00683555">
        <w:tc>
          <w:tcPr>
            <w:tcW w:w="3510" w:type="dxa"/>
          </w:tcPr>
          <w:p w14:paraId="33BAC45B" w14:textId="77777777" w:rsidR="00B00E67" w:rsidRDefault="00B00E67" w:rsidP="00683555">
            <w:pPr>
              <w:spacing w:line="480" w:lineRule="auto"/>
            </w:pPr>
            <w:r w:rsidRPr="00D22B6C">
              <w:t xml:space="preserve">Sensitivity </w:t>
            </w:r>
            <w:r>
              <w:t>(</w:t>
            </w:r>
            <w:proofErr w:type="spellStart"/>
            <w:r>
              <w:t>Sny</w:t>
            </w:r>
            <w:proofErr w:type="spellEnd"/>
            <w:r>
              <w:t>)</w:t>
            </w:r>
          </w:p>
        </w:tc>
        <w:tc>
          <w:tcPr>
            <w:tcW w:w="5506" w:type="dxa"/>
          </w:tcPr>
          <w:p w14:paraId="1F0B9C25" w14:textId="77777777" w:rsidR="00B00E67" w:rsidRPr="008C63B6" w:rsidRDefault="00000000" w:rsidP="00683555">
            <w:pPr>
              <w:spacing w:line="480" w:lineRule="auto"/>
              <w:rPr>
                <w:rFonts w:ascii="Cambria Math" w:hAnsi="Cambria Math"/>
              </w:rPr>
            </w:pPr>
            <m:oMathPara>
              <m:oMath>
                <m:f>
                  <m:fPr>
                    <m:ctrlPr>
                      <w:rPr>
                        <w:rFonts w:ascii="Cambria Math" w:hAnsi="Cambria Math"/>
                        <w:i/>
                      </w:rPr>
                    </m:ctrlPr>
                  </m:fPr>
                  <m:num>
                    <m:r>
                      <w:rPr>
                        <w:rFonts w:ascii="Cambria Math" w:hAnsi="Cambria Math"/>
                      </w:rPr>
                      <m:t>TP</m:t>
                    </m:r>
                  </m:num>
                  <m:den>
                    <m:r>
                      <w:rPr>
                        <w:rFonts w:ascii="Cambria Math" w:hAnsi="Cambria Math"/>
                      </w:rPr>
                      <m:t>TP+FN</m:t>
                    </m:r>
                  </m:den>
                </m:f>
              </m:oMath>
            </m:oMathPara>
          </w:p>
        </w:tc>
      </w:tr>
      <w:tr w:rsidR="00B00E67" w14:paraId="20C33B56" w14:textId="77777777" w:rsidTr="00683555">
        <w:tc>
          <w:tcPr>
            <w:tcW w:w="3510" w:type="dxa"/>
          </w:tcPr>
          <w:p w14:paraId="7F05ABBE" w14:textId="71EA2A17" w:rsidR="00B00E67" w:rsidRDefault="00B00E67" w:rsidP="00683555">
            <w:pPr>
              <w:spacing w:line="480" w:lineRule="auto"/>
            </w:pPr>
            <w:r>
              <w:t>Specificity</w:t>
            </w:r>
            <w:r w:rsidR="001D34ED">
              <w:t xml:space="preserve"> </w:t>
            </w:r>
            <w:r>
              <w:t>(Spy)</w:t>
            </w:r>
          </w:p>
        </w:tc>
        <w:tc>
          <w:tcPr>
            <w:tcW w:w="5506" w:type="dxa"/>
          </w:tcPr>
          <w:p w14:paraId="179A97EE" w14:textId="77777777" w:rsidR="00B00E67" w:rsidRDefault="00000000" w:rsidP="00683555">
            <w:pPr>
              <w:spacing w:line="480" w:lineRule="auto"/>
            </w:pPr>
            <m:oMathPara>
              <m:oMath>
                <m:f>
                  <m:fPr>
                    <m:ctrlPr>
                      <w:rPr>
                        <w:rFonts w:ascii="Cambria Math" w:hAnsi="Cambria Math"/>
                        <w:i/>
                      </w:rPr>
                    </m:ctrlPr>
                  </m:fPr>
                  <m:num>
                    <m:r>
                      <w:rPr>
                        <w:rFonts w:ascii="Cambria Math" w:hAnsi="Cambria Math"/>
                      </w:rPr>
                      <m:t>TN</m:t>
                    </m:r>
                  </m:num>
                  <m:den>
                    <m:r>
                      <w:rPr>
                        <w:rFonts w:ascii="Cambria Math" w:hAnsi="Cambria Math"/>
                      </w:rPr>
                      <m:t>TN+FP</m:t>
                    </m:r>
                  </m:den>
                </m:f>
              </m:oMath>
            </m:oMathPara>
          </w:p>
        </w:tc>
      </w:tr>
      <w:tr w:rsidR="00B00E67" w14:paraId="15D2DEDB" w14:textId="77777777" w:rsidTr="00683555">
        <w:tc>
          <w:tcPr>
            <w:tcW w:w="3510" w:type="dxa"/>
          </w:tcPr>
          <w:p w14:paraId="7CC81CB8" w14:textId="0AF41A96" w:rsidR="00B00E67" w:rsidRDefault="00B00E67" w:rsidP="00683555">
            <w:pPr>
              <w:spacing w:line="480" w:lineRule="auto"/>
            </w:pPr>
            <w:r>
              <w:t>Accuracy</w:t>
            </w:r>
            <w:r w:rsidR="001D34ED">
              <w:t xml:space="preserve"> </w:t>
            </w:r>
            <w:r>
              <w:t>(Acy)</w:t>
            </w:r>
          </w:p>
        </w:tc>
        <w:tc>
          <w:tcPr>
            <w:tcW w:w="5506" w:type="dxa"/>
          </w:tcPr>
          <w:p w14:paraId="2402ADD1" w14:textId="77777777" w:rsidR="00B00E67" w:rsidRDefault="00000000" w:rsidP="00683555">
            <w:pPr>
              <w:spacing w:line="480" w:lineRule="auto"/>
            </w:pPr>
            <m:oMathPara>
              <m:oMath>
                <m:f>
                  <m:fPr>
                    <m:ctrlPr>
                      <w:rPr>
                        <w:rFonts w:ascii="Cambria Math" w:hAnsi="Cambria Math"/>
                        <w:i/>
                      </w:rPr>
                    </m:ctrlPr>
                  </m:fPr>
                  <m:num>
                    <m:r>
                      <w:rPr>
                        <w:rFonts w:ascii="Cambria Math" w:hAnsi="Cambria Math"/>
                      </w:rPr>
                      <m:t>TP+TN</m:t>
                    </m:r>
                  </m:num>
                  <m:den>
                    <m:r>
                      <w:rPr>
                        <w:rFonts w:ascii="Cambria Math" w:hAnsi="Cambria Math"/>
                      </w:rPr>
                      <m:t>FP+TP+TN+FN</m:t>
                    </m:r>
                  </m:den>
                </m:f>
              </m:oMath>
            </m:oMathPara>
          </w:p>
        </w:tc>
      </w:tr>
      <w:tr w:rsidR="00B00E67" w14:paraId="37BAECD4" w14:textId="77777777" w:rsidTr="00683555">
        <w:tc>
          <w:tcPr>
            <w:tcW w:w="3510" w:type="dxa"/>
          </w:tcPr>
          <w:p w14:paraId="55BC2650" w14:textId="77777777" w:rsidR="00B00E67" w:rsidRDefault="00B00E67" w:rsidP="00683555">
            <w:pPr>
              <w:spacing w:line="480" w:lineRule="auto"/>
            </w:pPr>
            <w:r>
              <w:t>F1 score</w:t>
            </w:r>
          </w:p>
        </w:tc>
        <w:tc>
          <w:tcPr>
            <w:tcW w:w="5506" w:type="dxa"/>
          </w:tcPr>
          <w:p w14:paraId="2E16B217" w14:textId="77777777" w:rsidR="00B00E67" w:rsidRPr="00380126" w:rsidRDefault="00000000" w:rsidP="00683555">
            <w:pPr>
              <w:spacing w:line="480" w:lineRule="auto"/>
              <w:rPr>
                <w:rFonts w:eastAsia="Calibri"/>
              </w:rPr>
            </w:pPr>
            <m:oMathPara>
              <m:oMath>
                <m:f>
                  <m:fPr>
                    <m:ctrlPr>
                      <w:rPr>
                        <w:rFonts w:ascii="Cambria Math" w:eastAsia="Calibri" w:hAnsi="Cambria Math"/>
                        <w:i/>
                      </w:rPr>
                    </m:ctrlPr>
                  </m:fPr>
                  <m:num>
                    <m:r>
                      <w:rPr>
                        <w:rFonts w:ascii="Cambria Math" w:eastAsia="Calibri" w:hAnsi="Cambria Math"/>
                      </w:rPr>
                      <m:t>2TP</m:t>
                    </m:r>
                  </m:num>
                  <m:den>
                    <m:r>
                      <w:rPr>
                        <w:rFonts w:ascii="Cambria Math" w:eastAsia="Calibri" w:hAnsi="Cambria Math"/>
                      </w:rPr>
                      <m:t>2TP+FP+FN</m:t>
                    </m:r>
                  </m:den>
                </m:f>
              </m:oMath>
            </m:oMathPara>
          </w:p>
        </w:tc>
      </w:tr>
      <w:tr w:rsidR="00B00E67" w14:paraId="241DF13C" w14:textId="77777777" w:rsidTr="00683555">
        <w:tc>
          <w:tcPr>
            <w:tcW w:w="3510" w:type="dxa"/>
          </w:tcPr>
          <w:p w14:paraId="191C5E01" w14:textId="51AC9314" w:rsidR="00B00E67" w:rsidRDefault="00B00E67" w:rsidP="00683555">
            <w:pPr>
              <w:spacing w:line="480" w:lineRule="auto"/>
            </w:pPr>
            <w:r>
              <w:t>Mathew’s correlation</w:t>
            </w:r>
            <w:r w:rsidR="001D34ED">
              <w:t>-</w:t>
            </w:r>
            <w:r>
              <w:t>coefficient (</w:t>
            </w:r>
            <w:proofErr w:type="spellStart"/>
            <w:r>
              <w:t>MaCC</w:t>
            </w:r>
            <w:proofErr w:type="spellEnd"/>
            <w:r>
              <w:t>)</w:t>
            </w:r>
          </w:p>
        </w:tc>
        <w:tc>
          <w:tcPr>
            <w:tcW w:w="5506" w:type="dxa"/>
          </w:tcPr>
          <w:p w14:paraId="704F0FCC" w14:textId="77777777" w:rsidR="00B00E67" w:rsidRPr="00380126" w:rsidRDefault="00000000" w:rsidP="00683555">
            <w:pPr>
              <w:spacing w:line="480" w:lineRule="auto"/>
              <w:rPr>
                <w:rFonts w:eastAsia="Calibri"/>
              </w:rPr>
            </w:pPr>
            <m:oMathPara>
              <m:oMath>
                <m:f>
                  <m:fPr>
                    <m:ctrlPr>
                      <w:rPr>
                        <w:rFonts w:ascii="Cambria Math" w:eastAsia="Calibri" w:hAnsi="Cambria Math"/>
                        <w:i/>
                      </w:rPr>
                    </m:ctrlPr>
                  </m:fPr>
                  <m:num>
                    <m:d>
                      <m:dPr>
                        <m:ctrlPr>
                          <w:rPr>
                            <w:rFonts w:ascii="Cambria Math" w:eastAsia="Calibri" w:hAnsi="Cambria Math"/>
                            <w:i/>
                          </w:rPr>
                        </m:ctrlPr>
                      </m:dPr>
                      <m:e>
                        <m:r>
                          <w:rPr>
                            <w:rFonts w:ascii="Cambria Math" w:eastAsia="Calibri" w:hAnsi="Cambria Math"/>
                          </w:rPr>
                          <m:t>TP*TN</m:t>
                        </m:r>
                      </m:e>
                    </m:d>
                    <m:r>
                      <w:rPr>
                        <w:rFonts w:ascii="Cambria Math" w:eastAsia="Calibri" w:hAnsi="Cambria Math"/>
                      </w:rPr>
                      <m:t>-</m:t>
                    </m:r>
                    <m:d>
                      <m:dPr>
                        <m:ctrlPr>
                          <w:rPr>
                            <w:rFonts w:ascii="Cambria Math" w:eastAsia="Calibri" w:hAnsi="Cambria Math"/>
                            <w:i/>
                          </w:rPr>
                        </m:ctrlPr>
                      </m:dPr>
                      <m:e>
                        <m:r>
                          <w:rPr>
                            <w:rFonts w:ascii="Cambria Math" w:eastAsia="Calibri" w:hAnsi="Cambria Math"/>
                          </w:rPr>
                          <m:t>FP*FN</m:t>
                        </m:r>
                      </m:e>
                    </m:d>
                  </m:num>
                  <m:den>
                    <m:rad>
                      <m:radPr>
                        <m:degHide m:val="1"/>
                        <m:ctrlPr>
                          <w:rPr>
                            <w:rFonts w:ascii="Cambria Math" w:eastAsia="Calibri" w:hAnsi="Cambria Math"/>
                            <w:i/>
                          </w:rPr>
                        </m:ctrlPr>
                      </m:radPr>
                      <m:deg/>
                      <m:e>
                        <m:d>
                          <m:dPr>
                            <m:ctrlPr>
                              <w:rPr>
                                <w:rFonts w:ascii="Cambria Math" w:eastAsia="Calibri" w:hAnsi="Cambria Math"/>
                                <w:i/>
                              </w:rPr>
                            </m:ctrlPr>
                          </m:dPr>
                          <m:e>
                            <m:r>
                              <w:rPr>
                                <w:rFonts w:ascii="Cambria Math" w:eastAsia="Calibri" w:hAnsi="Cambria Math"/>
                              </w:rPr>
                              <m:t>TP+FN</m:t>
                            </m:r>
                          </m:e>
                        </m:d>
                        <m:r>
                          <w:rPr>
                            <w:rFonts w:ascii="Cambria Math" w:eastAsia="Calibri" w:hAnsi="Cambria Math"/>
                          </w:rPr>
                          <m:t>*</m:t>
                        </m:r>
                        <m:d>
                          <m:dPr>
                            <m:ctrlPr>
                              <w:rPr>
                                <w:rFonts w:ascii="Cambria Math" w:eastAsia="Calibri" w:hAnsi="Cambria Math"/>
                                <w:i/>
                              </w:rPr>
                            </m:ctrlPr>
                          </m:dPr>
                          <m:e>
                            <m:r>
                              <w:rPr>
                                <w:rFonts w:ascii="Cambria Math" w:eastAsia="Calibri" w:hAnsi="Cambria Math"/>
                              </w:rPr>
                              <m:t>TP+FP</m:t>
                            </m:r>
                          </m:e>
                        </m:d>
                        <m:r>
                          <w:rPr>
                            <w:rFonts w:ascii="Cambria Math" w:eastAsia="Calibri" w:hAnsi="Cambria Math"/>
                          </w:rPr>
                          <m:t>*</m:t>
                        </m:r>
                        <m:d>
                          <m:dPr>
                            <m:ctrlPr>
                              <w:rPr>
                                <w:rFonts w:ascii="Cambria Math" w:eastAsia="Calibri" w:hAnsi="Cambria Math"/>
                                <w:i/>
                              </w:rPr>
                            </m:ctrlPr>
                          </m:dPr>
                          <m:e>
                            <m:r>
                              <w:rPr>
                                <w:rFonts w:ascii="Cambria Math" w:eastAsia="Calibri" w:hAnsi="Cambria Math"/>
                              </w:rPr>
                              <m:t>TN+FP</m:t>
                            </m:r>
                          </m:e>
                        </m:d>
                        <m:r>
                          <w:rPr>
                            <w:rFonts w:ascii="Cambria Math" w:eastAsia="Calibri" w:hAnsi="Cambria Math"/>
                          </w:rPr>
                          <m:t>*(TN+FN)</m:t>
                        </m:r>
                      </m:e>
                    </m:rad>
                  </m:den>
                </m:f>
              </m:oMath>
            </m:oMathPara>
          </w:p>
        </w:tc>
      </w:tr>
    </w:tbl>
    <w:p w14:paraId="2BBC4278" w14:textId="77777777" w:rsidR="00B00E67" w:rsidRDefault="00B00E67" w:rsidP="00B00E67">
      <w:pPr>
        <w:spacing w:line="480" w:lineRule="auto"/>
      </w:pPr>
    </w:p>
    <w:p w14:paraId="3714B57E" w14:textId="77777777" w:rsidR="007962F1" w:rsidRDefault="007962F1" w:rsidP="00956930">
      <w:pPr>
        <w:spacing w:line="480" w:lineRule="auto"/>
        <w:jc w:val="center"/>
        <w:rPr>
          <w:b/>
        </w:rPr>
      </w:pPr>
    </w:p>
    <w:p w14:paraId="3BB5AE39" w14:textId="77777777" w:rsidR="007962F1" w:rsidRDefault="007962F1" w:rsidP="00956930">
      <w:pPr>
        <w:spacing w:line="480" w:lineRule="auto"/>
        <w:jc w:val="center"/>
        <w:rPr>
          <w:b/>
        </w:rPr>
      </w:pPr>
    </w:p>
    <w:p w14:paraId="70CFC193" w14:textId="039A8BCA" w:rsidR="007962F1" w:rsidDel="00F605C8" w:rsidRDefault="007962F1" w:rsidP="00956930">
      <w:pPr>
        <w:spacing w:line="480" w:lineRule="auto"/>
        <w:jc w:val="center"/>
        <w:rPr>
          <w:del w:id="1417" w:author="YENDAPALLY, NISHITHA" w:date="2022-07-30T10:42:00Z"/>
          <w:b/>
        </w:rPr>
      </w:pPr>
    </w:p>
    <w:p w14:paraId="1E15B989" w14:textId="5AF16606" w:rsidR="007962F1" w:rsidDel="00F605C8" w:rsidRDefault="007962F1" w:rsidP="00956930">
      <w:pPr>
        <w:spacing w:line="480" w:lineRule="auto"/>
        <w:jc w:val="center"/>
        <w:rPr>
          <w:del w:id="1418" w:author="YENDAPALLY, NISHITHA" w:date="2022-07-30T10:42:00Z"/>
          <w:b/>
        </w:rPr>
      </w:pPr>
    </w:p>
    <w:p w14:paraId="1995B8A0" w14:textId="79E3E35F" w:rsidR="007962F1" w:rsidDel="00F605C8" w:rsidRDefault="007962F1" w:rsidP="00956930">
      <w:pPr>
        <w:spacing w:line="480" w:lineRule="auto"/>
        <w:jc w:val="center"/>
        <w:rPr>
          <w:del w:id="1419" w:author="YENDAPALLY, NISHITHA" w:date="2022-07-30T10:42:00Z"/>
          <w:b/>
        </w:rPr>
      </w:pPr>
    </w:p>
    <w:p w14:paraId="4FC0FFAB" w14:textId="4CF91FF0" w:rsidR="007962F1" w:rsidDel="001E3919" w:rsidRDefault="007962F1" w:rsidP="00956930">
      <w:pPr>
        <w:spacing w:line="480" w:lineRule="auto"/>
        <w:jc w:val="center"/>
        <w:rPr>
          <w:del w:id="1420" w:author="Avdesh Mishra" w:date="2022-07-30T00:03:00Z"/>
          <w:b/>
        </w:rPr>
      </w:pPr>
    </w:p>
    <w:p w14:paraId="1375F348" w14:textId="408A3B3C" w:rsidR="00AC497E" w:rsidDel="001E3919" w:rsidRDefault="00AC497E" w:rsidP="00956930">
      <w:pPr>
        <w:spacing w:line="480" w:lineRule="auto"/>
        <w:jc w:val="center"/>
        <w:rPr>
          <w:del w:id="1421" w:author="Avdesh Mishra" w:date="2022-07-30T00:03:00Z"/>
          <w:b/>
        </w:rPr>
      </w:pPr>
    </w:p>
    <w:p w14:paraId="18976884" w14:textId="0B4B894C" w:rsidR="00AC497E" w:rsidDel="001E3919" w:rsidRDefault="00AC497E" w:rsidP="00956930">
      <w:pPr>
        <w:spacing w:line="480" w:lineRule="auto"/>
        <w:jc w:val="center"/>
        <w:rPr>
          <w:del w:id="1422" w:author="Avdesh Mishra" w:date="2022-07-30T00:03:00Z"/>
          <w:b/>
        </w:rPr>
      </w:pPr>
    </w:p>
    <w:p w14:paraId="7A9D590C" w14:textId="52E55D0C" w:rsidR="00AC497E" w:rsidDel="001E3919" w:rsidRDefault="00AC497E" w:rsidP="00956930">
      <w:pPr>
        <w:spacing w:line="480" w:lineRule="auto"/>
        <w:jc w:val="center"/>
        <w:rPr>
          <w:del w:id="1423" w:author="Avdesh Mishra" w:date="2022-07-30T00:03:00Z"/>
          <w:b/>
        </w:rPr>
      </w:pPr>
    </w:p>
    <w:p w14:paraId="77D1113A" w14:textId="0AA3BCFF" w:rsidR="00AC497E" w:rsidDel="007C18FE" w:rsidRDefault="00AC497E" w:rsidP="00956930">
      <w:pPr>
        <w:spacing w:line="480" w:lineRule="auto"/>
        <w:jc w:val="center"/>
        <w:rPr>
          <w:del w:id="1424" w:author="YENDAPALLY, NISHITHA" w:date="2022-07-29T11:14:00Z"/>
          <w:b/>
        </w:rPr>
      </w:pPr>
    </w:p>
    <w:p w14:paraId="48286701" w14:textId="4BE9E2B7" w:rsidR="00CB50C9" w:rsidDel="00F605C8" w:rsidRDefault="00CB50C9">
      <w:pPr>
        <w:spacing w:after="160" w:line="259" w:lineRule="auto"/>
        <w:rPr>
          <w:ins w:id="1425" w:author="Avdesh Mishra" w:date="2022-07-28T20:57:00Z"/>
          <w:del w:id="1426" w:author="YENDAPALLY, NISHITHA" w:date="2022-07-30T10:42:00Z"/>
          <w:b/>
        </w:rPr>
      </w:pPr>
      <w:ins w:id="1427" w:author="Avdesh Mishra" w:date="2022-07-28T20:57:00Z">
        <w:del w:id="1428" w:author="YENDAPALLY, NISHITHA" w:date="2022-07-29T11:14:00Z">
          <w:r w:rsidDel="007C18FE">
            <w:rPr>
              <w:b/>
            </w:rPr>
            <w:br w:type="page"/>
          </w:r>
        </w:del>
      </w:ins>
    </w:p>
    <w:p w14:paraId="56F12C94" w14:textId="3696A2A2" w:rsidR="00584E6B" w:rsidDel="00F605C8" w:rsidRDefault="00584E6B">
      <w:pPr>
        <w:spacing w:after="160" w:line="259" w:lineRule="auto"/>
        <w:rPr>
          <w:ins w:id="1429" w:author="Avdesh Mishra" w:date="2022-07-30T00:03:00Z"/>
          <w:del w:id="1430" w:author="YENDAPALLY, NISHITHA" w:date="2022-07-30T10:42:00Z"/>
          <w:b/>
        </w:rPr>
        <w:pPrChange w:id="1431" w:author="YENDAPALLY, NISHITHA" w:date="2022-07-30T10:42:00Z">
          <w:pPr>
            <w:spacing w:line="480" w:lineRule="auto"/>
            <w:jc w:val="center"/>
          </w:pPr>
        </w:pPrChange>
      </w:pPr>
    </w:p>
    <w:p w14:paraId="08E0F30C" w14:textId="14749126" w:rsidR="00956930" w:rsidRDefault="00956930" w:rsidP="00956930">
      <w:pPr>
        <w:spacing w:line="480" w:lineRule="auto"/>
        <w:jc w:val="center"/>
        <w:rPr>
          <w:rFonts w:eastAsia="MS Gothic"/>
          <w:b/>
          <w:szCs w:val="28"/>
        </w:rPr>
      </w:pPr>
      <w:r>
        <w:rPr>
          <w:b/>
        </w:rPr>
        <w:t>CHAPTER 4.</w:t>
      </w:r>
      <w:r w:rsidRPr="00307832">
        <w:rPr>
          <w:b/>
        </w:rPr>
        <w:t xml:space="preserve"> </w:t>
      </w:r>
      <w:r w:rsidRPr="00B96AB3">
        <w:rPr>
          <w:rFonts w:eastAsia="MS Gothic"/>
          <w:b/>
          <w:szCs w:val="28"/>
        </w:rPr>
        <w:t>THE PROPOSED PREDICTION FRAMEWORK</w:t>
      </w:r>
    </w:p>
    <w:p w14:paraId="2CFCED5B" w14:textId="5C8418C5" w:rsidR="00956930" w:rsidRPr="00CB54AF" w:rsidRDefault="00956930" w:rsidP="004A276D">
      <w:pPr>
        <w:spacing w:after="120" w:line="480" w:lineRule="auto"/>
        <w:ind w:firstLine="540"/>
        <w:jc w:val="both"/>
      </w:pPr>
      <w:r w:rsidRPr="00CB54AF">
        <w:t>In this chapter, the overall process adopted for the design and development of the stacking-based bitter peptides predictor is discussed.</w:t>
      </w:r>
    </w:p>
    <w:p w14:paraId="48D168B1" w14:textId="5AA5BD10" w:rsidR="00956930" w:rsidRDefault="00956930" w:rsidP="008A0723">
      <w:pPr>
        <w:pStyle w:val="Heading2"/>
        <w:rPr>
          <w:rFonts w:eastAsia="Calibri"/>
        </w:rPr>
      </w:pPr>
      <w:r>
        <w:t xml:space="preserve">4.1 </w:t>
      </w:r>
      <w:r>
        <w:rPr>
          <w:rFonts w:eastAsia="Calibri"/>
        </w:rPr>
        <w:t>Stacking</w:t>
      </w:r>
      <w:r w:rsidR="00CA259F">
        <w:rPr>
          <w:rFonts w:eastAsia="Calibri"/>
        </w:rPr>
        <w:t>-</w:t>
      </w:r>
      <w:r>
        <w:rPr>
          <w:rFonts w:eastAsia="Calibri"/>
        </w:rPr>
        <w:t>based</w:t>
      </w:r>
      <w:r w:rsidR="0074538E">
        <w:rPr>
          <w:rFonts w:eastAsia="Calibri"/>
        </w:rPr>
        <w:t xml:space="preserve"> </w:t>
      </w:r>
      <w:r w:rsidRPr="00B96AB3">
        <w:rPr>
          <w:rFonts w:eastAsia="Calibri"/>
        </w:rPr>
        <w:t>Framework</w:t>
      </w:r>
      <w:r w:rsidR="00A639F5">
        <w:rPr>
          <w:rFonts w:eastAsia="Calibri"/>
        </w:rPr>
        <w:t>:</w:t>
      </w:r>
    </w:p>
    <w:p w14:paraId="240A4E52" w14:textId="2352E847" w:rsidR="00A639F5" w:rsidRDefault="00D50B55" w:rsidP="004A276D">
      <w:pPr>
        <w:spacing w:after="120" w:line="480" w:lineRule="auto"/>
        <w:ind w:firstLine="540"/>
        <w:jc w:val="both"/>
        <w:rPr>
          <w:rFonts w:eastAsia="MS Gothic"/>
          <w:bCs/>
          <w:szCs w:val="28"/>
        </w:rPr>
      </w:pPr>
      <w:r>
        <w:rPr>
          <w:lang w:bidi="en-US"/>
        </w:rPr>
        <w:tab/>
      </w:r>
      <w:r w:rsidR="00A639F5" w:rsidRPr="00A639F5">
        <w:rPr>
          <w:rFonts w:eastAsia="MS Gothic"/>
          <w:bCs/>
          <w:szCs w:val="28"/>
        </w:rPr>
        <w:t>The</w:t>
      </w:r>
      <w:r w:rsidR="00A639F5" w:rsidRPr="007B7B49">
        <w:rPr>
          <w:rFonts w:eastAsia="MS Gothic"/>
          <w:bCs/>
          <w:szCs w:val="28"/>
        </w:rPr>
        <w:t xml:space="preserve"> </w:t>
      </w:r>
      <w:r w:rsidR="00A639F5">
        <w:rPr>
          <w:rFonts w:eastAsia="MS Gothic"/>
          <w:bCs/>
          <w:szCs w:val="28"/>
        </w:rPr>
        <w:t>procedures used to create a stacking-based framework for the classification of bitter peptides from the peptide sequence are explained below:</w:t>
      </w:r>
    </w:p>
    <w:p w14:paraId="79DC1FAC" w14:textId="68455AD2" w:rsidR="00A639F5" w:rsidRPr="004A276D" w:rsidRDefault="00292CA9" w:rsidP="004A276D">
      <w:pPr>
        <w:pStyle w:val="ListParagraph"/>
        <w:numPr>
          <w:ilvl w:val="0"/>
          <w:numId w:val="13"/>
        </w:numPr>
        <w:spacing w:after="120" w:line="480" w:lineRule="auto"/>
        <w:ind w:left="720" w:hanging="180"/>
        <w:jc w:val="both"/>
        <w:rPr>
          <w:rFonts w:eastAsia="MS Gothic"/>
          <w:bCs/>
          <w:szCs w:val="28"/>
        </w:rPr>
      </w:pPr>
      <w:r>
        <w:rPr>
          <w:rFonts w:eastAsia="MS Gothic"/>
          <w:bCs/>
          <w:szCs w:val="28"/>
        </w:rPr>
        <w:t xml:space="preserve"> </w:t>
      </w:r>
      <w:r w:rsidR="00A639F5" w:rsidRPr="00D8603C">
        <w:rPr>
          <w:rFonts w:eastAsia="MS Gothic"/>
          <w:bCs/>
          <w:szCs w:val="28"/>
        </w:rPr>
        <w:t xml:space="preserve">First, the BTP640 dataset </w:t>
      </w:r>
      <w:r w:rsidR="00C31AED" w:rsidRPr="00D8603C">
        <w:rPr>
          <w:rFonts w:eastAsia="MS Gothic"/>
          <w:bCs/>
          <w:szCs w:val="28"/>
        </w:rPr>
        <w:t xml:space="preserve">is </w:t>
      </w:r>
      <w:r w:rsidR="00FD5AEB" w:rsidRPr="00D8603C">
        <w:rPr>
          <w:rFonts w:eastAsia="MS Gothic"/>
          <w:bCs/>
          <w:szCs w:val="28"/>
        </w:rPr>
        <w:t>collected</w:t>
      </w:r>
      <w:r w:rsidR="00B42C93">
        <w:rPr>
          <w:rFonts w:eastAsia="MS Gothic"/>
          <w:bCs/>
          <w:szCs w:val="28"/>
        </w:rPr>
        <w:t xml:space="preserve"> and</w:t>
      </w:r>
      <w:r w:rsidR="00FD5AEB" w:rsidRPr="00D8603C">
        <w:rPr>
          <w:rFonts w:eastAsia="MS Gothic"/>
          <w:bCs/>
          <w:szCs w:val="28"/>
        </w:rPr>
        <w:t xml:space="preserve"> </w:t>
      </w:r>
      <w:r w:rsidR="00067E24">
        <w:rPr>
          <w:rFonts w:eastAsia="MS Gothic"/>
          <w:bCs/>
          <w:szCs w:val="28"/>
        </w:rPr>
        <w:t>utilized as a</w:t>
      </w:r>
      <w:r w:rsidR="00FD5AEB" w:rsidRPr="00D8603C">
        <w:rPr>
          <w:rFonts w:eastAsia="MS Gothic"/>
          <w:bCs/>
          <w:szCs w:val="28"/>
        </w:rPr>
        <w:t xml:space="preserve"> benchmar</w:t>
      </w:r>
      <w:r w:rsidR="00212B06" w:rsidRPr="00D8603C">
        <w:rPr>
          <w:rFonts w:eastAsia="MS Gothic"/>
          <w:bCs/>
          <w:szCs w:val="28"/>
        </w:rPr>
        <w:t>k</w:t>
      </w:r>
      <w:r w:rsidR="00D8603C">
        <w:rPr>
          <w:rFonts w:eastAsia="MS Gothic"/>
          <w:bCs/>
          <w:szCs w:val="28"/>
        </w:rPr>
        <w:t xml:space="preserve"> </w:t>
      </w:r>
      <w:r w:rsidR="00FD5AEB" w:rsidRPr="00D8603C">
        <w:rPr>
          <w:rFonts w:eastAsia="MS Gothic"/>
          <w:bCs/>
          <w:szCs w:val="28"/>
        </w:rPr>
        <w:t>dataset</w:t>
      </w:r>
      <w:r w:rsidR="00067E24">
        <w:rPr>
          <w:rFonts w:eastAsia="MS Gothic"/>
          <w:bCs/>
          <w:szCs w:val="28"/>
        </w:rPr>
        <w:t>. It</w:t>
      </w:r>
      <w:r w:rsidR="00FD5AEB" w:rsidRPr="00D8603C">
        <w:rPr>
          <w:rFonts w:eastAsia="MS Gothic"/>
          <w:bCs/>
          <w:szCs w:val="28"/>
        </w:rPr>
        <w:t xml:space="preserve"> </w:t>
      </w:r>
      <w:r w:rsidR="00FD5AEB" w:rsidRPr="00B32AAA">
        <w:rPr>
          <w:rFonts w:eastAsia="MS Gothic"/>
          <w:bCs/>
          <w:szCs w:val="28"/>
        </w:rPr>
        <w:t xml:space="preserve">consists of 640 peptide sequences </w:t>
      </w:r>
      <w:r w:rsidR="00B42C93" w:rsidRPr="004A276D">
        <w:rPr>
          <w:rFonts w:eastAsia="MS Gothic"/>
          <w:bCs/>
          <w:szCs w:val="28"/>
        </w:rPr>
        <w:t>of which 320 are</w:t>
      </w:r>
      <w:r w:rsidR="00FD5AEB" w:rsidRPr="004A276D">
        <w:rPr>
          <w:rFonts w:eastAsia="MS Gothic"/>
          <w:bCs/>
          <w:szCs w:val="28"/>
        </w:rPr>
        <w:t xml:space="preserve"> bitter and </w:t>
      </w:r>
      <w:r w:rsidR="00B42C93" w:rsidRPr="004A276D">
        <w:rPr>
          <w:rFonts w:eastAsia="MS Gothic"/>
          <w:bCs/>
          <w:szCs w:val="28"/>
        </w:rPr>
        <w:t xml:space="preserve">the remaining 320 are </w:t>
      </w:r>
      <w:r w:rsidR="00462DD7" w:rsidRPr="004A276D">
        <w:rPr>
          <w:rFonts w:eastAsia="MS Gothic"/>
          <w:bCs/>
          <w:szCs w:val="28"/>
        </w:rPr>
        <w:t>n</w:t>
      </w:r>
      <w:r w:rsidR="00FD5AEB" w:rsidRPr="004A276D">
        <w:rPr>
          <w:rFonts w:eastAsia="MS Gothic"/>
          <w:bCs/>
          <w:szCs w:val="28"/>
        </w:rPr>
        <w:t>on-bitter peptides.</w:t>
      </w:r>
    </w:p>
    <w:p w14:paraId="3CAF629E" w14:textId="2DA12A69" w:rsidR="00CE3D9D" w:rsidRPr="00CE3D9D" w:rsidRDefault="00292CA9" w:rsidP="00CE3D9D">
      <w:pPr>
        <w:pStyle w:val="ListParagraph"/>
        <w:numPr>
          <w:ilvl w:val="0"/>
          <w:numId w:val="13"/>
        </w:numPr>
        <w:spacing w:after="120" w:line="480" w:lineRule="auto"/>
        <w:ind w:left="720" w:hanging="180"/>
        <w:jc w:val="both"/>
        <w:rPr>
          <w:rFonts w:eastAsia="MS Gothic"/>
          <w:bCs/>
          <w:szCs w:val="28"/>
        </w:rPr>
      </w:pPr>
      <w:r>
        <w:rPr>
          <w:rFonts w:eastAsia="MS Gothic"/>
          <w:bCs/>
          <w:szCs w:val="28"/>
        </w:rPr>
        <w:t xml:space="preserve"> </w:t>
      </w:r>
      <w:r w:rsidR="00A526E1">
        <w:rPr>
          <w:rFonts w:eastAsia="MS Gothic"/>
          <w:bCs/>
          <w:szCs w:val="28"/>
        </w:rPr>
        <w:t xml:space="preserve">Next, </w:t>
      </w:r>
      <w:r w:rsidR="00CE3D9D">
        <w:rPr>
          <w:rFonts w:eastAsia="MS Gothic"/>
          <w:bCs/>
          <w:szCs w:val="28"/>
        </w:rPr>
        <w:t>K-</w:t>
      </w:r>
      <w:proofErr w:type="spellStart"/>
      <w:r w:rsidR="00CE3D9D">
        <w:rPr>
          <w:rFonts w:eastAsia="MS Gothic"/>
          <w:bCs/>
          <w:szCs w:val="28"/>
        </w:rPr>
        <w:t>m</w:t>
      </w:r>
      <w:r w:rsidR="00CE3D9D" w:rsidRPr="00CE3D9D">
        <w:rPr>
          <w:rFonts w:eastAsia="MS Gothic"/>
          <w:bCs/>
          <w:szCs w:val="28"/>
        </w:rPr>
        <w:t>ers</w:t>
      </w:r>
      <w:proofErr w:type="spellEnd"/>
      <w:r w:rsidR="00CE3D9D" w:rsidRPr="00CE3D9D">
        <w:rPr>
          <w:rFonts w:eastAsia="MS Gothic"/>
          <w:bCs/>
          <w:szCs w:val="28"/>
        </w:rPr>
        <w:t xml:space="preserve"> extraction techniques</w:t>
      </w:r>
      <w:r w:rsidR="00C713EC">
        <w:rPr>
          <w:rFonts w:eastAsia="MS Gothic"/>
          <w:bCs/>
          <w:szCs w:val="28"/>
        </w:rPr>
        <w:t xml:space="preserve"> are used</w:t>
      </w:r>
      <w:r w:rsidR="00CE3D9D" w:rsidRPr="00CE3D9D">
        <w:rPr>
          <w:rFonts w:eastAsia="MS Gothic"/>
          <w:bCs/>
          <w:szCs w:val="28"/>
        </w:rPr>
        <w:t xml:space="preserve"> to extract 2-mers. Then these 2-mers are passed to </w:t>
      </w:r>
      <w:ins w:id="1432" w:author="Avdesh Mishra" w:date="2022-07-28T22:40:00Z">
        <w:r w:rsidR="00FE6AEE">
          <w:rPr>
            <w:rFonts w:eastAsia="MS Gothic"/>
            <w:bCs/>
            <w:szCs w:val="28"/>
          </w:rPr>
          <w:t xml:space="preserve">the </w:t>
        </w:r>
      </w:ins>
      <w:del w:id="1433" w:author="Avdesh Mishra" w:date="2022-07-28T20:58:00Z">
        <w:r w:rsidR="00C713EC" w:rsidDel="00666693">
          <w:rPr>
            <w:rFonts w:eastAsia="MS Gothic"/>
            <w:bCs/>
            <w:szCs w:val="28"/>
          </w:rPr>
          <w:delText xml:space="preserve">NLP </w:delText>
        </w:r>
      </w:del>
      <w:ins w:id="1434" w:author="Avdesh Mishra" w:date="2022-07-28T20:58:00Z">
        <w:r w:rsidR="00666693">
          <w:rPr>
            <w:rFonts w:eastAsia="MS Gothic"/>
            <w:bCs/>
            <w:szCs w:val="28"/>
          </w:rPr>
          <w:t>TFIDF feature extraction module</w:t>
        </w:r>
      </w:ins>
      <w:del w:id="1435" w:author="Avdesh Mishra" w:date="2022-07-28T20:59:00Z">
        <w:r w:rsidR="00CE3D9D" w:rsidRPr="00CE3D9D" w:rsidDel="00596975">
          <w:rPr>
            <w:rFonts w:eastAsia="MS Gothic"/>
            <w:bCs/>
            <w:szCs w:val="28"/>
          </w:rPr>
          <w:delText>for the</w:delText>
        </w:r>
        <w:r w:rsidR="00CE3D9D" w:rsidRPr="00CE3D9D" w:rsidDel="00344810">
          <w:rPr>
            <w:rFonts w:eastAsia="MS Gothic"/>
            <w:bCs/>
            <w:szCs w:val="28"/>
          </w:rPr>
          <w:delText xml:space="preserve"> </w:delText>
        </w:r>
        <w:r w:rsidR="00CE3D9D" w:rsidRPr="00CE3D9D" w:rsidDel="00596975">
          <w:rPr>
            <w:rFonts w:eastAsia="MS Gothic"/>
            <w:bCs/>
            <w:szCs w:val="28"/>
          </w:rPr>
          <w:delText>feature extraction</w:delText>
        </w:r>
      </w:del>
      <w:r w:rsidR="00CE3D9D" w:rsidRPr="00CE3D9D">
        <w:rPr>
          <w:rFonts w:eastAsia="MS Gothic"/>
          <w:bCs/>
          <w:szCs w:val="28"/>
        </w:rPr>
        <w:t>.</w:t>
      </w:r>
    </w:p>
    <w:p w14:paraId="2D1A0DA7" w14:textId="11088EB2" w:rsidR="007B7B49" w:rsidRPr="003610A3" w:rsidRDefault="00292CA9" w:rsidP="004A276D">
      <w:pPr>
        <w:pStyle w:val="ListParagraph"/>
        <w:numPr>
          <w:ilvl w:val="0"/>
          <w:numId w:val="13"/>
        </w:numPr>
        <w:spacing w:after="120" w:line="480" w:lineRule="auto"/>
        <w:ind w:left="720" w:hanging="180"/>
        <w:jc w:val="both"/>
        <w:rPr>
          <w:rFonts w:eastAsia="MS Gothic"/>
          <w:bCs/>
          <w:szCs w:val="28"/>
        </w:rPr>
      </w:pPr>
      <w:r>
        <w:rPr>
          <w:rFonts w:eastAsia="MS Gothic"/>
          <w:bCs/>
          <w:szCs w:val="28"/>
        </w:rPr>
        <w:t xml:space="preserve"> </w:t>
      </w:r>
      <w:r w:rsidR="00EC47FC">
        <w:rPr>
          <w:rFonts w:eastAsia="MS Gothic"/>
          <w:bCs/>
          <w:szCs w:val="28"/>
        </w:rPr>
        <w:t>Then, f</w:t>
      </w:r>
      <w:r w:rsidR="00FD5AEB" w:rsidRPr="003610A3">
        <w:rPr>
          <w:rFonts w:eastAsia="MS Gothic"/>
          <w:bCs/>
          <w:szCs w:val="28"/>
        </w:rPr>
        <w:t xml:space="preserve">eature </w:t>
      </w:r>
      <w:r w:rsidR="00EC47FC">
        <w:rPr>
          <w:rFonts w:eastAsia="MS Gothic"/>
          <w:bCs/>
          <w:szCs w:val="28"/>
        </w:rPr>
        <w:t>e</w:t>
      </w:r>
      <w:r w:rsidR="00FD5AEB" w:rsidRPr="003610A3">
        <w:rPr>
          <w:rFonts w:eastAsia="MS Gothic"/>
          <w:bCs/>
          <w:szCs w:val="28"/>
        </w:rPr>
        <w:t xml:space="preserve">xtraction is performed on the </w:t>
      </w:r>
      <w:ins w:id="1436" w:author="Avdesh Mishra" w:date="2022-07-28T21:00:00Z">
        <w:r w:rsidR="003342E4">
          <w:rPr>
            <w:rFonts w:eastAsia="MS Gothic"/>
            <w:bCs/>
            <w:szCs w:val="28"/>
          </w:rPr>
          <w:t xml:space="preserve">2-mers </w:t>
        </w:r>
      </w:ins>
      <w:del w:id="1437" w:author="Avdesh Mishra" w:date="2022-07-28T21:00:00Z">
        <w:r w:rsidR="00FD5AEB" w:rsidRPr="003610A3" w:rsidDel="00894500">
          <w:rPr>
            <w:rFonts w:eastAsia="MS Gothic"/>
            <w:bCs/>
            <w:szCs w:val="28"/>
          </w:rPr>
          <w:delText>sequenced data</w:delText>
        </w:r>
      </w:del>
      <w:ins w:id="1438" w:author="Avdesh Mishra" w:date="2022-07-28T21:00:00Z">
        <w:r w:rsidR="00894500">
          <w:rPr>
            <w:rFonts w:eastAsia="MS Gothic"/>
            <w:bCs/>
            <w:szCs w:val="28"/>
          </w:rPr>
          <w:t>sequence</w:t>
        </w:r>
      </w:ins>
      <w:r w:rsidR="00A15570">
        <w:rPr>
          <w:rFonts w:eastAsia="MS Gothic"/>
          <w:bCs/>
          <w:szCs w:val="28"/>
        </w:rPr>
        <w:t>.</w:t>
      </w:r>
      <w:r w:rsidR="00FD5AEB" w:rsidRPr="003610A3">
        <w:rPr>
          <w:rFonts w:eastAsia="MS Gothic"/>
          <w:bCs/>
          <w:szCs w:val="28"/>
        </w:rPr>
        <w:t xml:space="preserve"> </w:t>
      </w:r>
      <w:r w:rsidR="00A15570">
        <w:rPr>
          <w:rFonts w:eastAsia="MS Gothic"/>
          <w:bCs/>
          <w:szCs w:val="28"/>
        </w:rPr>
        <w:t>H</w:t>
      </w:r>
      <w:r w:rsidR="00A15570" w:rsidRPr="003610A3">
        <w:rPr>
          <w:rFonts w:eastAsia="MS Gothic"/>
          <w:bCs/>
          <w:szCs w:val="28"/>
        </w:rPr>
        <w:t>ere</w:t>
      </w:r>
      <w:r w:rsidR="00A15570">
        <w:rPr>
          <w:rFonts w:eastAsia="MS Gothic"/>
          <w:bCs/>
          <w:szCs w:val="28"/>
        </w:rPr>
        <w:t>,</w:t>
      </w:r>
      <w:r w:rsidR="00A15570" w:rsidRPr="003610A3">
        <w:rPr>
          <w:rFonts w:eastAsia="MS Gothic"/>
          <w:bCs/>
          <w:szCs w:val="28"/>
        </w:rPr>
        <w:t xml:space="preserve"> </w:t>
      </w:r>
      <w:ins w:id="1439" w:author="Avdesh Mishra" w:date="2022-07-28T22:40:00Z">
        <w:r w:rsidR="00FE6AEE">
          <w:rPr>
            <w:rFonts w:eastAsia="MS Gothic"/>
            <w:bCs/>
            <w:szCs w:val="28"/>
          </w:rPr>
          <w:t xml:space="preserve">an </w:t>
        </w:r>
      </w:ins>
      <w:r w:rsidR="00FD5AEB" w:rsidRPr="003610A3">
        <w:rPr>
          <w:rFonts w:eastAsia="MS Gothic"/>
          <w:bCs/>
          <w:szCs w:val="28"/>
        </w:rPr>
        <w:t>NL</w:t>
      </w:r>
      <w:r w:rsidR="00AF3B45" w:rsidRPr="003610A3">
        <w:rPr>
          <w:rFonts w:eastAsia="MS Gothic"/>
          <w:bCs/>
          <w:szCs w:val="28"/>
        </w:rPr>
        <w:t>P</w:t>
      </w:r>
      <w:r w:rsidR="00DC6619">
        <w:rPr>
          <w:rFonts w:eastAsia="MS Gothic"/>
          <w:bCs/>
          <w:szCs w:val="28"/>
        </w:rPr>
        <w:t>-based</w:t>
      </w:r>
      <w:r w:rsidR="00AF3B45" w:rsidRPr="003610A3">
        <w:rPr>
          <w:rFonts w:eastAsia="MS Gothic"/>
          <w:bCs/>
          <w:szCs w:val="28"/>
        </w:rPr>
        <w:t xml:space="preserve"> </w:t>
      </w:r>
      <w:r w:rsidR="003610A3">
        <w:rPr>
          <w:rFonts w:eastAsia="MS Gothic"/>
          <w:bCs/>
          <w:szCs w:val="28"/>
        </w:rPr>
        <w:t>t</w:t>
      </w:r>
      <w:r w:rsidR="00FD5AEB" w:rsidRPr="003610A3">
        <w:rPr>
          <w:rFonts w:eastAsia="MS Gothic"/>
          <w:bCs/>
          <w:szCs w:val="28"/>
        </w:rPr>
        <w:t>echnique</w:t>
      </w:r>
      <w:r w:rsidR="00AF3B45" w:rsidRPr="003610A3">
        <w:rPr>
          <w:rFonts w:eastAsia="MS Gothic"/>
          <w:bCs/>
          <w:szCs w:val="28"/>
        </w:rPr>
        <w:t xml:space="preserve"> </w:t>
      </w:r>
      <w:r w:rsidR="00624CDC">
        <w:rPr>
          <w:rFonts w:eastAsia="MS Gothic"/>
          <w:bCs/>
          <w:szCs w:val="28"/>
        </w:rPr>
        <w:t>called,</w:t>
      </w:r>
      <w:r w:rsidR="00AF3B45" w:rsidRPr="003610A3">
        <w:rPr>
          <w:rFonts w:eastAsia="MS Gothic"/>
          <w:bCs/>
          <w:szCs w:val="28"/>
        </w:rPr>
        <w:t xml:space="preserve"> </w:t>
      </w:r>
      <w:r w:rsidR="00FD5AEB" w:rsidRPr="003610A3">
        <w:rPr>
          <w:rFonts w:eastAsia="MS Gothic"/>
          <w:bCs/>
          <w:szCs w:val="28"/>
        </w:rPr>
        <w:t xml:space="preserve">TFIDF </w:t>
      </w:r>
      <w:r w:rsidR="00441648">
        <w:rPr>
          <w:rFonts w:eastAsia="MS Gothic"/>
          <w:bCs/>
          <w:szCs w:val="28"/>
        </w:rPr>
        <w:t xml:space="preserve">is used </w:t>
      </w:r>
      <w:r w:rsidR="00635BA4">
        <w:rPr>
          <w:rFonts w:eastAsia="MS Gothic"/>
          <w:bCs/>
          <w:szCs w:val="28"/>
        </w:rPr>
        <w:t>to</w:t>
      </w:r>
      <w:r w:rsidR="00635BA4" w:rsidRPr="003610A3">
        <w:rPr>
          <w:rFonts w:eastAsia="MS Gothic"/>
          <w:bCs/>
          <w:szCs w:val="28"/>
        </w:rPr>
        <w:t xml:space="preserve"> </w:t>
      </w:r>
      <w:r w:rsidR="00AF3B45" w:rsidRPr="003610A3">
        <w:rPr>
          <w:rFonts w:eastAsia="MS Gothic"/>
          <w:bCs/>
          <w:szCs w:val="28"/>
        </w:rPr>
        <w:t xml:space="preserve">extract </w:t>
      </w:r>
      <w:r w:rsidR="00441648">
        <w:rPr>
          <w:rFonts w:eastAsia="MS Gothic"/>
          <w:bCs/>
          <w:szCs w:val="28"/>
        </w:rPr>
        <w:t xml:space="preserve">features from the </w:t>
      </w:r>
      <w:r w:rsidR="00AF3B45" w:rsidRPr="003610A3">
        <w:rPr>
          <w:rFonts w:eastAsia="MS Gothic"/>
          <w:bCs/>
          <w:szCs w:val="28"/>
        </w:rPr>
        <w:t>peptide</w:t>
      </w:r>
      <w:r w:rsidR="00441648">
        <w:rPr>
          <w:rFonts w:eastAsia="MS Gothic"/>
          <w:bCs/>
          <w:szCs w:val="28"/>
        </w:rPr>
        <w:t>s</w:t>
      </w:r>
      <w:r w:rsidR="00AF3B45" w:rsidRPr="003610A3">
        <w:rPr>
          <w:rFonts w:eastAsia="MS Gothic"/>
          <w:bCs/>
          <w:szCs w:val="28"/>
        </w:rPr>
        <w:t xml:space="preserve"> available in the dataset.</w:t>
      </w:r>
    </w:p>
    <w:p w14:paraId="17D6F29F" w14:textId="3EF305F1" w:rsidR="007B7B49" w:rsidRDefault="00292CA9" w:rsidP="004A276D">
      <w:pPr>
        <w:pStyle w:val="ListParagraph"/>
        <w:numPr>
          <w:ilvl w:val="0"/>
          <w:numId w:val="13"/>
        </w:numPr>
        <w:spacing w:after="120" w:line="480" w:lineRule="auto"/>
        <w:ind w:left="720" w:hanging="180"/>
        <w:jc w:val="both"/>
        <w:rPr>
          <w:ins w:id="1440" w:author="Avdesh Mishra" w:date="2022-07-28T21:03:00Z"/>
          <w:rFonts w:eastAsia="MS Gothic"/>
          <w:bCs/>
          <w:szCs w:val="28"/>
        </w:rPr>
      </w:pPr>
      <w:r>
        <w:rPr>
          <w:rFonts w:eastAsia="MS Gothic"/>
          <w:bCs/>
          <w:szCs w:val="28"/>
        </w:rPr>
        <w:t xml:space="preserve"> </w:t>
      </w:r>
      <w:r w:rsidR="00AF3B45" w:rsidRPr="00606E24">
        <w:rPr>
          <w:rFonts w:eastAsia="MS Gothic"/>
          <w:bCs/>
          <w:szCs w:val="28"/>
        </w:rPr>
        <w:t xml:space="preserve">To devise a </w:t>
      </w:r>
      <w:r w:rsidR="007D03CD">
        <w:rPr>
          <w:rFonts w:eastAsia="MS Gothic"/>
          <w:bCs/>
          <w:szCs w:val="28"/>
        </w:rPr>
        <w:t xml:space="preserve">bitter </w:t>
      </w:r>
      <w:r w:rsidR="00AF3B45" w:rsidRPr="00606E24">
        <w:rPr>
          <w:rFonts w:eastAsia="MS Gothic"/>
          <w:bCs/>
          <w:szCs w:val="28"/>
        </w:rPr>
        <w:t>peptide predictor, feature</w:t>
      </w:r>
      <w:r w:rsidR="007D03CD">
        <w:rPr>
          <w:rFonts w:eastAsia="MS Gothic"/>
          <w:bCs/>
          <w:szCs w:val="28"/>
        </w:rPr>
        <w:t>s</w:t>
      </w:r>
      <w:r w:rsidR="00AF3B45" w:rsidRPr="00606E24">
        <w:rPr>
          <w:rFonts w:eastAsia="MS Gothic"/>
          <w:bCs/>
          <w:szCs w:val="28"/>
        </w:rPr>
        <w:t xml:space="preserve"> </w:t>
      </w:r>
      <w:r w:rsidR="007D03CD">
        <w:rPr>
          <w:rFonts w:eastAsia="MS Gothic"/>
          <w:bCs/>
          <w:szCs w:val="28"/>
        </w:rPr>
        <w:t xml:space="preserve">extracted in </w:t>
      </w:r>
      <w:del w:id="1441" w:author="Avdesh Mishra" w:date="2022-07-28T21:00:00Z">
        <w:r w:rsidR="007D03CD" w:rsidDel="00E41A79">
          <w:rPr>
            <w:rFonts w:eastAsia="MS Gothic"/>
            <w:bCs/>
            <w:szCs w:val="28"/>
          </w:rPr>
          <w:delText>Step</w:delText>
        </w:r>
      </w:del>
      <w:ins w:id="1442" w:author="Avdesh Mishra" w:date="2022-07-28T21:00:00Z">
        <w:r w:rsidR="00E41A79">
          <w:rPr>
            <w:rFonts w:eastAsia="MS Gothic"/>
            <w:bCs/>
            <w:szCs w:val="28"/>
          </w:rPr>
          <w:t>Steps</w:t>
        </w:r>
      </w:ins>
      <w:r w:rsidR="007D03CD">
        <w:rPr>
          <w:rFonts w:eastAsia="MS Gothic"/>
          <w:bCs/>
          <w:szCs w:val="28"/>
        </w:rPr>
        <w:t xml:space="preserve"> 2 and 3</w:t>
      </w:r>
      <w:r w:rsidR="007D03CD" w:rsidRPr="00606E24">
        <w:rPr>
          <w:rFonts w:eastAsia="MS Gothic"/>
          <w:bCs/>
          <w:szCs w:val="28"/>
        </w:rPr>
        <w:t xml:space="preserve"> </w:t>
      </w:r>
      <w:r w:rsidR="007D03CD">
        <w:rPr>
          <w:rFonts w:eastAsia="MS Gothic"/>
          <w:bCs/>
          <w:szCs w:val="28"/>
        </w:rPr>
        <w:t>are</w:t>
      </w:r>
      <w:r w:rsidR="007D03CD" w:rsidRPr="00606E24">
        <w:rPr>
          <w:rFonts w:eastAsia="MS Gothic"/>
          <w:bCs/>
          <w:szCs w:val="28"/>
        </w:rPr>
        <w:t xml:space="preserve"> </w:t>
      </w:r>
      <w:r w:rsidR="00FA48AF">
        <w:rPr>
          <w:rFonts w:eastAsia="MS Gothic"/>
          <w:bCs/>
          <w:szCs w:val="28"/>
        </w:rPr>
        <w:t xml:space="preserve">transformed into </w:t>
      </w:r>
      <w:ins w:id="1443" w:author="Avdesh Mishra" w:date="2022-07-28T22:40:00Z">
        <w:r w:rsidR="00FE6AEE">
          <w:rPr>
            <w:rFonts w:eastAsia="MS Gothic"/>
            <w:bCs/>
            <w:szCs w:val="28"/>
          </w:rPr>
          <w:t xml:space="preserve">a </w:t>
        </w:r>
      </w:ins>
      <w:r w:rsidR="00FA48AF">
        <w:rPr>
          <w:rFonts w:eastAsia="MS Gothic"/>
          <w:bCs/>
          <w:szCs w:val="28"/>
        </w:rPr>
        <w:t xml:space="preserve">feature matrix and </w:t>
      </w:r>
      <w:r w:rsidR="00AF3B45" w:rsidRPr="00606E24">
        <w:rPr>
          <w:rFonts w:eastAsia="MS Gothic"/>
          <w:bCs/>
          <w:szCs w:val="28"/>
        </w:rPr>
        <w:t xml:space="preserve">used as an input to the machine learning algorithms </w:t>
      </w:r>
      <w:r w:rsidR="00E20260">
        <w:rPr>
          <w:rFonts w:eastAsia="MS Gothic"/>
          <w:bCs/>
          <w:szCs w:val="28"/>
        </w:rPr>
        <w:t>including</w:t>
      </w:r>
      <w:r w:rsidR="00E20260" w:rsidRPr="00606E24">
        <w:rPr>
          <w:rFonts w:eastAsia="MS Gothic"/>
          <w:bCs/>
          <w:szCs w:val="28"/>
        </w:rPr>
        <w:t xml:space="preserve"> </w:t>
      </w:r>
      <w:r w:rsidR="00E20260">
        <w:rPr>
          <w:rFonts w:eastAsia="MS Gothic"/>
          <w:bCs/>
          <w:szCs w:val="28"/>
        </w:rPr>
        <w:t>stacking.</w:t>
      </w:r>
      <w:r w:rsidR="00E20260" w:rsidRPr="00606E24">
        <w:rPr>
          <w:rFonts w:eastAsia="MS Gothic"/>
          <w:bCs/>
          <w:szCs w:val="28"/>
        </w:rPr>
        <w:t xml:space="preserve"> </w:t>
      </w:r>
      <w:r w:rsidR="004E48FB" w:rsidRPr="00606E24">
        <w:rPr>
          <w:rFonts w:eastAsia="MS Gothic"/>
          <w:bCs/>
          <w:szCs w:val="28"/>
        </w:rPr>
        <w:t xml:space="preserve">In </w:t>
      </w:r>
      <w:r w:rsidR="00B02AAC">
        <w:rPr>
          <w:rFonts w:eastAsia="MS Gothic"/>
          <w:bCs/>
          <w:szCs w:val="28"/>
        </w:rPr>
        <w:t>the</w:t>
      </w:r>
      <w:r w:rsidR="00B02AAC" w:rsidRPr="00606E24">
        <w:rPr>
          <w:rFonts w:eastAsia="MS Gothic"/>
          <w:bCs/>
          <w:szCs w:val="28"/>
        </w:rPr>
        <w:t xml:space="preserve"> </w:t>
      </w:r>
      <w:r w:rsidR="004E48FB" w:rsidRPr="00606E24">
        <w:rPr>
          <w:rFonts w:eastAsia="MS Gothic"/>
          <w:bCs/>
          <w:szCs w:val="28"/>
        </w:rPr>
        <w:t>proposed model</w:t>
      </w:r>
      <w:r w:rsidR="00B02AAC">
        <w:rPr>
          <w:rFonts w:eastAsia="MS Gothic"/>
          <w:bCs/>
          <w:szCs w:val="28"/>
        </w:rPr>
        <w:t>,</w:t>
      </w:r>
      <w:r w:rsidR="004E48FB" w:rsidRPr="00606E24">
        <w:rPr>
          <w:rFonts w:eastAsia="MS Gothic"/>
          <w:bCs/>
          <w:szCs w:val="28"/>
        </w:rPr>
        <w:t xml:space="preserve"> </w:t>
      </w:r>
      <w:r w:rsidR="00B02AAC">
        <w:rPr>
          <w:rFonts w:eastAsia="MS Gothic"/>
          <w:bCs/>
          <w:szCs w:val="28"/>
        </w:rPr>
        <w:t>s</w:t>
      </w:r>
      <w:r w:rsidR="004E48FB" w:rsidRPr="00606E24">
        <w:rPr>
          <w:rFonts w:eastAsia="MS Gothic"/>
          <w:bCs/>
          <w:szCs w:val="28"/>
        </w:rPr>
        <w:t>tacking</w:t>
      </w:r>
      <w:r w:rsidR="00B02AAC">
        <w:rPr>
          <w:rFonts w:eastAsia="MS Gothic"/>
          <w:bCs/>
          <w:szCs w:val="28"/>
        </w:rPr>
        <w:t>-</w:t>
      </w:r>
      <w:r w:rsidR="004E48FB" w:rsidRPr="00606E24">
        <w:rPr>
          <w:rFonts w:eastAsia="MS Gothic"/>
          <w:bCs/>
          <w:szCs w:val="28"/>
        </w:rPr>
        <w:t>based architecture employs three machine learning algorithms</w:t>
      </w:r>
      <w:r w:rsidR="00EA1D62">
        <w:rPr>
          <w:rFonts w:eastAsia="MS Gothic"/>
          <w:bCs/>
          <w:szCs w:val="28"/>
        </w:rPr>
        <w:t xml:space="preserve">, </w:t>
      </w:r>
      <w:del w:id="1444" w:author="YENDAPALLY, NISHITHA" w:date="2022-07-29T11:15:00Z">
        <w:r w:rsidR="001B339D" w:rsidDel="0027757C">
          <w:rPr>
            <w:rFonts w:eastAsia="MS Gothic"/>
            <w:bCs/>
            <w:szCs w:val="28"/>
          </w:rPr>
          <w:delText>Naïve Bayes (</w:delText>
        </w:r>
      </w:del>
      <w:r w:rsidR="00FC21F0">
        <w:rPr>
          <w:rFonts w:eastAsia="MS Gothic"/>
          <w:bCs/>
          <w:szCs w:val="28"/>
        </w:rPr>
        <w:t>Gaussian N</w:t>
      </w:r>
      <w:r w:rsidR="001B339D">
        <w:rPr>
          <w:rFonts w:eastAsia="MS Gothic"/>
          <w:bCs/>
          <w:szCs w:val="28"/>
        </w:rPr>
        <w:t>B</w:t>
      </w:r>
      <w:del w:id="1445" w:author="YENDAPALLY, NISHITHA" w:date="2022-07-29T11:15:00Z">
        <w:r w:rsidR="001B339D" w:rsidDel="0027757C">
          <w:rPr>
            <w:rFonts w:eastAsia="MS Gothic"/>
            <w:bCs/>
            <w:szCs w:val="28"/>
          </w:rPr>
          <w:delText>)</w:delText>
        </w:r>
      </w:del>
      <w:r w:rsidR="00EA1D62">
        <w:rPr>
          <w:rFonts w:eastAsia="MS Gothic"/>
          <w:bCs/>
          <w:szCs w:val="28"/>
        </w:rPr>
        <w:t xml:space="preserve">, </w:t>
      </w:r>
      <w:r w:rsidR="00FC21F0">
        <w:rPr>
          <w:rFonts w:eastAsia="MS Gothic"/>
          <w:bCs/>
          <w:szCs w:val="28"/>
        </w:rPr>
        <w:t>Gradient boosting</w:t>
      </w:r>
      <w:r w:rsidR="00EA1D62">
        <w:rPr>
          <w:rFonts w:eastAsia="MS Gothic"/>
          <w:bCs/>
          <w:szCs w:val="28"/>
        </w:rPr>
        <w:t xml:space="preserve">, and </w:t>
      </w:r>
      <w:r w:rsidR="00FC21F0">
        <w:rPr>
          <w:rFonts w:eastAsia="MS Gothic"/>
          <w:bCs/>
          <w:szCs w:val="28"/>
        </w:rPr>
        <w:t xml:space="preserve">ADA-boosting algorithms </w:t>
      </w:r>
      <w:del w:id="1446" w:author="Avdesh Mishra" w:date="2022-07-28T21:01:00Z">
        <w:r w:rsidR="00FC21F0" w:rsidDel="00E41A79">
          <w:rPr>
            <w:rFonts w:eastAsia="MS Gothic"/>
            <w:bCs/>
            <w:szCs w:val="28"/>
          </w:rPr>
          <w:delText xml:space="preserve">are used </w:delText>
        </w:r>
      </w:del>
      <w:r w:rsidR="00EA1D62">
        <w:rPr>
          <w:rFonts w:eastAsia="MS Gothic"/>
          <w:bCs/>
          <w:szCs w:val="28"/>
        </w:rPr>
        <w:t>in</w:t>
      </w:r>
      <w:r w:rsidR="00EA1D62" w:rsidRPr="00606E24">
        <w:rPr>
          <w:rFonts w:eastAsia="MS Gothic"/>
          <w:bCs/>
          <w:szCs w:val="28"/>
        </w:rPr>
        <w:t xml:space="preserve"> </w:t>
      </w:r>
      <w:r w:rsidR="004E48FB" w:rsidRPr="00606E24">
        <w:rPr>
          <w:rFonts w:eastAsia="MS Gothic"/>
          <w:bCs/>
          <w:szCs w:val="28"/>
        </w:rPr>
        <w:t xml:space="preserve">the </w:t>
      </w:r>
      <w:r w:rsidR="00B02AAC">
        <w:rPr>
          <w:rFonts w:eastAsia="MS Gothic"/>
          <w:bCs/>
          <w:szCs w:val="28"/>
        </w:rPr>
        <w:t>B</w:t>
      </w:r>
      <w:r w:rsidR="00B02AAC" w:rsidRPr="00606E24">
        <w:rPr>
          <w:rFonts w:eastAsia="MS Gothic"/>
          <w:bCs/>
          <w:szCs w:val="28"/>
        </w:rPr>
        <w:t>ase</w:t>
      </w:r>
      <w:r w:rsidR="004E48FB" w:rsidRPr="00606E24">
        <w:rPr>
          <w:rFonts w:eastAsia="MS Gothic"/>
          <w:bCs/>
          <w:szCs w:val="28"/>
        </w:rPr>
        <w:t>-</w:t>
      </w:r>
      <w:r w:rsidR="00B02AAC">
        <w:rPr>
          <w:rFonts w:eastAsia="MS Gothic"/>
          <w:bCs/>
          <w:szCs w:val="28"/>
        </w:rPr>
        <w:t>L</w:t>
      </w:r>
      <w:r w:rsidR="00B02AAC" w:rsidRPr="00606E24">
        <w:rPr>
          <w:rFonts w:eastAsia="MS Gothic"/>
          <w:bCs/>
          <w:szCs w:val="28"/>
        </w:rPr>
        <w:t xml:space="preserve">ayer </w:t>
      </w:r>
      <w:r w:rsidR="004E48FB" w:rsidRPr="00606E24">
        <w:rPr>
          <w:rFonts w:eastAsia="MS Gothic"/>
          <w:bCs/>
          <w:szCs w:val="28"/>
        </w:rPr>
        <w:t xml:space="preserve">and the Random </w:t>
      </w:r>
      <w:r w:rsidR="000F13CF">
        <w:rPr>
          <w:rFonts w:eastAsia="MS Gothic"/>
          <w:bCs/>
          <w:szCs w:val="28"/>
        </w:rPr>
        <w:t>F</w:t>
      </w:r>
      <w:r w:rsidR="004E48FB" w:rsidRPr="00606E24">
        <w:rPr>
          <w:rFonts w:eastAsia="MS Gothic"/>
          <w:bCs/>
          <w:szCs w:val="28"/>
        </w:rPr>
        <w:t xml:space="preserve">orest </w:t>
      </w:r>
      <w:r w:rsidR="00550EFC">
        <w:rPr>
          <w:rFonts w:eastAsia="MS Gothic"/>
          <w:bCs/>
          <w:szCs w:val="28"/>
        </w:rPr>
        <w:t>in</w:t>
      </w:r>
      <w:r w:rsidR="00550EFC" w:rsidRPr="00606E24">
        <w:rPr>
          <w:rFonts w:eastAsia="MS Gothic"/>
          <w:bCs/>
          <w:szCs w:val="28"/>
        </w:rPr>
        <w:t xml:space="preserve"> </w:t>
      </w:r>
      <w:r w:rsidR="004E48FB" w:rsidRPr="00606E24">
        <w:rPr>
          <w:rFonts w:eastAsia="MS Gothic"/>
          <w:bCs/>
          <w:szCs w:val="28"/>
        </w:rPr>
        <w:t xml:space="preserve">the </w:t>
      </w:r>
      <w:r w:rsidR="00550EFC">
        <w:rPr>
          <w:rFonts w:eastAsia="MS Gothic"/>
          <w:bCs/>
          <w:szCs w:val="28"/>
        </w:rPr>
        <w:t>M</w:t>
      </w:r>
      <w:r w:rsidR="00550EFC" w:rsidRPr="00606E24">
        <w:rPr>
          <w:rFonts w:eastAsia="MS Gothic"/>
          <w:bCs/>
          <w:szCs w:val="28"/>
        </w:rPr>
        <w:t>eta</w:t>
      </w:r>
      <w:r w:rsidR="004E48FB" w:rsidRPr="00606E24">
        <w:rPr>
          <w:rFonts w:eastAsia="MS Gothic"/>
          <w:bCs/>
          <w:szCs w:val="28"/>
        </w:rPr>
        <w:t>-</w:t>
      </w:r>
      <w:r w:rsidR="00550EFC">
        <w:rPr>
          <w:rFonts w:eastAsia="MS Gothic"/>
          <w:bCs/>
          <w:szCs w:val="28"/>
        </w:rPr>
        <w:t>L</w:t>
      </w:r>
      <w:r w:rsidR="00550EFC" w:rsidRPr="00606E24">
        <w:rPr>
          <w:rFonts w:eastAsia="MS Gothic"/>
          <w:bCs/>
          <w:szCs w:val="28"/>
        </w:rPr>
        <w:t>ayer</w:t>
      </w:r>
      <w:r w:rsidR="004E48FB" w:rsidRPr="00606E24">
        <w:rPr>
          <w:rFonts w:eastAsia="MS Gothic"/>
          <w:bCs/>
          <w:szCs w:val="28"/>
        </w:rPr>
        <w:t>.</w:t>
      </w:r>
    </w:p>
    <w:p w14:paraId="1A46B396" w14:textId="288C5287" w:rsidR="00633B89" w:rsidRPr="00606E24" w:rsidRDefault="005A7B2D" w:rsidP="004A276D">
      <w:pPr>
        <w:pStyle w:val="ListParagraph"/>
        <w:numPr>
          <w:ilvl w:val="0"/>
          <w:numId w:val="13"/>
        </w:numPr>
        <w:spacing w:after="120" w:line="480" w:lineRule="auto"/>
        <w:ind w:left="720" w:hanging="180"/>
        <w:jc w:val="both"/>
        <w:rPr>
          <w:rFonts w:eastAsia="MS Gothic"/>
          <w:bCs/>
          <w:szCs w:val="28"/>
        </w:rPr>
      </w:pPr>
      <w:ins w:id="1447" w:author="YENDAPALLY, NISHITHA" w:date="2022-07-28T23:37:00Z">
        <w:r>
          <w:rPr>
            <w:rFonts w:eastAsia="MS Gothic"/>
            <w:bCs/>
            <w:szCs w:val="28"/>
          </w:rPr>
          <w:t xml:space="preserve"> </w:t>
        </w:r>
      </w:ins>
      <w:ins w:id="1448" w:author="Avdesh Mishra" w:date="2022-07-28T21:03:00Z">
        <w:r w:rsidR="00633B89" w:rsidRPr="0066498F">
          <w:rPr>
            <w:rFonts w:eastAsia="MS Gothic"/>
            <w:bCs/>
            <w:szCs w:val="28"/>
          </w:rPr>
          <w:t xml:space="preserve">Once the </w:t>
        </w:r>
      </w:ins>
      <w:ins w:id="1449" w:author="YENDAPALLY, NISHITHA" w:date="2022-07-29T11:15:00Z">
        <w:r w:rsidR="0027757C">
          <w:rPr>
            <w:rFonts w:eastAsia="MS Gothic"/>
            <w:bCs/>
            <w:szCs w:val="28"/>
          </w:rPr>
          <w:t xml:space="preserve">training dataset is </w:t>
        </w:r>
      </w:ins>
      <w:ins w:id="1450" w:author="YENDAPALLY, NISHITHA" w:date="2022-07-29T11:16:00Z">
        <w:r w:rsidR="0027757C">
          <w:rPr>
            <w:rFonts w:eastAsia="MS Gothic"/>
            <w:bCs/>
            <w:szCs w:val="28"/>
          </w:rPr>
          <w:t xml:space="preserve">trained using </w:t>
        </w:r>
      </w:ins>
      <w:ins w:id="1451" w:author="Avdesh Mishra" w:date="2022-07-28T21:03:00Z">
        <w:r w:rsidR="00633B89" w:rsidRPr="0066498F">
          <w:rPr>
            <w:rFonts w:eastAsia="MS Gothic"/>
            <w:bCs/>
            <w:szCs w:val="28"/>
          </w:rPr>
          <w:t>stacked model</w:t>
        </w:r>
        <w:del w:id="1452" w:author="YENDAPALLY, NISHITHA" w:date="2022-07-29T11:16:00Z">
          <w:r w:rsidR="00633B89" w:rsidRPr="0066498F" w:rsidDel="0027757C">
            <w:rPr>
              <w:rFonts w:eastAsia="MS Gothic"/>
              <w:bCs/>
              <w:szCs w:val="28"/>
            </w:rPr>
            <w:delText xml:space="preserve"> is trained on the training dataset</w:delText>
          </w:r>
        </w:del>
        <w:r w:rsidR="00633B89" w:rsidRPr="0066498F">
          <w:rPr>
            <w:rFonts w:eastAsia="MS Gothic"/>
            <w:bCs/>
            <w:szCs w:val="28"/>
          </w:rPr>
          <w:t xml:space="preserve">, it is evaluated on the entire training dataset as well as on a separate test dataset (independent test dataset). The suggested model's performance is assessed using the performance measures </w:t>
        </w:r>
        <w:proofErr w:type="spellStart"/>
        <w:r w:rsidR="00633B89" w:rsidRPr="0066498F">
          <w:rPr>
            <w:rFonts w:eastAsia="MS Gothic"/>
            <w:bCs/>
            <w:szCs w:val="28"/>
          </w:rPr>
          <w:t>Sny</w:t>
        </w:r>
        <w:proofErr w:type="spellEnd"/>
        <w:r w:rsidR="00633B89" w:rsidRPr="0066498F">
          <w:rPr>
            <w:rFonts w:eastAsia="MS Gothic"/>
            <w:bCs/>
            <w:szCs w:val="28"/>
          </w:rPr>
          <w:t>, Spy, Acy,</w:t>
        </w:r>
        <w:r w:rsidR="00633B89">
          <w:rPr>
            <w:rFonts w:eastAsia="MS Gothic"/>
            <w:bCs/>
            <w:szCs w:val="28"/>
          </w:rPr>
          <w:t xml:space="preserve"> </w:t>
        </w:r>
        <w:proofErr w:type="spellStart"/>
        <w:r w:rsidR="00633B89">
          <w:rPr>
            <w:rFonts w:eastAsia="MS Gothic"/>
            <w:bCs/>
            <w:szCs w:val="28"/>
          </w:rPr>
          <w:t>Bacc</w:t>
        </w:r>
        <w:proofErr w:type="spellEnd"/>
        <w:r w:rsidR="00633B89">
          <w:rPr>
            <w:rFonts w:eastAsia="MS Gothic"/>
            <w:bCs/>
            <w:szCs w:val="28"/>
          </w:rPr>
          <w:t xml:space="preserve">, and </w:t>
        </w:r>
        <w:proofErr w:type="spellStart"/>
        <w:r w:rsidR="00633B89">
          <w:rPr>
            <w:rFonts w:eastAsia="MS Gothic"/>
            <w:bCs/>
            <w:szCs w:val="28"/>
          </w:rPr>
          <w:t>MaCC.</w:t>
        </w:r>
      </w:ins>
      <w:proofErr w:type="spellEnd"/>
    </w:p>
    <w:p w14:paraId="51143463" w14:textId="5C6B59E1" w:rsidR="00A639F5" w:rsidRPr="0066498F" w:rsidRDefault="00955D5F">
      <w:pPr>
        <w:pStyle w:val="ListParagraph"/>
        <w:spacing w:after="120" w:line="480" w:lineRule="auto"/>
        <w:rPr>
          <w:rFonts w:eastAsia="MS Gothic"/>
          <w:bCs/>
          <w:szCs w:val="28"/>
        </w:rPr>
        <w:pPrChange w:id="1453" w:author="Avdesh Mishra" w:date="2022-07-28T21:04:00Z">
          <w:pPr>
            <w:pStyle w:val="ListParagraph"/>
            <w:numPr>
              <w:numId w:val="13"/>
            </w:numPr>
            <w:spacing w:after="120" w:line="480" w:lineRule="auto"/>
            <w:ind w:left="1440" w:hanging="180"/>
          </w:pPr>
        </w:pPrChange>
      </w:pPr>
      <w:ins w:id="1454" w:author="Avdesh Mishra" w:date="2022-07-28T21:03:00Z">
        <w:r>
          <w:rPr>
            <w:noProof/>
          </w:rPr>
          <w:lastRenderedPageBreak/>
          <w:drawing>
            <wp:anchor distT="0" distB="0" distL="114300" distR="114300" simplePos="0" relativeHeight="251658240" behindDoc="1" locked="0" layoutInCell="1" allowOverlap="1" wp14:anchorId="7E0526DF" wp14:editId="7A97CAAF">
              <wp:simplePos x="0" y="0"/>
              <wp:positionH relativeFrom="column">
                <wp:posOffset>412750</wp:posOffset>
              </wp:positionH>
              <wp:positionV relativeFrom="paragraph">
                <wp:posOffset>444500</wp:posOffset>
              </wp:positionV>
              <wp:extent cx="5378450" cy="672465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78450" cy="6724650"/>
                      </a:xfrm>
                      <a:prstGeom prst="rect">
                        <a:avLst/>
                      </a:prstGeom>
                    </pic:spPr>
                  </pic:pic>
                </a:graphicData>
              </a:graphic>
              <wp14:sizeRelV relativeFrom="margin">
                <wp14:pctHeight>0</wp14:pctHeight>
              </wp14:sizeRelV>
            </wp:anchor>
          </w:drawing>
        </w:r>
      </w:ins>
      <w:del w:id="1455" w:author="Avdesh Mishra" w:date="2022-07-28T21:02:00Z">
        <w:r w:rsidR="003C4321" w:rsidRPr="0066498F" w:rsidDel="00633B89">
          <w:rPr>
            <w:rFonts w:eastAsia="MS Gothic"/>
            <w:bCs/>
            <w:szCs w:val="28"/>
          </w:rPr>
          <w:delText xml:space="preserve"> </w:delText>
        </w:r>
        <w:r w:rsidR="006533BC" w:rsidRPr="0066498F" w:rsidDel="00633B89">
          <w:rPr>
            <w:rFonts w:eastAsia="MS Gothic"/>
            <w:bCs/>
            <w:szCs w:val="28"/>
          </w:rPr>
          <w:delText>Once the stacked model is trained on the training dataset</w:delText>
        </w:r>
        <w:r w:rsidR="00646685" w:rsidRPr="0066498F" w:rsidDel="00633B89">
          <w:rPr>
            <w:rFonts w:eastAsia="MS Gothic"/>
            <w:bCs/>
            <w:szCs w:val="28"/>
          </w:rPr>
          <w:delText>,</w:delText>
        </w:r>
        <w:r w:rsidR="006533BC" w:rsidRPr="0066498F" w:rsidDel="00633B89">
          <w:rPr>
            <w:rFonts w:eastAsia="MS Gothic"/>
            <w:bCs/>
            <w:szCs w:val="28"/>
          </w:rPr>
          <w:delText xml:space="preserve"> </w:delText>
        </w:r>
        <w:r w:rsidR="00646685" w:rsidRPr="0066498F" w:rsidDel="00633B89">
          <w:rPr>
            <w:rFonts w:eastAsia="MS Gothic"/>
            <w:bCs/>
            <w:szCs w:val="28"/>
          </w:rPr>
          <w:delText>it</w:delText>
        </w:r>
        <w:r w:rsidR="004E48FB" w:rsidRPr="0066498F" w:rsidDel="00633B89">
          <w:rPr>
            <w:rFonts w:eastAsia="MS Gothic"/>
            <w:bCs/>
            <w:szCs w:val="28"/>
          </w:rPr>
          <w:delText xml:space="preserve"> is evaluated on the entire training dataset as well as </w:delText>
        </w:r>
        <w:r w:rsidR="004255DB" w:rsidRPr="0066498F" w:rsidDel="00633B89">
          <w:rPr>
            <w:rFonts w:eastAsia="MS Gothic"/>
            <w:bCs/>
            <w:szCs w:val="28"/>
          </w:rPr>
          <w:delText xml:space="preserve">on a </w:delText>
        </w:r>
        <w:r w:rsidR="004E48FB" w:rsidRPr="0066498F" w:rsidDel="00633B89">
          <w:rPr>
            <w:rFonts w:eastAsia="MS Gothic"/>
            <w:bCs/>
            <w:szCs w:val="28"/>
          </w:rPr>
          <w:delText>separate test dataset</w:delText>
        </w:r>
        <w:r w:rsidR="004255DB" w:rsidRPr="0066498F" w:rsidDel="00633B89">
          <w:rPr>
            <w:rFonts w:eastAsia="MS Gothic"/>
            <w:bCs/>
            <w:szCs w:val="28"/>
          </w:rPr>
          <w:delText xml:space="preserve"> (independent test dataset)</w:delText>
        </w:r>
        <w:r w:rsidR="004E48FB" w:rsidRPr="0066498F" w:rsidDel="00633B89">
          <w:rPr>
            <w:rFonts w:eastAsia="MS Gothic"/>
            <w:bCs/>
            <w:szCs w:val="28"/>
          </w:rPr>
          <w:delText xml:space="preserve">. </w:delText>
        </w:r>
        <w:r w:rsidR="0066498F" w:rsidRPr="0066498F" w:rsidDel="00633B89">
          <w:rPr>
            <w:rFonts w:eastAsia="MS Gothic"/>
            <w:bCs/>
            <w:szCs w:val="28"/>
          </w:rPr>
          <w:delText>The suggested model's performance is assessed using the performance measures Sny, Spy, Acy,</w:delText>
        </w:r>
      </w:del>
      <w:ins w:id="1456" w:author="Avdesh Mishra" w:date="2022-07-28T21:02:00Z">
        <w:r w:rsidR="00512536" w:rsidRPr="0066498F" w:rsidDel="00512536">
          <w:rPr>
            <w:rFonts w:eastAsia="MS Gothic"/>
            <w:bCs/>
            <w:szCs w:val="28"/>
          </w:rPr>
          <w:t xml:space="preserve"> </w:t>
        </w:r>
      </w:ins>
      <w:del w:id="1457" w:author="Avdesh Mishra" w:date="2022-07-28T21:02:00Z">
        <w:r w:rsidR="0066498F" w:rsidRPr="0066498F" w:rsidDel="00512536">
          <w:rPr>
            <w:rFonts w:eastAsia="MS Gothic"/>
            <w:bCs/>
            <w:szCs w:val="28"/>
          </w:rPr>
          <w:delText xml:space="preserve"> Bacc, and MaCC.</w:delText>
        </w:r>
      </w:del>
      <w:del w:id="1458" w:author="Avdesh Mishra" w:date="2022-07-28T21:03:00Z">
        <w:r w:rsidR="00D235D2" w:rsidDel="00323458">
          <w:rPr>
            <w:noProof/>
          </w:rPr>
          <w:drawing>
            <wp:inline distT="0" distB="0" distL="0" distR="0" wp14:anchorId="6267831D" wp14:editId="1C54EE6A">
              <wp:extent cx="5378450" cy="585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8976" cy="5887929"/>
                      </a:xfrm>
                      <a:prstGeom prst="rect">
                        <a:avLst/>
                      </a:prstGeom>
                    </pic:spPr>
                  </pic:pic>
                </a:graphicData>
              </a:graphic>
            </wp:inline>
          </w:drawing>
        </w:r>
      </w:del>
    </w:p>
    <w:p w14:paraId="37AF7ED4" w14:textId="2822DC54" w:rsidR="007B3E7C" w:rsidRPr="004A276D" w:rsidDel="000E7157" w:rsidRDefault="007B3E7C" w:rsidP="004A276D">
      <w:pPr>
        <w:spacing w:after="120" w:line="480" w:lineRule="auto"/>
        <w:jc w:val="center"/>
        <w:rPr>
          <w:del w:id="1459" w:author="YENDAPALLY, NISHITHA" w:date="2022-07-29T13:30:00Z"/>
          <w:rFonts w:eastAsia="MS Gothic"/>
          <w:bCs/>
          <w:szCs w:val="28"/>
        </w:rPr>
      </w:pPr>
      <w:r w:rsidRPr="00B32AAA">
        <w:rPr>
          <w:b/>
          <w:bCs/>
          <w:lang w:bidi="en-US"/>
        </w:rPr>
        <w:t>Fig</w:t>
      </w:r>
      <w:r w:rsidR="00FB265B" w:rsidRPr="00D235D2">
        <w:rPr>
          <w:b/>
          <w:bCs/>
          <w:lang w:bidi="en-US"/>
        </w:rPr>
        <w:t>2</w:t>
      </w:r>
      <w:r w:rsidRPr="00D235D2">
        <w:rPr>
          <w:b/>
          <w:bCs/>
          <w:lang w:bidi="en-US"/>
        </w:rPr>
        <w:t xml:space="preserve">: </w:t>
      </w:r>
      <w:r w:rsidRPr="004A276D">
        <w:rPr>
          <w:lang w:bidi="en-US"/>
        </w:rPr>
        <w:t>Pro</w:t>
      </w:r>
      <w:r w:rsidR="00993DA8">
        <w:rPr>
          <w:lang w:bidi="en-US"/>
        </w:rPr>
        <w:t>po</w:t>
      </w:r>
      <w:r w:rsidRPr="004A276D">
        <w:rPr>
          <w:lang w:bidi="en-US"/>
        </w:rPr>
        <w:t>sed Framework</w:t>
      </w:r>
      <w:r w:rsidRPr="00B32AAA">
        <w:rPr>
          <w:b/>
          <w:bCs/>
          <w:lang w:bidi="en-US"/>
        </w:rPr>
        <w:t xml:space="preserve"> (</w:t>
      </w:r>
      <w:r>
        <w:rPr>
          <w:lang w:bidi="en-US"/>
        </w:rPr>
        <w:t>S</w:t>
      </w:r>
      <w:r w:rsidRPr="00336719">
        <w:rPr>
          <w:lang w:bidi="en-US"/>
        </w:rPr>
        <w:t xml:space="preserve">tacking-based </w:t>
      </w:r>
      <w:proofErr w:type="gramStart"/>
      <w:r w:rsidRPr="00336719">
        <w:rPr>
          <w:lang w:bidi="en-US"/>
        </w:rPr>
        <w:t>model</w:t>
      </w:r>
      <w:r>
        <w:rPr>
          <w:lang w:bidi="en-US"/>
        </w:rPr>
        <w:t xml:space="preserve"> )</w:t>
      </w:r>
      <w:proofErr w:type="gramEnd"/>
    </w:p>
    <w:p w14:paraId="492ADFE7" w14:textId="3AE85A06" w:rsidR="00993DA8" w:rsidRPr="00336719" w:rsidDel="00D5483A" w:rsidRDefault="00993DA8">
      <w:pPr>
        <w:pStyle w:val="Heading2"/>
        <w:rPr>
          <w:del w:id="1460" w:author="Avdesh Mishra" w:date="2022-07-28T13:26:00Z"/>
        </w:rPr>
      </w:pPr>
      <w:del w:id="1461" w:author="Avdesh Mishra" w:date="2022-07-28T13:26:00Z">
        <w:r w:rsidDel="00D5483A">
          <w:delText>4.2 Machine Learning Algorithms utilized in the Stacking-based model:</w:delText>
        </w:r>
      </w:del>
    </w:p>
    <w:p w14:paraId="7D160BFC" w14:textId="05133B97" w:rsidR="00D21124" w:rsidDel="00D5483A" w:rsidRDefault="00D54F65">
      <w:pPr>
        <w:pStyle w:val="ListParagraph"/>
        <w:numPr>
          <w:ilvl w:val="0"/>
          <w:numId w:val="12"/>
        </w:numPr>
        <w:spacing w:line="480" w:lineRule="auto"/>
        <w:ind w:left="0" w:firstLine="0"/>
        <w:jc w:val="both"/>
        <w:rPr>
          <w:del w:id="1462" w:author="Avdesh Mishra" w:date="2022-07-28T13:26:00Z"/>
          <w:moveFrom w:id="1463" w:author="Avdesh Mishra" w:date="2022-07-28T13:25:00Z"/>
        </w:rPr>
        <w:pPrChange w:id="1464" w:author="YENDAPALLY, NISHITHA" w:date="2022-07-29T13:30:00Z">
          <w:pPr>
            <w:pStyle w:val="ListParagraph"/>
            <w:numPr>
              <w:numId w:val="12"/>
            </w:numPr>
            <w:spacing w:line="480" w:lineRule="auto"/>
            <w:ind w:hanging="360"/>
            <w:jc w:val="both"/>
          </w:pPr>
        </w:pPrChange>
      </w:pPr>
      <w:moveFromRangeStart w:id="1465" w:author="Avdesh Mishra" w:date="2022-07-28T13:25:00Z" w:name="move109907133"/>
      <w:moveFrom w:id="1466" w:author="Avdesh Mishra" w:date="2022-07-28T13:25:00Z">
        <w:del w:id="1467" w:author="Avdesh Mishra" w:date="2022-07-28T13:26:00Z">
          <w:r w:rsidDel="00D5483A">
            <w:delText xml:space="preserve">Naïve Bayes: </w:delText>
          </w:r>
          <w:r w:rsidR="00D21124" w:rsidDel="00D5483A">
            <w:delText xml:space="preserve"> </w:delText>
          </w:r>
          <w:r w:rsidR="00AA2547" w:rsidDel="00D5483A">
            <w:delText xml:space="preserve">This is the </w:delText>
          </w:r>
          <w:r w:rsidR="00B008C9" w:rsidRPr="00B008C9" w:rsidDel="00D5483A">
            <w:delText>Bayes</w:delText>
          </w:r>
          <w:r w:rsidR="00A05722" w:rsidDel="00D5483A">
            <w:delText>-</w:delText>
          </w:r>
          <w:r w:rsidR="00B008C9" w:rsidDel="00D5483A">
            <w:delText xml:space="preserve"> </w:delText>
          </w:r>
          <w:r w:rsidR="00B008C9" w:rsidRPr="00B008C9" w:rsidDel="00D5483A">
            <w:delText xml:space="preserve">Theorem that is used for </w:delText>
          </w:r>
          <w:r w:rsidR="00AA2547" w:rsidDel="00D5483A">
            <w:delText>variety</w:delText>
          </w:r>
          <w:r w:rsidR="00B008C9" w:rsidRPr="00B008C9" w:rsidDel="00D5483A">
            <w:delText xml:space="preserve"> of classification </w:delText>
          </w:r>
          <w:r w:rsidR="00AA2547" w:rsidDel="00D5483A">
            <w:delText>is</w:delText>
          </w:r>
          <w:r w:rsidR="00B008C9" w:rsidRPr="00B008C9" w:rsidDel="00D5483A">
            <w:delText>s</w:delText>
          </w:r>
          <w:r w:rsidR="00AA2547" w:rsidDel="00D5483A">
            <w:delText>ues are handled by probabilistic machine learning model</w:delText>
          </w:r>
          <w:r w:rsidR="00B008C9" w:rsidRPr="00B008C9" w:rsidDel="00D5483A">
            <w:delText>.</w:delText>
          </w:r>
          <w:r w:rsidR="00B008C9" w:rsidDel="00D5483A">
            <w:delText xml:space="preserve"> It </w:delText>
          </w:r>
          <w:r w:rsidR="00D21124" w:rsidDel="00D5483A">
            <w:delText xml:space="preserve">is a set of supervised learning algorithms with naïve assumption </w:delText>
          </w:r>
          <w:r w:rsidR="00AA2547" w:rsidDel="00D5483A">
            <w:delText>being that each pair of features will be</w:delText>
          </w:r>
          <w:r w:rsidR="00D21124" w:rsidRPr="00D21124" w:rsidDel="00D5483A">
            <w:delText xml:space="preserve"> conditional</w:delText>
          </w:r>
          <w:r w:rsidR="00AA2547" w:rsidDel="00D5483A">
            <w:delText xml:space="preserve">ly </w:delText>
          </w:r>
          <w:r w:rsidR="00D21124" w:rsidRPr="00D21124" w:rsidDel="00D5483A">
            <w:delText>independen</w:delText>
          </w:r>
          <w:r w:rsidR="00AA2547" w:rsidDel="00D5483A">
            <w:delText xml:space="preserve">t </w:delText>
          </w:r>
          <w:r w:rsidR="00D21124" w:rsidRPr="00D21124" w:rsidDel="00D5483A">
            <w:delText>given the value of the class variable</w:delText>
          </w:r>
          <w:r w:rsidR="00D21124" w:rsidDel="00D5483A">
            <w:delText>.</w:delText>
          </w:r>
          <w:r w:rsidR="007B7B49" w:rsidRPr="007B7B49" w:rsidDel="00D5483A">
            <w:delText xml:space="preserve"> </w:delText>
          </w:r>
          <w:r w:rsidR="007B7B49" w:rsidDel="00D5483A">
            <w:delText xml:space="preserve">Naïve bayes </w:delText>
          </w:r>
          <w:r w:rsidR="007B7B49" w:rsidRPr="007B7B49" w:rsidDel="00D5483A">
            <w:delText>has been effectively used to a variety of tasks, but natural language processing (NLP) issues are where it excels.</w:delText>
          </w:r>
          <w:r w:rsidR="00B008C9" w:rsidDel="00D5483A">
            <w:delText xml:space="preserve"> Types of Naïve Bayes</w:delText>
          </w:r>
          <w:r w:rsidR="00925C24" w:rsidDel="00D5483A">
            <w:delText xml:space="preserve"> algorithms are</w:delText>
          </w:r>
          <w:r w:rsidR="00B008C9" w:rsidDel="00D5483A">
            <w:delText>:</w:delText>
          </w:r>
        </w:del>
      </w:moveFrom>
    </w:p>
    <w:p w14:paraId="6B9D139B" w14:textId="6874C2AB" w:rsidR="00B008C9" w:rsidDel="00D5483A" w:rsidRDefault="007530C6">
      <w:pPr>
        <w:pStyle w:val="ListParagraph"/>
        <w:numPr>
          <w:ilvl w:val="0"/>
          <w:numId w:val="14"/>
        </w:numPr>
        <w:tabs>
          <w:tab w:val="left" w:pos="1080"/>
        </w:tabs>
        <w:spacing w:line="480" w:lineRule="auto"/>
        <w:ind w:left="0" w:firstLine="0"/>
        <w:jc w:val="both"/>
        <w:rPr>
          <w:del w:id="1468" w:author="Avdesh Mishra" w:date="2022-07-28T13:26:00Z"/>
          <w:moveFrom w:id="1469" w:author="Avdesh Mishra" w:date="2022-07-28T13:25:00Z"/>
        </w:rPr>
        <w:pPrChange w:id="1470" w:author="YENDAPALLY, NISHITHA" w:date="2022-07-29T13:30:00Z">
          <w:pPr>
            <w:pStyle w:val="ListParagraph"/>
            <w:numPr>
              <w:numId w:val="14"/>
            </w:numPr>
            <w:tabs>
              <w:tab w:val="left" w:pos="1080"/>
            </w:tabs>
            <w:spacing w:line="480" w:lineRule="auto"/>
            <w:ind w:left="2160" w:hanging="180"/>
            <w:jc w:val="both"/>
          </w:pPr>
        </w:pPrChange>
      </w:pPr>
      <w:moveFrom w:id="1471" w:author="Avdesh Mishra" w:date="2022-07-28T13:25:00Z">
        <w:del w:id="1472" w:author="Avdesh Mishra" w:date="2022-07-28T13:26:00Z">
          <w:r w:rsidDel="00D5483A">
            <w:delText xml:space="preserve"> </w:delText>
          </w:r>
          <w:r w:rsidR="00B008C9" w:rsidDel="00D5483A">
            <w:delText>Multinomial Naïve Bayes</w:delText>
          </w:r>
          <w:r w:rsidR="00AF4316" w:rsidDel="00D5483A">
            <w:delText xml:space="preserve">: </w:delText>
          </w:r>
          <w:r w:rsidR="00AF4316" w:rsidRPr="00AF4316" w:rsidDel="00D5483A">
            <w:delText>The frequency with which specific events were produced by a multinomial distribution are represented by feature vectors. The event model generally employed in document classification is this one.</w:delText>
          </w:r>
        </w:del>
      </w:moveFrom>
    </w:p>
    <w:p w14:paraId="6BAD3BC6" w14:textId="25A1D4DB" w:rsidR="00B008C9" w:rsidDel="00D5483A" w:rsidRDefault="007530C6">
      <w:pPr>
        <w:pStyle w:val="ListParagraph"/>
        <w:numPr>
          <w:ilvl w:val="0"/>
          <w:numId w:val="14"/>
        </w:numPr>
        <w:tabs>
          <w:tab w:val="left" w:pos="1080"/>
        </w:tabs>
        <w:spacing w:line="480" w:lineRule="auto"/>
        <w:ind w:left="0" w:firstLine="0"/>
        <w:jc w:val="both"/>
        <w:rPr>
          <w:del w:id="1473" w:author="Avdesh Mishra" w:date="2022-07-28T13:26:00Z"/>
          <w:moveFrom w:id="1474" w:author="Avdesh Mishra" w:date="2022-07-28T13:25:00Z"/>
        </w:rPr>
        <w:pPrChange w:id="1475" w:author="YENDAPALLY, NISHITHA" w:date="2022-07-29T13:30:00Z">
          <w:pPr>
            <w:pStyle w:val="ListParagraph"/>
            <w:numPr>
              <w:numId w:val="14"/>
            </w:numPr>
            <w:tabs>
              <w:tab w:val="left" w:pos="1080"/>
            </w:tabs>
            <w:spacing w:line="480" w:lineRule="auto"/>
            <w:ind w:left="2160" w:hanging="180"/>
            <w:jc w:val="both"/>
          </w:pPr>
        </w:pPrChange>
      </w:pPr>
      <w:moveFrom w:id="1476" w:author="Avdesh Mishra" w:date="2022-07-28T13:25:00Z">
        <w:del w:id="1477" w:author="Avdesh Mishra" w:date="2022-07-28T13:26:00Z">
          <w:r w:rsidDel="00D5483A">
            <w:delText xml:space="preserve"> </w:delText>
          </w:r>
          <w:r w:rsidR="00B008C9" w:rsidDel="00D5483A">
            <w:delText>Gaussian Naïve Bayes</w:delText>
          </w:r>
          <w:r w:rsidR="00AF4316" w:rsidDel="00D5483A">
            <w:delText xml:space="preserve">: </w:delText>
          </w:r>
          <w:r w:rsidR="00A05722" w:rsidDel="00D5483A">
            <w:delText xml:space="preserve">This algorithm </w:delText>
          </w:r>
          <w:r w:rsidR="00FC5D79" w:rsidRPr="00FC5D79" w:rsidDel="00D5483A">
            <w:delText xml:space="preserve">is a Naive Bayes variation that </w:delText>
          </w:r>
          <w:r w:rsidR="004A7119" w:rsidDel="00D5483A">
            <w:delText xml:space="preserve">maintains </w:delText>
          </w:r>
          <w:r w:rsidR="00FC5D79" w:rsidRPr="00FC5D79" w:rsidDel="00D5483A">
            <w:delText xml:space="preserve">continuous data and </w:delText>
          </w:r>
          <w:r w:rsidR="00FC5D79" w:rsidDel="00D5483A">
            <w:delText>sticks</w:delText>
          </w:r>
          <w:r w:rsidR="00FC5D79" w:rsidRPr="00FC5D79" w:rsidDel="00D5483A">
            <w:delText xml:space="preserve"> to the Gaussian normal distribution.</w:delText>
          </w:r>
        </w:del>
      </w:moveFrom>
    </w:p>
    <w:p w14:paraId="57AEF03C" w14:textId="7348AA40" w:rsidR="00B008C9" w:rsidDel="00D5483A" w:rsidRDefault="007530C6">
      <w:pPr>
        <w:pStyle w:val="ListParagraph"/>
        <w:numPr>
          <w:ilvl w:val="0"/>
          <w:numId w:val="14"/>
        </w:numPr>
        <w:tabs>
          <w:tab w:val="left" w:pos="1080"/>
        </w:tabs>
        <w:spacing w:line="480" w:lineRule="auto"/>
        <w:ind w:left="0" w:firstLine="0"/>
        <w:jc w:val="both"/>
        <w:rPr>
          <w:del w:id="1478" w:author="Avdesh Mishra" w:date="2022-07-28T13:26:00Z"/>
          <w:moveFrom w:id="1479" w:author="Avdesh Mishra" w:date="2022-07-28T13:25:00Z"/>
        </w:rPr>
        <w:pPrChange w:id="1480" w:author="YENDAPALLY, NISHITHA" w:date="2022-07-29T13:30:00Z">
          <w:pPr>
            <w:pStyle w:val="ListParagraph"/>
            <w:numPr>
              <w:numId w:val="14"/>
            </w:numPr>
            <w:tabs>
              <w:tab w:val="left" w:pos="1080"/>
            </w:tabs>
            <w:spacing w:line="480" w:lineRule="auto"/>
            <w:ind w:left="2160" w:hanging="180"/>
            <w:jc w:val="both"/>
          </w:pPr>
        </w:pPrChange>
      </w:pPr>
      <w:moveFrom w:id="1481" w:author="Avdesh Mishra" w:date="2022-07-28T13:25:00Z">
        <w:del w:id="1482" w:author="Avdesh Mishra" w:date="2022-07-28T13:26:00Z">
          <w:r w:rsidDel="00D5483A">
            <w:delText xml:space="preserve"> </w:delText>
          </w:r>
          <w:r w:rsidR="00B008C9" w:rsidDel="00D5483A">
            <w:delText>Bernoulli Naïve Bayes</w:delText>
          </w:r>
          <w:r w:rsidR="00D627DE" w:rsidDel="00D5483A">
            <w:delText xml:space="preserve">: </w:delText>
          </w:r>
          <w:r w:rsidR="00D627DE" w:rsidRPr="00D627DE" w:rsidDel="00D5483A">
            <w:delText xml:space="preserve">The Bernoulli distribution is </w:delText>
          </w:r>
          <w:r w:rsidR="0013536B" w:rsidDel="00D5483A">
            <w:delText xml:space="preserve">used for the </w:delText>
          </w:r>
          <w:r w:rsidR="00D627DE" w:rsidRPr="00D627DE" w:rsidDel="00D5483A">
            <w:delText>discrete data. The</w:delText>
          </w:r>
          <w:r w:rsidR="00AA2547" w:rsidDel="00D5483A">
            <w:delText xml:space="preserve"> main feature</w:delText>
          </w:r>
          <w:r w:rsidR="00D627DE" w:rsidRPr="00D627DE" w:rsidDel="00D5483A">
            <w:delText xml:space="preserve"> of Bernoulli Naive Bayes is that it only </w:delText>
          </w:r>
          <w:r w:rsidR="00AA2547" w:rsidDel="00D5483A">
            <w:delText>accepts</w:delText>
          </w:r>
          <w:r w:rsidR="00D627DE" w:rsidRPr="00D627DE" w:rsidDel="00D5483A">
            <w:delText xml:space="preserve"> binary values for </w:delText>
          </w:r>
          <w:r w:rsidR="00AA2547" w:rsidDel="00D5483A">
            <w:delText>attributes</w:delText>
          </w:r>
          <w:r w:rsidR="00D627DE" w:rsidRPr="00D627DE" w:rsidDel="00D5483A">
            <w:delText xml:space="preserve">, such as true or false, yes or no, success or failure, 0 or 1, and so </w:delText>
          </w:r>
          <w:r w:rsidR="0013536B" w:rsidDel="00D5483A">
            <w:delText>on</w:delText>
          </w:r>
          <w:r w:rsidR="00D627DE" w:rsidRPr="00D627DE" w:rsidDel="00D5483A">
            <w:delText>.</w:delText>
          </w:r>
          <w:r w:rsidR="0013536B" w:rsidDel="00D5483A">
            <w:delText xml:space="preserve"> </w:delText>
          </w:r>
          <w:r w:rsidR="004A7119" w:rsidDel="00D5483A">
            <w:delText xml:space="preserve">This </w:delText>
          </w:r>
          <w:r w:rsidR="00D627DE" w:rsidRPr="00D627DE" w:rsidDel="00D5483A">
            <w:delText xml:space="preserve">classifier </w:delText>
          </w:r>
          <w:r w:rsidR="0013536B" w:rsidDel="00D5483A">
            <w:delText>utilizes the</w:delText>
          </w:r>
          <w:r w:rsidR="004A7119" w:rsidDel="00D5483A">
            <w:delText xml:space="preserve"> </w:delText>
          </w:r>
          <w:r w:rsidR="00D627DE" w:rsidRPr="00D627DE" w:rsidDel="00D5483A">
            <w:delText xml:space="preserve">feature </w:delText>
          </w:r>
          <w:r w:rsidR="0013536B" w:rsidDel="00D5483A">
            <w:delText xml:space="preserve">binary </w:delText>
          </w:r>
          <w:r w:rsidR="00D627DE" w:rsidRPr="00D627DE" w:rsidDel="00D5483A">
            <w:delText>values</w:delText>
          </w:r>
          <w:r w:rsidR="0013536B" w:rsidDel="00D5483A">
            <w:delText>.</w:delText>
          </w:r>
        </w:del>
      </w:moveFrom>
    </w:p>
    <w:p w14:paraId="03515B35" w14:textId="6F4A8C84" w:rsidR="00D21124" w:rsidDel="00D5483A" w:rsidRDefault="00D21124">
      <w:pPr>
        <w:pStyle w:val="ListParagraph"/>
        <w:numPr>
          <w:ilvl w:val="0"/>
          <w:numId w:val="12"/>
        </w:numPr>
        <w:spacing w:line="480" w:lineRule="auto"/>
        <w:ind w:left="0" w:firstLine="0"/>
        <w:jc w:val="both"/>
        <w:rPr>
          <w:del w:id="1483" w:author="Avdesh Mishra" w:date="2022-07-28T13:26:00Z"/>
          <w:moveFrom w:id="1484" w:author="Avdesh Mishra" w:date="2022-07-28T13:25:00Z"/>
        </w:rPr>
        <w:pPrChange w:id="1485" w:author="YENDAPALLY, NISHITHA" w:date="2022-07-29T13:30:00Z">
          <w:pPr>
            <w:pStyle w:val="ListParagraph"/>
            <w:numPr>
              <w:numId w:val="12"/>
            </w:numPr>
            <w:spacing w:line="480" w:lineRule="auto"/>
            <w:ind w:hanging="360"/>
            <w:jc w:val="both"/>
          </w:pPr>
        </w:pPrChange>
      </w:pPr>
      <w:moveFrom w:id="1486" w:author="Avdesh Mishra" w:date="2022-07-28T13:25:00Z">
        <w:del w:id="1487" w:author="Avdesh Mishra" w:date="2022-07-28T13:26:00Z">
          <w:r w:rsidDel="00D5483A">
            <w:delText>Gradient Boosting Algorithm</w:delText>
          </w:r>
          <w:r w:rsidR="006A29A9" w:rsidDel="00D5483A">
            <w:delText xml:space="preserve">: </w:delText>
          </w:r>
          <w:r w:rsidR="007E5C97" w:rsidDel="00D5483A">
            <w:delText xml:space="preserve">Gradient Boosting is the most often used machine learning algorithms for tabular datasets. </w:delText>
          </w:r>
          <w:r w:rsidR="00605C73" w:rsidDel="00D5483A">
            <w:delText>G</w:delText>
          </w:r>
          <w:r w:rsidR="006A29A9" w:rsidRPr="006A29A9" w:rsidDel="00D5483A">
            <w:delText xml:space="preserve">radient boosting </w:delText>
          </w:r>
          <w:r w:rsidR="00EF09F1" w:rsidDel="00D5483A">
            <w:delText xml:space="preserve">algorithm </w:delText>
          </w:r>
          <w:r w:rsidR="006A29A9" w:rsidRPr="006A29A9" w:rsidDel="00D5483A">
            <w:delText>is</w:delText>
          </w:r>
          <w:r w:rsidR="006A29A9" w:rsidDel="00D5483A">
            <w:delText xml:space="preserve"> </w:delText>
          </w:r>
          <w:r w:rsidR="006A29A9" w:rsidRPr="006A29A9" w:rsidDel="00D5483A">
            <w:delText xml:space="preserve">applied to tasks like classification and regression. It </w:delText>
          </w:r>
          <w:r w:rsidR="00AA2547" w:rsidDel="00D5483A">
            <w:delText xml:space="preserve">gives a set of weak </w:delText>
          </w:r>
          <w:r w:rsidR="006A29A9" w:rsidRPr="006A29A9" w:rsidDel="00D5483A">
            <w:delText>prediction model</w:delText>
          </w:r>
          <w:r w:rsidR="00AA2547" w:rsidDel="00D5483A">
            <w:delText>s, most frequently decision tree, as a prediction</w:delText>
          </w:r>
          <w:r w:rsidR="006A29A9" w:rsidRPr="006A29A9" w:rsidDel="00D5483A">
            <w:delText xml:space="preserve"> </w:delText>
          </w:r>
          <w:r w:rsidR="00AA2547" w:rsidDel="00D5483A">
            <w:delText>model</w:delText>
          </w:r>
          <w:r w:rsidR="006A29A9" w:rsidRPr="006A29A9" w:rsidDel="00D5483A">
            <w:delText>.</w:delText>
          </w:r>
          <w:r w:rsidR="003A49C7" w:rsidDel="00D5483A">
            <w:delText xml:space="preserve"> Gradient boosting is a greedy method that quickly overfits a training dataset. It can profit from regularization techniques that punish different aspects of the algorithm and overall enhance algorithm performance by lowering overfitting.</w:delText>
          </w:r>
        </w:del>
      </w:moveFrom>
    </w:p>
    <w:p w14:paraId="40796099" w14:textId="20F140E5" w:rsidR="00D21124" w:rsidDel="00D5483A" w:rsidRDefault="00D21124">
      <w:pPr>
        <w:pStyle w:val="ListParagraph"/>
        <w:numPr>
          <w:ilvl w:val="0"/>
          <w:numId w:val="12"/>
        </w:numPr>
        <w:spacing w:line="480" w:lineRule="auto"/>
        <w:ind w:left="0" w:firstLine="0"/>
        <w:jc w:val="both"/>
        <w:rPr>
          <w:del w:id="1488" w:author="Avdesh Mishra" w:date="2022-07-28T13:26:00Z"/>
          <w:moveFrom w:id="1489" w:author="Avdesh Mishra" w:date="2022-07-28T13:25:00Z"/>
        </w:rPr>
        <w:pPrChange w:id="1490" w:author="YENDAPALLY, NISHITHA" w:date="2022-07-29T13:30:00Z">
          <w:pPr>
            <w:pStyle w:val="ListParagraph"/>
            <w:numPr>
              <w:numId w:val="12"/>
            </w:numPr>
            <w:spacing w:line="480" w:lineRule="auto"/>
            <w:ind w:hanging="360"/>
            <w:jc w:val="both"/>
          </w:pPr>
        </w:pPrChange>
      </w:pPr>
      <w:moveFrom w:id="1491" w:author="Avdesh Mishra" w:date="2022-07-28T13:25:00Z">
        <w:del w:id="1492" w:author="Avdesh Mishra" w:date="2022-07-28T13:26:00Z">
          <w:r w:rsidDel="00D5483A">
            <w:delText>A</w:delText>
          </w:r>
          <w:r w:rsidR="007A4E6F" w:rsidDel="00D5483A">
            <w:delText>da</w:delText>
          </w:r>
          <w:r w:rsidDel="00D5483A">
            <w:delText>Boosting algorithm</w:delText>
          </w:r>
          <w:r w:rsidR="006A29A9" w:rsidDel="00D5483A">
            <w:delText xml:space="preserve">: </w:delText>
          </w:r>
          <w:r w:rsidR="00AA2547" w:rsidDel="00D5483A">
            <w:delText xml:space="preserve">It is a machine learning methodology applied as ensemble method. </w:delText>
          </w:r>
          <w:r w:rsidR="007D0D74" w:rsidRPr="007D0D74" w:rsidDel="00D5483A">
            <w:delText xml:space="preserve">The most popular foundation models in AdaBoost are </w:delText>
          </w:r>
          <w:r w:rsidR="00AA2547" w:rsidDel="00D5483A">
            <w:delText xml:space="preserve">decision trees that have only one split or are </w:delText>
          </w:r>
          <w:r w:rsidR="007D0D74" w:rsidRPr="007D0D74" w:rsidDel="00D5483A">
            <w:delText xml:space="preserve">single-level. They are also referred to as Decision </w:delText>
          </w:r>
          <w:r w:rsidR="00310E55" w:rsidRPr="007D0D74" w:rsidDel="00D5483A">
            <w:delText>Stumps</w:delText>
          </w:r>
          <w:r w:rsidR="00310E55" w:rsidDel="00D5483A">
            <w:delText>.</w:delText>
          </w:r>
          <w:r w:rsidR="007D0D74" w:rsidDel="00D5483A">
            <w:delText xml:space="preserve"> </w:delText>
          </w:r>
          <w:r w:rsidR="00FE628B" w:rsidDel="00D5483A">
            <w:delText>D</w:delText>
          </w:r>
          <w:r w:rsidR="006A29A9" w:rsidDel="00D5483A">
            <w:delText xml:space="preserve">ecision Stumps are like </w:delText>
          </w:r>
          <w:r w:rsidR="006A29A9" w:rsidRPr="006A29A9" w:rsidDel="00D5483A">
            <w:delText>trees in a Random Forest</w:delText>
          </w:r>
          <w:r w:rsidR="006A29A9" w:rsidDel="00D5483A">
            <w:delText xml:space="preserve"> which </w:delText>
          </w:r>
          <w:r w:rsidR="006A29A9" w:rsidRPr="006A29A9" w:rsidDel="00D5483A">
            <w:delText>are not yet "completely developed"</w:delText>
          </w:r>
          <w:r w:rsidR="006A29A9" w:rsidDel="00D5483A">
            <w:delText xml:space="preserve"> with two leaves and one node. </w:delText>
          </w:r>
        </w:del>
      </w:moveFrom>
    </w:p>
    <w:p w14:paraId="69475E18" w14:textId="14738179" w:rsidR="004F5A8A" w:rsidDel="00D5483A" w:rsidRDefault="00D21124">
      <w:pPr>
        <w:pStyle w:val="ListParagraph"/>
        <w:numPr>
          <w:ilvl w:val="0"/>
          <w:numId w:val="12"/>
        </w:numPr>
        <w:spacing w:line="480" w:lineRule="auto"/>
        <w:ind w:left="0" w:firstLine="0"/>
        <w:jc w:val="both"/>
        <w:rPr>
          <w:del w:id="1493" w:author="Avdesh Mishra" w:date="2022-07-28T13:26:00Z"/>
        </w:rPr>
        <w:pPrChange w:id="1494" w:author="YENDAPALLY, NISHITHA" w:date="2022-07-29T13:30:00Z">
          <w:pPr>
            <w:pStyle w:val="ListParagraph"/>
            <w:numPr>
              <w:numId w:val="12"/>
            </w:numPr>
            <w:spacing w:line="480" w:lineRule="auto"/>
            <w:ind w:hanging="360"/>
            <w:jc w:val="both"/>
          </w:pPr>
        </w:pPrChange>
      </w:pPr>
      <w:moveFrom w:id="1495" w:author="Avdesh Mishra" w:date="2022-07-28T13:25:00Z">
        <w:del w:id="1496" w:author="Avdesh Mishra" w:date="2022-07-28T13:26:00Z">
          <w:r w:rsidDel="00D5483A">
            <w:delText>Random Forest</w:delText>
          </w:r>
          <w:r w:rsidR="006A29A9" w:rsidDel="00D5483A">
            <w:delText xml:space="preserve">: </w:delText>
          </w:r>
          <w:r w:rsidR="006E4C9E" w:rsidDel="00D5483A">
            <w:delText xml:space="preserve">This is an ensembled learning technique </w:delText>
          </w:r>
          <w:r w:rsidR="006E4C9E" w:rsidRPr="006E4C9E" w:rsidDel="00D5483A">
            <w:delText>that combines various decision</w:delText>
          </w:r>
          <w:r w:rsidR="00C34920" w:rsidDel="00D5483A">
            <w:delText xml:space="preserve"> </w:delText>
          </w:r>
          <w:r w:rsidR="006E4C9E" w:rsidRPr="006E4C9E" w:rsidDel="00D5483A">
            <w:delText>trees into a forest or final model of decision trees that ultimately provides more accurate and consistent predictions.</w:delText>
          </w:r>
          <w:r w:rsidR="0075015D" w:rsidDel="00D5483A">
            <w:delText xml:space="preserve"> The class with majority of votes is selected as the forecast by our model after each tree predictions are produced in the random forest for that group.</w:delText>
          </w:r>
        </w:del>
      </w:moveFrom>
      <w:moveFromRangeEnd w:id="1465"/>
    </w:p>
    <w:p w14:paraId="307B2F6F" w14:textId="48D5AD69" w:rsidR="001B339D" w:rsidRPr="004A276D" w:rsidDel="00D5483A" w:rsidRDefault="001B339D">
      <w:pPr>
        <w:spacing w:line="480" w:lineRule="auto"/>
        <w:jc w:val="both"/>
        <w:rPr>
          <w:del w:id="1497" w:author="Avdesh Mishra" w:date="2022-07-28T13:26:00Z"/>
          <w:b/>
          <w:bCs/>
        </w:rPr>
        <w:pPrChange w:id="1498" w:author="YENDAPALLY, NISHITHA" w:date="2022-07-29T13:30:00Z">
          <w:pPr>
            <w:spacing w:line="480" w:lineRule="auto"/>
            <w:ind w:left="360"/>
            <w:jc w:val="both"/>
          </w:pPr>
        </w:pPrChange>
      </w:pPr>
      <w:del w:id="1499" w:author="Avdesh Mishra" w:date="2022-07-28T13:26:00Z">
        <w:r w:rsidRPr="004A276D" w:rsidDel="00D5483A">
          <w:rPr>
            <w:b/>
            <w:bCs/>
          </w:rPr>
          <w:delText>4.</w:delText>
        </w:r>
        <w:r w:rsidR="00C6269A" w:rsidRPr="004A276D" w:rsidDel="00D5483A">
          <w:rPr>
            <w:b/>
            <w:bCs/>
          </w:rPr>
          <w:delText>3 Additional Machine Learning algorithms:</w:delText>
        </w:r>
      </w:del>
    </w:p>
    <w:p w14:paraId="4C4E1EA9" w14:textId="39849D9D" w:rsidR="00C6269A" w:rsidDel="00D5483A" w:rsidRDefault="00C6269A">
      <w:pPr>
        <w:spacing w:line="480" w:lineRule="auto"/>
        <w:jc w:val="both"/>
        <w:rPr>
          <w:del w:id="1500" w:author="Avdesh Mishra" w:date="2022-07-28T13:26:00Z"/>
          <w:moveFrom w:id="1501" w:author="Avdesh Mishra" w:date="2022-07-28T13:26:00Z"/>
        </w:rPr>
        <w:pPrChange w:id="1502" w:author="YENDAPALLY, NISHITHA" w:date="2022-07-29T13:30:00Z">
          <w:pPr>
            <w:spacing w:line="480" w:lineRule="auto"/>
            <w:ind w:firstLine="540"/>
            <w:jc w:val="both"/>
          </w:pPr>
        </w:pPrChange>
      </w:pPr>
      <w:del w:id="1503" w:author="Avdesh Mishra" w:date="2022-07-28T13:26:00Z">
        <w:r w:rsidDel="00D5483A">
          <w:delText xml:space="preserve">In this research experiments are done on the other machine learning algorithms for analyzing the better prediction of bitter-peptide comparing with the stacking-based model. </w:delText>
        </w:r>
        <w:r w:rsidR="002E3686" w:rsidDel="00D5483A">
          <w:delText>Including Naïve Bayes, Gradient Boosting and ADA Boosting t</w:delText>
        </w:r>
        <w:r w:rsidDel="00D5483A">
          <w:delText>he</w:delText>
        </w:r>
        <w:r w:rsidR="002E3686" w:rsidDel="00D5483A">
          <w:delText xml:space="preserve"> other</w:delText>
        </w:r>
        <w:r w:rsidDel="00D5483A">
          <w:delText xml:space="preserve"> Machine Learning </w:delText>
        </w:r>
        <w:r w:rsidR="00F764D4" w:rsidDel="00D5483A">
          <w:delText xml:space="preserve">models </w:delText>
        </w:r>
        <w:r w:rsidDel="00D5483A">
          <w:delText>u</w:delText>
        </w:r>
        <w:r w:rsidR="00F764D4" w:rsidDel="00D5483A">
          <w:delText>tilized</w:delText>
        </w:r>
        <w:r w:rsidDel="00D5483A">
          <w:delText xml:space="preserve"> in </w:delText>
        </w:r>
        <w:r w:rsidR="00F764D4" w:rsidDel="00D5483A">
          <w:delText>this research</w:delText>
        </w:r>
        <w:r w:rsidDel="00D5483A">
          <w:delText>:</w:delText>
        </w:r>
      </w:del>
      <w:moveFromRangeStart w:id="1504" w:author="Avdesh Mishra" w:date="2022-07-28T13:26:00Z" w:name="move109907196"/>
    </w:p>
    <w:p w14:paraId="1E771850" w14:textId="2F9F6FDF" w:rsidR="00F764D4" w:rsidDel="00622BC3" w:rsidRDefault="00292CA9">
      <w:pPr>
        <w:spacing w:line="480" w:lineRule="auto"/>
        <w:jc w:val="both"/>
        <w:rPr>
          <w:moveFrom w:id="1505" w:author="Avdesh Mishra" w:date="2022-07-28T13:26:00Z"/>
        </w:rPr>
        <w:pPrChange w:id="1506" w:author="YENDAPALLY, NISHITHA" w:date="2022-07-29T13:30:00Z">
          <w:pPr>
            <w:pStyle w:val="ListParagraph"/>
            <w:numPr>
              <w:numId w:val="15"/>
            </w:numPr>
            <w:spacing w:line="480" w:lineRule="auto"/>
            <w:ind w:left="1080" w:hanging="180"/>
            <w:jc w:val="both"/>
          </w:pPr>
        </w:pPrChange>
      </w:pPr>
      <w:moveFrom w:id="1507" w:author="Avdesh Mishra" w:date="2022-07-28T13:26:00Z">
        <w:del w:id="1508" w:author="Avdesh Mishra" w:date="2022-07-28T13:26:00Z">
          <w:r w:rsidDel="00D5483A">
            <w:delText xml:space="preserve"> </w:delText>
          </w:r>
        </w:del>
        <w:r w:rsidR="00F764D4" w:rsidRPr="008E141B" w:rsidDel="00622BC3">
          <w:t>SVM</w:t>
        </w:r>
        <w:r w:rsidR="002E3686" w:rsidDel="00622BC3">
          <w:t xml:space="preserve"> (Support Vector Machine): </w:t>
        </w:r>
        <w:r w:rsidR="006D0193" w:rsidRPr="006D0193" w:rsidDel="00622BC3">
          <w:t>S</w:t>
        </w:r>
        <w:r w:rsidR="00224F34" w:rsidDel="00622BC3">
          <w:t>VM</w:t>
        </w:r>
        <w:r w:rsidR="006D0193" w:rsidRPr="006D0193" w:rsidDel="00622BC3">
          <w:t>s are supervised learning models that analyze data for regression and classification using associated learning techniques.</w:t>
        </w:r>
        <w:r w:rsidR="006D0193" w:rsidDel="00622BC3">
          <w:t xml:space="preserve"> </w:t>
        </w:r>
        <w:r w:rsidR="002E3686" w:rsidRPr="002E3686" w:rsidDel="00622BC3">
          <w:t>SVM functions by mapping the data to a high-dimensional feature space to enable categorization of the data points.</w:t>
        </w:r>
      </w:moveFrom>
    </w:p>
    <w:p w14:paraId="1C0098DB" w14:textId="34041FD2" w:rsidR="00F764D4" w:rsidDel="00622BC3" w:rsidRDefault="00292CA9">
      <w:pPr>
        <w:spacing w:line="480" w:lineRule="auto"/>
        <w:jc w:val="both"/>
        <w:rPr>
          <w:moveFrom w:id="1509" w:author="Avdesh Mishra" w:date="2022-07-28T13:26:00Z"/>
        </w:rPr>
        <w:pPrChange w:id="1510" w:author="YENDAPALLY, NISHITHA" w:date="2022-07-29T13:30:00Z">
          <w:pPr>
            <w:pStyle w:val="ListParagraph"/>
            <w:numPr>
              <w:numId w:val="15"/>
            </w:numPr>
            <w:spacing w:line="480" w:lineRule="auto"/>
            <w:ind w:left="1080" w:hanging="180"/>
            <w:jc w:val="both"/>
          </w:pPr>
        </w:pPrChange>
      </w:pPr>
      <w:moveFrom w:id="1511" w:author="Avdesh Mishra" w:date="2022-07-28T13:26:00Z">
        <w:r w:rsidDel="00622BC3">
          <w:t xml:space="preserve"> </w:t>
        </w:r>
        <w:r w:rsidR="00F764D4" w:rsidRPr="008E141B" w:rsidDel="00622BC3">
          <w:t>Logistic Regression</w:t>
        </w:r>
        <w:r w:rsidR="00334386" w:rsidDel="00622BC3">
          <w:t xml:space="preserve">: </w:t>
        </w:r>
        <w:r w:rsidR="00334386" w:rsidRPr="00334386" w:rsidDel="00622BC3">
          <w:t>Logistic Regression model</w:t>
        </w:r>
        <w:r w:rsidR="00334386" w:rsidDel="00622BC3">
          <w:t xml:space="preserve"> </w:t>
        </w:r>
        <w:r w:rsidR="00334386" w:rsidRPr="00334386" w:rsidDel="00622BC3">
          <w:t>a popular statistical model that is mostly employed for classifying data</w:t>
        </w:r>
        <w:r w:rsidR="00334386" w:rsidDel="00622BC3">
          <w:t>, this model is used for predicting binary classes. It is a supervised classification algorithm. The data uses in this is the sigmoid function.</w:t>
        </w:r>
      </w:moveFrom>
    </w:p>
    <w:p w14:paraId="08ACCD61" w14:textId="70525FF8" w:rsidR="00F764D4" w:rsidDel="00622BC3" w:rsidRDefault="00292CA9">
      <w:pPr>
        <w:spacing w:line="480" w:lineRule="auto"/>
        <w:jc w:val="both"/>
        <w:rPr>
          <w:moveFrom w:id="1512" w:author="Avdesh Mishra" w:date="2022-07-28T13:26:00Z"/>
        </w:rPr>
        <w:pPrChange w:id="1513" w:author="YENDAPALLY, NISHITHA" w:date="2022-07-29T13:30:00Z">
          <w:pPr>
            <w:pStyle w:val="ListParagraph"/>
            <w:numPr>
              <w:numId w:val="15"/>
            </w:numPr>
            <w:spacing w:line="480" w:lineRule="auto"/>
            <w:ind w:left="1080" w:hanging="180"/>
            <w:jc w:val="both"/>
          </w:pPr>
        </w:pPrChange>
      </w:pPr>
      <w:moveFrom w:id="1514" w:author="Avdesh Mishra" w:date="2022-07-28T13:26:00Z">
        <w:r w:rsidDel="00622BC3">
          <w:t xml:space="preserve"> </w:t>
        </w:r>
        <w:r w:rsidR="00F764D4" w:rsidRPr="008E141B" w:rsidDel="00622BC3">
          <w:t>K-Nearest</w:t>
        </w:r>
        <w:r w:rsidR="00F764D4" w:rsidDel="00622BC3">
          <w:t xml:space="preserve"> </w:t>
        </w:r>
        <w:r w:rsidR="00F764D4" w:rsidRPr="008E141B" w:rsidDel="00622BC3">
          <w:t>Neighbor</w:t>
        </w:r>
        <w:r w:rsidR="007C45A9" w:rsidDel="00622BC3">
          <w:t xml:space="preserve">: </w:t>
        </w:r>
        <w:r w:rsidR="007C45A9" w:rsidRPr="007C45A9" w:rsidDel="00622BC3">
          <w:t xml:space="preserve">The </w:t>
        </w:r>
        <w:r w:rsidR="00224F34" w:rsidDel="00622BC3">
          <w:t>K</w:t>
        </w:r>
        <w:r w:rsidR="007C45A9" w:rsidRPr="007C45A9" w:rsidDel="00622BC3">
          <w:t>-</w:t>
        </w:r>
        <w:r w:rsidR="00224F34" w:rsidDel="00622BC3">
          <w:t>N</w:t>
        </w:r>
        <w:r w:rsidR="007C45A9" w:rsidRPr="007C45A9" w:rsidDel="00622BC3">
          <w:t xml:space="preserve">earest </w:t>
        </w:r>
        <w:r w:rsidR="00224F34" w:rsidDel="00622BC3">
          <w:t>N</w:t>
        </w:r>
        <w:r w:rsidR="007C45A9" w:rsidRPr="007C45A9" w:rsidDel="00622BC3">
          <w:t>eighbors technique</w:t>
        </w:r>
        <w:r w:rsidR="006E527A" w:rsidDel="00622BC3">
          <w:t xml:space="preserve"> (KNN)</w:t>
        </w:r>
        <w:r w:rsidR="007C45A9" w:rsidRPr="007C45A9" w:rsidDel="00622BC3">
          <w:t xml:space="preserve"> is a straightforward, user-friendly supervised machine learning approach that </w:t>
        </w:r>
        <w:r w:rsidR="006E527A" w:rsidDel="00622BC3">
          <w:t>can handle</w:t>
        </w:r>
        <w:r w:rsidR="007C45A9" w:rsidRPr="007C45A9" w:rsidDel="00622BC3">
          <w:t xml:space="preserve"> both classification and regression issues</w:t>
        </w:r>
        <w:r w:rsidR="00943382" w:rsidDel="00622BC3">
          <w:t xml:space="preserve">. </w:t>
        </w:r>
        <w:r w:rsidR="00943382" w:rsidRPr="00943382" w:rsidDel="00622BC3">
          <w:t>The KNN algorithm saves all the information that is a</w:t>
        </w:r>
        <w:r w:rsidR="003576A8" w:rsidDel="00622BC3">
          <w:t>ccessible</w:t>
        </w:r>
        <w:r w:rsidR="00943382" w:rsidRPr="00943382" w:rsidDel="00622BC3">
          <w:t xml:space="preserve"> and c</w:t>
        </w:r>
        <w:r w:rsidR="003576A8" w:rsidDel="00622BC3">
          <w:t xml:space="preserve">lassifies </w:t>
        </w:r>
        <w:r w:rsidR="00943382" w:rsidRPr="00943382" w:rsidDel="00622BC3">
          <w:t>new input based on similarity.</w:t>
        </w:r>
        <w:r w:rsidR="00943382" w:rsidDel="00622BC3">
          <w:t xml:space="preserve"> </w:t>
        </w:r>
        <w:r w:rsidR="00943382" w:rsidRPr="00943382" w:rsidDel="00622BC3">
          <w:t>KNN algorithm simply stores the dataset during the training phase and subsequently classifies new data into a category that is quite close to the new data.</w:t>
        </w:r>
      </w:moveFrom>
    </w:p>
    <w:p w14:paraId="6780BF6D" w14:textId="6AB30769" w:rsidR="002B539E" w:rsidRPr="00E90F75" w:rsidDel="000E7157" w:rsidRDefault="00292CA9">
      <w:pPr>
        <w:spacing w:line="480" w:lineRule="auto"/>
        <w:jc w:val="both"/>
        <w:rPr>
          <w:del w:id="1515" w:author="YENDAPALLY, NISHITHA" w:date="2022-07-29T13:30:00Z"/>
          <w:b/>
        </w:rPr>
        <w:pPrChange w:id="1516" w:author="YENDAPALLY, NISHITHA" w:date="2022-07-29T13:30:00Z">
          <w:pPr>
            <w:pStyle w:val="ListParagraph"/>
            <w:numPr>
              <w:numId w:val="15"/>
            </w:numPr>
            <w:spacing w:line="480" w:lineRule="auto"/>
            <w:ind w:left="360" w:hanging="180"/>
            <w:jc w:val="both"/>
          </w:pPr>
        </w:pPrChange>
      </w:pPr>
      <w:moveFrom w:id="1517" w:author="Avdesh Mishra" w:date="2022-07-28T13:26:00Z">
        <w:r w:rsidDel="00622BC3">
          <w:t xml:space="preserve"> </w:t>
        </w:r>
        <w:r w:rsidR="002E3686" w:rsidRPr="008E141B" w:rsidDel="00622BC3">
          <w:t>Decision-Tree</w:t>
        </w:r>
        <w:r w:rsidR="00D75255" w:rsidDel="00622BC3">
          <w:t xml:space="preserve">: </w:t>
        </w:r>
        <w:r w:rsidR="00D75255" w:rsidRPr="00D75255" w:rsidDel="00622BC3">
          <w:t xml:space="preserve">Decision Tree is </w:t>
        </w:r>
        <w:r w:rsidR="00C96B17" w:rsidDel="00622BC3">
          <w:t xml:space="preserve">one of the </w:t>
        </w:r>
        <w:r w:rsidR="00D75255" w:rsidRPr="00D75255" w:rsidDel="00622BC3">
          <w:t xml:space="preserve">most </w:t>
        </w:r>
        <w:r w:rsidR="00282246" w:rsidDel="00622BC3">
          <w:t xml:space="preserve">effective </w:t>
        </w:r>
        <w:r w:rsidR="00D75255" w:rsidRPr="00D75255" w:rsidDel="00622BC3">
          <w:t>and popular tool for classif</w:t>
        </w:r>
        <w:r w:rsidR="00C96B17" w:rsidDel="00622BC3">
          <w:t>ying</w:t>
        </w:r>
        <w:r w:rsidR="00D75255" w:rsidRPr="00D75255" w:rsidDel="00622BC3">
          <w:t xml:space="preserve"> and predicti</w:t>
        </w:r>
        <w:r w:rsidR="00C96B17" w:rsidDel="00622BC3">
          <w:t>ng the model</w:t>
        </w:r>
        <w:r w:rsidR="00D75255" w:rsidRPr="00D75255" w:rsidDel="00622BC3">
          <w:t>.</w:t>
        </w:r>
        <w:r w:rsidR="00282246" w:rsidDel="00622BC3">
          <w:t xml:space="preserve"> </w:t>
        </w:r>
        <w:r w:rsidR="007D1B0B" w:rsidRPr="00E90F75" w:rsidDel="00622BC3">
          <w:t>A decision tree is a type of tree structure that resembles a flowchart, where each internal node represents</w:t>
        </w:r>
        <w:r w:rsidR="007D1B0B" w:rsidRPr="007D1B0B" w:rsidDel="00622BC3">
          <w:rPr>
            <w:b/>
          </w:rPr>
          <w:t xml:space="preserve"> </w:t>
        </w:r>
        <w:r w:rsidR="007D1B0B" w:rsidRPr="00E90F75" w:rsidDel="00622BC3">
          <w:t>a test</w:t>
        </w:r>
        <w:r w:rsidR="007D1B0B" w:rsidRPr="007D1B0B" w:rsidDel="00622BC3">
          <w:rPr>
            <w:b/>
          </w:rPr>
          <w:t xml:space="preserve"> </w:t>
        </w:r>
        <w:r w:rsidR="007D1B0B" w:rsidRPr="00E90F75" w:rsidDel="00622BC3">
          <w:t>on an attribute, each branch a test result, and each leaf node (terminal node) a class label.</w:t>
        </w:r>
      </w:moveFrom>
      <w:moveFromRangeEnd w:id="1504"/>
    </w:p>
    <w:p w14:paraId="03592125" w14:textId="6CC022AA" w:rsidR="001B339D" w:rsidRDefault="0021790C">
      <w:pPr>
        <w:spacing w:after="120" w:line="480" w:lineRule="auto"/>
        <w:jc w:val="center"/>
        <w:rPr>
          <w:b/>
        </w:rPr>
        <w:pPrChange w:id="1518" w:author="YENDAPALLY, NISHITHA" w:date="2022-07-29T13:30:00Z">
          <w:pPr>
            <w:spacing w:after="120"/>
          </w:pPr>
        </w:pPrChange>
      </w:pPr>
      <w:del w:id="1519" w:author="YENDAPALLY, NISHITHA" w:date="2022-07-29T13:30:00Z">
        <w:r w:rsidDel="000E7157">
          <w:rPr>
            <w:b/>
          </w:rPr>
          <w:br w:type="page"/>
        </w:r>
      </w:del>
    </w:p>
    <w:p w14:paraId="7016833E" w14:textId="77777777" w:rsidR="0077522B" w:rsidRDefault="0077522B" w:rsidP="00F8234E">
      <w:pPr>
        <w:spacing w:after="120"/>
        <w:jc w:val="center"/>
        <w:rPr>
          <w:ins w:id="1520" w:author="Avdesh Mishra" w:date="2022-07-30T00:04:00Z"/>
          <w:b/>
        </w:rPr>
      </w:pPr>
    </w:p>
    <w:p w14:paraId="3D58FE55" w14:textId="77777777" w:rsidR="0077522B" w:rsidRDefault="0077522B" w:rsidP="00F8234E">
      <w:pPr>
        <w:spacing w:after="120"/>
        <w:jc w:val="center"/>
        <w:rPr>
          <w:ins w:id="1521" w:author="Avdesh Mishra" w:date="2022-07-30T00:04:00Z"/>
          <w:b/>
        </w:rPr>
      </w:pPr>
    </w:p>
    <w:p w14:paraId="428AEB24" w14:textId="594EC143" w:rsidR="00F8234E" w:rsidRDefault="00F8234E" w:rsidP="00F8234E">
      <w:pPr>
        <w:spacing w:after="120"/>
        <w:jc w:val="center"/>
      </w:pPr>
      <w:r>
        <w:rPr>
          <w:b/>
        </w:rPr>
        <w:lastRenderedPageBreak/>
        <w:t>CHAPTER 5.</w:t>
      </w:r>
      <w:r w:rsidRPr="00307832">
        <w:rPr>
          <w:b/>
        </w:rPr>
        <w:t xml:space="preserve"> </w:t>
      </w:r>
      <w:r w:rsidRPr="0047166F">
        <w:rPr>
          <w:rFonts w:eastAsia="MS Gothic"/>
          <w:b/>
          <w:szCs w:val="28"/>
        </w:rPr>
        <w:t>RESULT</w:t>
      </w:r>
      <w:r>
        <w:rPr>
          <w:rFonts w:eastAsia="MS Gothic"/>
          <w:b/>
          <w:szCs w:val="28"/>
        </w:rPr>
        <w:t>S</w:t>
      </w:r>
      <w:r w:rsidRPr="0047166F">
        <w:rPr>
          <w:rFonts w:eastAsia="MS Gothic"/>
          <w:b/>
          <w:szCs w:val="28"/>
        </w:rPr>
        <w:t xml:space="preserve"> AND CONCLUSION</w:t>
      </w:r>
      <w:r>
        <w:rPr>
          <w:rFonts w:eastAsia="MS Gothic"/>
          <w:b/>
          <w:szCs w:val="28"/>
        </w:rPr>
        <w:t>S</w:t>
      </w:r>
    </w:p>
    <w:p w14:paraId="4C10290C" w14:textId="77777777" w:rsidR="00CB54AF" w:rsidRDefault="00CB54AF" w:rsidP="00F8234E">
      <w:pPr>
        <w:spacing w:line="480" w:lineRule="auto"/>
        <w:ind w:firstLine="720"/>
      </w:pPr>
    </w:p>
    <w:p w14:paraId="088CD07C" w14:textId="0390B524" w:rsidR="004731D3" w:rsidRDefault="00F8234E">
      <w:pPr>
        <w:spacing w:line="480" w:lineRule="auto"/>
        <w:ind w:firstLine="540"/>
        <w:jc w:val="both"/>
      </w:pPr>
      <w:r>
        <w:t>This chapter describes the techniques used to evaluate the proposed method. Moreover, it discusses the results of this study in comparison with other Machine Learning Approaches. Finally, it concludes the thesis work by summarizing the proposed approach and findings.</w:t>
      </w:r>
      <w:bookmarkStart w:id="1522" w:name="_Hlk75893923"/>
    </w:p>
    <w:p w14:paraId="04317255" w14:textId="6643AC14" w:rsidR="004731D3" w:rsidRDefault="004731D3" w:rsidP="008A0723">
      <w:pPr>
        <w:pStyle w:val="Heading2"/>
      </w:pPr>
      <w:r w:rsidRPr="004A276D">
        <w:t>5.1</w:t>
      </w:r>
      <w:r>
        <w:t xml:space="preserve"> Performance </w:t>
      </w:r>
      <w:del w:id="1523" w:author="Avdesh Mishra" w:date="2022-07-28T21:10:00Z">
        <w:r w:rsidDel="00D03C46">
          <w:delText xml:space="preserve">of the </w:delText>
        </w:r>
      </w:del>
      <w:del w:id="1524" w:author="Avdesh Mishra" w:date="2022-07-28T21:09:00Z">
        <w:r w:rsidDel="00F555C2">
          <w:delText>S</w:delText>
        </w:r>
      </w:del>
      <w:del w:id="1525" w:author="Avdesh Mishra" w:date="2022-07-28T21:10:00Z">
        <w:r w:rsidDel="00D03C46">
          <w:delText>tacking-based model</w:delText>
        </w:r>
      </w:del>
      <w:ins w:id="1526" w:author="Avdesh Mishra" w:date="2022-07-28T21:10:00Z">
        <w:r w:rsidR="00D03C46">
          <w:t>comparison</w:t>
        </w:r>
      </w:ins>
      <w:ins w:id="1527" w:author="YENDAPALLY, NISHITHA" w:date="2022-07-29T11:18:00Z">
        <w:r w:rsidR="00567A55">
          <w:t>s</w:t>
        </w:r>
      </w:ins>
      <w:ins w:id="1528" w:author="Avdesh Mishra" w:date="2022-07-28T21:06:00Z">
        <w:r w:rsidR="008F1E45">
          <w:t xml:space="preserve"> on the benchmark dataset</w:t>
        </w:r>
        <w:r w:rsidR="006521A7">
          <w:t>:</w:t>
        </w:r>
      </w:ins>
      <w:del w:id="1529" w:author="Avdesh Mishra" w:date="2022-07-28T21:06:00Z">
        <w:r w:rsidDel="008F1E45">
          <w:delText xml:space="preserve"> </w:delText>
        </w:r>
      </w:del>
    </w:p>
    <w:p w14:paraId="3E2961AE" w14:textId="285B19E4" w:rsidR="00124DA7" w:rsidRDefault="004731D3" w:rsidP="004A276D">
      <w:pPr>
        <w:spacing w:line="480" w:lineRule="auto"/>
        <w:ind w:firstLine="720"/>
        <w:jc w:val="both"/>
      </w:pPr>
      <w:r>
        <w:t xml:space="preserve">Here, </w:t>
      </w:r>
      <w:del w:id="1530" w:author="Avdesh Mishra" w:date="2022-07-28T21:07:00Z">
        <w:r w:rsidDel="00D85ADB">
          <w:delText xml:space="preserve">we assess </w:delText>
        </w:r>
      </w:del>
      <w:r>
        <w:t>the performance of the proposed stacking</w:t>
      </w:r>
      <w:ins w:id="1531" w:author="Avdesh Mishra" w:date="2022-07-28T21:14:00Z">
        <w:r w:rsidR="005601DB">
          <w:t>-based</w:t>
        </w:r>
      </w:ins>
      <w:r>
        <w:t xml:space="preserve"> architecture</w:t>
      </w:r>
      <w:ins w:id="1532" w:author="Avdesh Mishra" w:date="2022-07-28T21:13:00Z">
        <w:r w:rsidR="003C110F">
          <w:t xml:space="preserve"> and other individual machine learning m</w:t>
        </w:r>
      </w:ins>
      <w:ins w:id="1533" w:author="YENDAPALLY, NISHITHA" w:date="2022-07-29T11:18:00Z">
        <w:r w:rsidR="00567A55">
          <w:t>odels</w:t>
        </w:r>
      </w:ins>
      <w:ins w:id="1534" w:author="Avdesh Mishra" w:date="2022-07-28T21:13:00Z">
        <w:del w:id="1535" w:author="YENDAPALLY, NISHITHA" w:date="2022-07-29T11:18:00Z">
          <w:r w:rsidR="003C110F" w:rsidDel="00567A55">
            <w:delText>ethods</w:delText>
          </w:r>
        </w:del>
      </w:ins>
      <w:r>
        <w:t xml:space="preserve"> </w:t>
      </w:r>
      <w:ins w:id="1536" w:author="Avdesh Mishra" w:date="2022-07-28T21:11:00Z">
        <w:r w:rsidR="002C3CFE">
          <w:t xml:space="preserve">is assessed </w:t>
        </w:r>
      </w:ins>
      <w:r>
        <w:t>on the benchmark training dataset</w:t>
      </w:r>
      <w:ins w:id="1537" w:author="Avdesh Mishra" w:date="2022-07-28T21:13:00Z">
        <w:r w:rsidR="003C110F">
          <w:t>.</w:t>
        </w:r>
      </w:ins>
      <w:ins w:id="1538" w:author="Avdesh Mishra" w:date="2022-07-28T21:07:00Z">
        <w:r w:rsidR="00D85ADB">
          <w:t xml:space="preserve"> </w:t>
        </w:r>
      </w:ins>
      <w:del w:id="1539" w:author="Avdesh Mishra" w:date="2022-07-28T21:13:00Z">
        <w:r w:rsidDel="003C110F">
          <w:delText xml:space="preserve">. </w:delText>
        </w:r>
      </w:del>
      <w:r>
        <w:t xml:space="preserve">For this, </w:t>
      </w:r>
      <w:ins w:id="1540" w:author="Avdesh Mishra" w:date="2022-07-28T21:08:00Z">
        <w:r w:rsidR="008C4CF9">
          <w:t xml:space="preserve">a widely used method called, 10-fold CV is adopted. </w:t>
        </w:r>
      </w:ins>
      <w:moveFromRangeStart w:id="1541" w:author="Avdesh Mishra" w:date="2022-07-28T21:16:00Z" w:name="move109935269"/>
      <w:moveFrom w:id="1542" w:author="Avdesh Mishra" w:date="2022-07-28T21:16:00Z">
        <w:r w:rsidDel="00E27FE3">
          <w:t xml:space="preserve">the architecture is first trained on the training dataset </w:t>
        </w:r>
        <w:r w:rsidR="00905B1F" w:rsidDel="00E27FE3">
          <w:t xml:space="preserve">using 10-cross fold validation </w:t>
        </w:r>
        <w:r w:rsidDel="00E27FE3">
          <w:t xml:space="preserve">and consequently tested on independent test dataset. For clarity, the model was trained on </w:t>
        </w:r>
        <w:r w:rsidR="00905B1F" w:rsidDel="00E27FE3">
          <w:t xml:space="preserve">benchmark training </w:t>
        </w:r>
        <w:r w:rsidDel="00E27FE3">
          <w:t>dataset</w:t>
        </w:r>
        <w:r w:rsidR="00905B1F" w:rsidDel="00E27FE3">
          <w:t xml:space="preserve"> then the model was tested on the independent dataset because it is necessary to test the model on the sequences that present the distribution of </w:t>
        </w:r>
        <w:r w:rsidR="00212043" w:rsidDel="00E27FE3">
          <w:t xml:space="preserve">peptides that are </w:t>
        </w:r>
        <w:r w:rsidR="00905B1F" w:rsidDel="00E27FE3">
          <w:t>Bitter and Non-Bitter</w:t>
        </w:r>
        <w:r w:rsidDel="00E27FE3">
          <w:t>.</w:t>
        </w:r>
        <w:r w:rsidR="00905B1F" w:rsidDel="00E27FE3">
          <w:t xml:space="preserve"> </w:t>
        </w:r>
      </w:moveFrom>
      <w:moveFromRangeEnd w:id="1541"/>
      <w:moveToRangeStart w:id="1543" w:author="Avdesh Mishra" w:date="2022-07-28T21:15:00Z" w:name="move109935369"/>
      <w:moveTo w:id="1544" w:author="Avdesh Mishra" w:date="2022-07-28T21:15:00Z">
        <w:r w:rsidR="00BC72B0" w:rsidRPr="00B34D65">
          <w:t>The findings of the stacking-based model on the benchmark dataset are shown in Table 3.</w:t>
        </w:r>
      </w:moveTo>
      <w:moveFromRangeStart w:id="1545" w:author="Avdesh Mishra" w:date="2022-07-28T21:15:00Z" w:name="move109935369"/>
      <w:moveToRangeEnd w:id="1543"/>
      <w:moveFrom w:id="1546" w:author="Avdesh Mishra" w:date="2022-07-28T21:15:00Z">
        <w:r w:rsidR="00B34D65" w:rsidRPr="00B34D65" w:rsidDel="00BC72B0">
          <w:t>The findings of the stacking-based model on the benchmark dataset are shown in Table 3.</w:t>
        </w:r>
      </w:moveFrom>
      <w:moveFromRangeEnd w:id="1545"/>
    </w:p>
    <w:tbl>
      <w:tblPr>
        <w:tblStyle w:val="TableGrid"/>
        <w:tblpPr w:leftFromText="180" w:rightFromText="180" w:vertAnchor="text" w:horzAnchor="margin" w:tblpXSpec="center" w:tblpY="1198"/>
        <w:tblW w:w="8804" w:type="dxa"/>
        <w:jc w:val="center"/>
        <w:tblLook w:val="04A0" w:firstRow="1" w:lastRow="0" w:firstColumn="1" w:lastColumn="0" w:noHBand="0" w:noVBand="1"/>
        <w:tblPrChange w:id="1547" w:author="Avdesh Mishra" w:date="2022-07-30T00:05:00Z">
          <w:tblPr>
            <w:tblStyle w:val="TableGrid"/>
            <w:tblpPr w:leftFromText="180" w:rightFromText="180" w:vertAnchor="text" w:horzAnchor="margin" w:tblpY="1198"/>
            <w:tblW w:w="8804" w:type="dxa"/>
            <w:tblLook w:val="04A0" w:firstRow="1" w:lastRow="0" w:firstColumn="1" w:lastColumn="0" w:noHBand="0" w:noVBand="1"/>
          </w:tblPr>
        </w:tblPrChange>
      </w:tblPr>
      <w:tblGrid>
        <w:gridCol w:w="1889"/>
        <w:gridCol w:w="1356"/>
        <w:gridCol w:w="1351"/>
        <w:gridCol w:w="1304"/>
        <w:gridCol w:w="1083"/>
        <w:gridCol w:w="1821"/>
        <w:tblGridChange w:id="1548">
          <w:tblGrid>
            <w:gridCol w:w="1889"/>
            <w:gridCol w:w="1356"/>
            <w:gridCol w:w="1351"/>
            <w:gridCol w:w="1304"/>
            <w:gridCol w:w="1083"/>
            <w:gridCol w:w="1821"/>
          </w:tblGrid>
        </w:tblGridChange>
      </w:tblGrid>
      <w:tr w:rsidR="000017EB" w:rsidDel="00DE10C3" w14:paraId="4D06B21C" w14:textId="43C3DB70" w:rsidTr="0077522B">
        <w:trPr>
          <w:trHeight w:val="610"/>
          <w:jc w:val="center"/>
          <w:del w:id="1549" w:author="YENDAPALLY, NISHITHA" w:date="2022-07-30T12:38:00Z"/>
          <w:trPrChange w:id="1550" w:author="Avdesh Mishra" w:date="2022-07-30T00:05:00Z">
            <w:trPr>
              <w:trHeight w:val="610"/>
            </w:trPr>
          </w:trPrChange>
        </w:trPr>
        <w:tc>
          <w:tcPr>
            <w:tcW w:w="1889" w:type="dxa"/>
            <w:tcPrChange w:id="1551" w:author="Avdesh Mishra" w:date="2022-07-30T00:05:00Z">
              <w:tcPr>
                <w:tcW w:w="1889" w:type="dxa"/>
              </w:tcPr>
            </w:tcPrChange>
          </w:tcPr>
          <w:p w14:paraId="7B74D463" w14:textId="0DD37F6E" w:rsidR="000017EB" w:rsidRPr="00ED4EA6" w:rsidDel="00DE10C3" w:rsidRDefault="000017EB">
            <w:pPr>
              <w:spacing w:after="160" w:line="259" w:lineRule="auto"/>
              <w:contextualSpacing/>
              <w:jc w:val="both"/>
              <w:rPr>
                <w:del w:id="1552" w:author="YENDAPALLY, NISHITHA" w:date="2022-07-30T12:38:00Z"/>
                <w:moveTo w:id="1553" w:author="YENDAPALLY, NISHITHA" w:date="2022-07-28T23:44:00Z"/>
                <w:b/>
                <w:bCs/>
              </w:rPr>
              <w:pPrChange w:id="1554" w:author="YENDAPALLY, NISHITHA" w:date="2022-07-28T23:46:00Z">
                <w:pPr>
                  <w:framePr w:hSpace="180" w:wrap="around" w:vAnchor="text" w:hAnchor="margin" w:y="1198"/>
                  <w:spacing w:after="160" w:line="259" w:lineRule="auto"/>
                  <w:contextualSpacing/>
                </w:pPr>
              </w:pPrChange>
            </w:pPr>
            <w:moveToRangeStart w:id="1555" w:author="YENDAPALLY, NISHITHA" w:date="2022-07-28T23:44:00Z" w:name="move109944313"/>
            <w:moveTo w:id="1556" w:author="YENDAPALLY, NISHITHA" w:date="2022-07-28T23:44:00Z">
              <w:del w:id="1557" w:author="YENDAPALLY, NISHITHA" w:date="2022-07-30T12:38:00Z">
                <w:r w:rsidRPr="00ED4EA6" w:rsidDel="00DE10C3">
                  <w:rPr>
                    <w:b/>
                    <w:bCs/>
                  </w:rPr>
                  <w:delText xml:space="preserve">Benchmark Dataset </w:delText>
                </w:r>
              </w:del>
            </w:moveTo>
          </w:p>
        </w:tc>
        <w:tc>
          <w:tcPr>
            <w:tcW w:w="1356" w:type="dxa"/>
            <w:tcPrChange w:id="1558" w:author="Avdesh Mishra" w:date="2022-07-30T00:05:00Z">
              <w:tcPr>
                <w:tcW w:w="1356" w:type="dxa"/>
              </w:tcPr>
            </w:tcPrChange>
          </w:tcPr>
          <w:p w14:paraId="4C04CBEE" w14:textId="071B629C" w:rsidR="000017EB" w:rsidRPr="00ED4EA6" w:rsidDel="00DE10C3" w:rsidRDefault="000017EB">
            <w:pPr>
              <w:spacing w:after="160" w:line="259" w:lineRule="auto"/>
              <w:contextualSpacing/>
              <w:jc w:val="both"/>
              <w:rPr>
                <w:del w:id="1559" w:author="YENDAPALLY, NISHITHA" w:date="2022-07-30T12:38:00Z"/>
                <w:moveTo w:id="1560" w:author="YENDAPALLY, NISHITHA" w:date="2022-07-28T23:44:00Z"/>
                <w:b/>
                <w:bCs/>
              </w:rPr>
              <w:pPrChange w:id="1561" w:author="YENDAPALLY, NISHITHA" w:date="2022-07-28T23:46:00Z">
                <w:pPr>
                  <w:framePr w:hSpace="180" w:wrap="around" w:vAnchor="text" w:hAnchor="margin" w:y="1198"/>
                  <w:spacing w:after="160" w:line="259" w:lineRule="auto"/>
                  <w:contextualSpacing/>
                  <w:jc w:val="center"/>
                </w:pPr>
              </w:pPrChange>
            </w:pPr>
            <w:moveTo w:id="1562" w:author="YENDAPALLY, NISHITHA" w:date="2022-07-28T23:44:00Z">
              <w:del w:id="1563" w:author="YENDAPALLY, NISHITHA" w:date="2022-07-30T12:38:00Z">
                <w:r w:rsidRPr="00ED4EA6" w:rsidDel="00DE10C3">
                  <w:rPr>
                    <w:b/>
                    <w:bCs/>
                  </w:rPr>
                  <w:delText>S</w:delText>
                </w:r>
                <w:r w:rsidRPr="00ED4EA6" w:rsidDel="00DE10C3">
                  <w:rPr>
                    <w:b/>
                    <w:bCs/>
                    <w:vertAlign w:val="subscript"/>
                  </w:rPr>
                  <w:delText>n</w:delText>
                </w:r>
                <w:r w:rsidDel="00DE10C3">
                  <w:rPr>
                    <w:b/>
                    <w:bCs/>
                    <w:vertAlign w:val="subscript"/>
                  </w:rPr>
                  <w:delText>y</w:delText>
                </w:r>
                <w:r w:rsidRPr="00ED4EA6" w:rsidDel="00DE10C3">
                  <w:rPr>
                    <w:b/>
                    <w:bCs/>
                  </w:rPr>
                  <w:delText xml:space="preserve"> %</w:delText>
                </w:r>
              </w:del>
            </w:moveTo>
          </w:p>
        </w:tc>
        <w:tc>
          <w:tcPr>
            <w:tcW w:w="1351" w:type="dxa"/>
            <w:tcPrChange w:id="1564" w:author="Avdesh Mishra" w:date="2022-07-30T00:05:00Z">
              <w:tcPr>
                <w:tcW w:w="1351" w:type="dxa"/>
              </w:tcPr>
            </w:tcPrChange>
          </w:tcPr>
          <w:p w14:paraId="6F104DF0" w14:textId="44A5024D" w:rsidR="000017EB" w:rsidRPr="00ED4EA6" w:rsidDel="00DE10C3" w:rsidRDefault="000017EB">
            <w:pPr>
              <w:spacing w:after="160" w:line="259" w:lineRule="auto"/>
              <w:contextualSpacing/>
              <w:jc w:val="both"/>
              <w:rPr>
                <w:del w:id="1565" w:author="YENDAPALLY, NISHITHA" w:date="2022-07-30T12:38:00Z"/>
                <w:moveTo w:id="1566" w:author="YENDAPALLY, NISHITHA" w:date="2022-07-28T23:44:00Z"/>
                <w:b/>
                <w:bCs/>
              </w:rPr>
              <w:pPrChange w:id="1567" w:author="YENDAPALLY, NISHITHA" w:date="2022-07-28T23:46:00Z">
                <w:pPr>
                  <w:framePr w:hSpace="180" w:wrap="around" w:vAnchor="text" w:hAnchor="margin" w:y="1198"/>
                  <w:spacing w:after="160" w:line="259" w:lineRule="auto"/>
                  <w:contextualSpacing/>
                  <w:jc w:val="center"/>
                </w:pPr>
              </w:pPrChange>
            </w:pPr>
            <w:moveTo w:id="1568" w:author="YENDAPALLY, NISHITHA" w:date="2022-07-28T23:44:00Z">
              <w:del w:id="1569" w:author="YENDAPALLY, NISHITHA" w:date="2022-07-30T12:38:00Z">
                <w:r w:rsidRPr="00ED4EA6" w:rsidDel="00DE10C3">
                  <w:rPr>
                    <w:b/>
                    <w:bCs/>
                  </w:rPr>
                  <w:delText>S</w:delText>
                </w:r>
                <w:r w:rsidRPr="00ED4EA6" w:rsidDel="00DE10C3">
                  <w:rPr>
                    <w:b/>
                    <w:bCs/>
                    <w:vertAlign w:val="subscript"/>
                  </w:rPr>
                  <w:delText>p</w:delText>
                </w:r>
                <w:r w:rsidDel="00DE10C3">
                  <w:rPr>
                    <w:b/>
                    <w:bCs/>
                    <w:vertAlign w:val="subscript"/>
                  </w:rPr>
                  <w:delText>y</w:delText>
                </w:r>
                <w:r w:rsidRPr="00ED4EA6" w:rsidDel="00DE10C3">
                  <w:rPr>
                    <w:b/>
                    <w:bCs/>
                  </w:rPr>
                  <w:delText xml:space="preserve"> %</w:delText>
                </w:r>
              </w:del>
            </w:moveTo>
          </w:p>
        </w:tc>
        <w:tc>
          <w:tcPr>
            <w:tcW w:w="1304" w:type="dxa"/>
            <w:tcPrChange w:id="1570" w:author="Avdesh Mishra" w:date="2022-07-30T00:05:00Z">
              <w:tcPr>
                <w:tcW w:w="1304" w:type="dxa"/>
              </w:tcPr>
            </w:tcPrChange>
          </w:tcPr>
          <w:p w14:paraId="5F8AE047" w14:textId="638B85DF" w:rsidR="000017EB" w:rsidRPr="00ED4EA6" w:rsidDel="00DE10C3" w:rsidRDefault="000017EB">
            <w:pPr>
              <w:spacing w:after="160" w:line="259" w:lineRule="auto"/>
              <w:contextualSpacing/>
              <w:jc w:val="both"/>
              <w:rPr>
                <w:del w:id="1571" w:author="YENDAPALLY, NISHITHA" w:date="2022-07-30T12:38:00Z"/>
                <w:moveTo w:id="1572" w:author="YENDAPALLY, NISHITHA" w:date="2022-07-28T23:44:00Z"/>
                <w:b/>
                <w:bCs/>
              </w:rPr>
              <w:pPrChange w:id="1573" w:author="YENDAPALLY, NISHITHA" w:date="2022-07-28T23:46:00Z">
                <w:pPr>
                  <w:framePr w:hSpace="180" w:wrap="around" w:vAnchor="text" w:hAnchor="margin" w:y="1198"/>
                  <w:spacing w:after="160" w:line="259" w:lineRule="auto"/>
                  <w:contextualSpacing/>
                  <w:jc w:val="center"/>
                </w:pPr>
              </w:pPrChange>
            </w:pPr>
            <w:moveTo w:id="1574" w:author="YENDAPALLY, NISHITHA" w:date="2022-07-28T23:44:00Z">
              <w:del w:id="1575" w:author="YENDAPALLY, NISHITHA" w:date="2022-07-30T12:38:00Z">
                <w:r w:rsidRPr="00ED4EA6" w:rsidDel="00DE10C3">
                  <w:rPr>
                    <w:b/>
                    <w:bCs/>
                  </w:rPr>
                  <w:delText>A</w:delText>
                </w:r>
                <w:r w:rsidRPr="00ED4EA6" w:rsidDel="00DE10C3">
                  <w:rPr>
                    <w:b/>
                    <w:bCs/>
                    <w:vertAlign w:val="subscript"/>
                  </w:rPr>
                  <w:delText>c</w:delText>
                </w:r>
                <w:r w:rsidDel="00DE10C3">
                  <w:rPr>
                    <w:b/>
                    <w:bCs/>
                    <w:vertAlign w:val="subscript"/>
                  </w:rPr>
                  <w:delText>y</w:delText>
                </w:r>
                <w:r w:rsidRPr="00ED4EA6" w:rsidDel="00DE10C3">
                  <w:rPr>
                    <w:b/>
                    <w:bCs/>
                  </w:rPr>
                  <w:delText xml:space="preserve"> %</w:delText>
                </w:r>
              </w:del>
            </w:moveTo>
          </w:p>
        </w:tc>
        <w:tc>
          <w:tcPr>
            <w:tcW w:w="1083" w:type="dxa"/>
            <w:tcPrChange w:id="1576" w:author="Avdesh Mishra" w:date="2022-07-30T00:05:00Z">
              <w:tcPr>
                <w:tcW w:w="1083" w:type="dxa"/>
              </w:tcPr>
            </w:tcPrChange>
          </w:tcPr>
          <w:p w14:paraId="6DCAF9CD" w14:textId="3798DA31" w:rsidR="000017EB" w:rsidRPr="002254CE" w:rsidDel="00DE10C3" w:rsidRDefault="000017EB">
            <w:pPr>
              <w:spacing w:after="160" w:line="259" w:lineRule="auto"/>
              <w:contextualSpacing/>
              <w:jc w:val="both"/>
              <w:rPr>
                <w:del w:id="1577" w:author="YENDAPALLY, NISHITHA" w:date="2022-07-30T12:38:00Z"/>
                <w:moveTo w:id="1578" w:author="YENDAPALLY, NISHITHA" w:date="2022-07-28T23:44:00Z"/>
                <w:b/>
                <w:bCs/>
              </w:rPr>
              <w:pPrChange w:id="1579" w:author="YENDAPALLY, NISHITHA" w:date="2022-07-28T23:46:00Z">
                <w:pPr>
                  <w:framePr w:hSpace="180" w:wrap="around" w:vAnchor="text" w:hAnchor="margin" w:y="1198"/>
                  <w:spacing w:after="160" w:line="259" w:lineRule="auto"/>
                  <w:contextualSpacing/>
                  <w:jc w:val="center"/>
                </w:pPr>
              </w:pPrChange>
            </w:pPr>
            <w:moveTo w:id="1580" w:author="YENDAPALLY, NISHITHA" w:date="2022-07-28T23:44:00Z">
              <w:del w:id="1581" w:author="YENDAPALLY, NISHITHA" w:date="2022-07-30T12:38:00Z">
                <w:r w:rsidRPr="002254CE" w:rsidDel="00DE10C3">
                  <w:rPr>
                    <w:b/>
                    <w:bCs/>
                  </w:rPr>
                  <w:delText>B</w:delText>
                </w:r>
                <w:r w:rsidRPr="002254CE" w:rsidDel="00DE10C3">
                  <w:rPr>
                    <w:b/>
                    <w:bCs/>
                    <w:vertAlign w:val="subscript"/>
                  </w:rPr>
                  <w:delText>ac</w:delText>
                </w:r>
                <w:r w:rsidDel="00DE10C3">
                  <w:rPr>
                    <w:b/>
                    <w:bCs/>
                    <w:vertAlign w:val="subscript"/>
                  </w:rPr>
                  <w:delText>y</w:delText>
                </w:r>
                <w:r w:rsidRPr="002254CE" w:rsidDel="00DE10C3">
                  <w:rPr>
                    <w:b/>
                    <w:bCs/>
                    <w:vertAlign w:val="subscript"/>
                  </w:rPr>
                  <w:delText xml:space="preserve"> </w:delText>
                </w:r>
                <w:r w:rsidRPr="002254CE" w:rsidDel="00DE10C3">
                  <w:rPr>
                    <w:b/>
                    <w:bCs/>
                  </w:rPr>
                  <w:delText>%</w:delText>
                </w:r>
              </w:del>
            </w:moveTo>
          </w:p>
        </w:tc>
        <w:tc>
          <w:tcPr>
            <w:tcW w:w="1821" w:type="dxa"/>
            <w:tcPrChange w:id="1582" w:author="Avdesh Mishra" w:date="2022-07-30T00:05:00Z">
              <w:tcPr>
                <w:tcW w:w="1821" w:type="dxa"/>
              </w:tcPr>
            </w:tcPrChange>
          </w:tcPr>
          <w:p w14:paraId="1EDE30E6" w14:textId="74BAF7DD" w:rsidR="000017EB" w:rsidRPr="00ED4EA6" w:rsidDel="00DE10C3" w:rsidRDefault="000017EB">
            <w:pPr>
              <w:spacing w:after="160" w:line="259" w:lineRule="auto"/>
              <w:contextualSpacing/>
              <w:jc w:val="both"/>
              <w:rPr>
                <w:del w:id="1583" w:author="YENDAPALLY, NISHITHA" w:date="2022-07-30T12:38:00Z"/>
                <w:moveTo w:id="1584" w:author="YENDAPALLY, NISHITHA" w:date="2022-07-28T23:44:00Z"/>
                <w:b/>
                <w:bCs/>
              </w:rPr>
              <w:pPrChange w:id="1585" w:author="YENDAPALLY, NISHITHA" w:date="2022-07-28T23:46:00Z">
                <w:pPr>
                  <w:framePr w:hSpace="180" w:wrap="around" w:vAnchor="text" w:hAnchor="margin" w:y="1198"/>
                  <w:spacing w:after="160" w:line="259" w:lineRule="auto"/>
                  <w:contextualSpacing/>
                  <w:jc w:val="center"/>
                </w:pPr>
              </w:pPrChange>
            </w:pPr>
            <w:moveTo w:id="1586" w:author="YENDAPALLY, NISHITHA" w:date="2022-07-28T23:44:00Z">
              <w:del w:id="1587" w:author="YENDAPALLY, NISHITHA" w:date="2022-07-30T12:38:00Z">
                <w:r w:rsidRPr="00ED4EA6" w:rsidDel="00DE10C3">
                  <w:rPr>
                    <w:b/>
                    <w:bCs/>
                  </w:rPr>
                  <w:delText>M</w:delText>
                </w:r>
                <w:r w:rsidDel="00DE10C3">
                  <w:rPr>
                    <w:b/>
                    <w:bCs/>
                  </w:rPr>
                  <w:delText>a</w:delText>
                </w:r>
                <w:r w:rsidRPr="00ED4EA6" w:rsidDel="00DE10C3">
                  <w:rPr>
                    <w:b/>
                    <w:bCs/>
                  </w:rPr>
                  <w:delText>CC %</w:delText>
                </w:r>
              </w:del>
            </w:moveTo>
          </w:p>
        </w:tc>
      </w:tr>
      <w:tr w:rsidR="000017EB" w:rsidDel="00DE10C3" w14:paraId="1F8D7E30" w14:textId="09EF50E9" w:rsidTr="0077522B">
        <w:trPr>
          <w:trHeight w:val="610"/>
          <w:jc w:val="center"/>
          <w:del w:id="1588" w:author="YENDAPALLY, NISHITHA" w:date="2022-07-30T12:38:00Z"/>
          <w:trPrChange w:id="1589" w:author="Avdesh Mishra" w:date="2022-07-30T00:05:00Z">
            <w:trPr>
              <w:trHeight w:val="610"/>
            </w:trPr>
          </w:trPrChange>
        </w:trPr>
        <w:tc>
          <w:tcPr>
            <w:tcW w:w="1889" w:type="dxa"/>
            <w:tcPrChange w:id="1590" w:author="Avdesh Mishra" w:date="2022-07-30T00:05:00Z">
              <w:tcPr>
                <w:tcW w:w="1889" w:type="dxa"/>
              </w:tcPr>
            </w:tcPrChange>
          </w:tcPr>
          <w:p w14:paraId="14EBABC0" w14:textId="157C588C" w:rsidR="000017EB" w:rsidRPr="002254CE" w:rsidDel="00DE10C3" w:rsidRDefault="000017EB" w:rsidP="0077522B">
            <w:pPr>
              <w:spacing w:after="160" w:line="259" w:lineRule="auto"/>
              <w:contextualSpacing/>
              <w:rPr>
                <w:del w:id="1591" w:author="YENDAPALLY, NISHITHA" w:date="2022-07-30T12:38:00Z"/>
                <w:moveTo w:id="1592" w:author="YENDAPALLY, NISHITHA" w:date="2022-07-28T23:44:00Z"/>
              </w:rPr>
            </w:pPr>
            <w:moveTo w:id="1593" w:author="YENDAPALLY, NISHITHA" w:date="2022-07-28T23:44:00Z">
              <w:del w:id="1594" w:author="YENDAPALLY, NISHITHA" w:date="2022-07-30T12:38:00Z">
                <w:r w:rsidRPr="002254CE" w:rsidDel="00DE10C3">
                  <w:delText>The</w:delText>
                </w:r>
              </w:del>
              <w:del w:id="1595" w:author="YENDAPALLY, NISHITHA" w:date="2022-07-28T23:47:00Z">
                <w:r w:rsidRPr="002254CE" w:rsidDel="000017EB">
                  <w:delText xml:space="preserve"> </w:delText>
                </w:r>
              </w:del>
              <w:del w:id="1596" w:author="YENDAPALLY, NISHITHA" w:date="2022-07-30T12:38:00Z">
                <w:r w:rsidRPr="002254CE" w:rsidDel="00DE10C3">
                  <w:delText>Proposed Method</w:delText>
                </w:r>
              </w:del>
            </w:moveTo>
          </w:p>
        </w:tc>
        <w:tc>
          <w:tcPr>
            <w:tcW w:w="1356" w:type="dxa"/>
            <w:tcPrChange w:id="1597" w:author="Avdesh Mishra" w:date="2022-07-30T00:05:00Z">
              <w:tcPr>
                <w:tcW w:w="1356" w:type="dxa"/>
              </w:tcPr>
            </w:tcPrChange>
          </w:tcPr>
          <w:p w14:paraId="3028947B" w14:textId="4D1B9C60" w:rsidR="000017EB" w:rsidRPr="006036A7" w:rsidDel="00DE10C3" w:rsidRDefault="000017EB">
            <w:pPr>
              <w:spacing w:after="160" w:line="259" w:lineRule="auto"/>
              <w:contextualSpacing/>
              <w:jc w:val="both"/>
              <w:rPr>
                <w:del w:id="1598" w:author="YENDAPALLY, NISHITHA" w:date="2022-07-30T12:38:00Z"/>
                <w:moveTo w:id="1599" w:author="YENDAPALLY, NISHITHA" w:date="2022-07-28T23:44:00Z"/>
              </w:rPr>
              <w:pPrChange w:id="1600" w:author="YENDAPALLY, NISHITHA" w:date="2022-07-28T23:46:00Z">
                <w:pPr>
                  <w:framePr w:hSpace="180" w:wrap="around" w:vAnchor="text" w:hAnchor="margin" w:y="1198"/>
                  <w:spacing w:after="160" w:line="259" w:lineRule="auto"/>
                  <w:contextualSpacing/>
                  <w:jc w:val="center"/>
                </w:pPr>
              </w:pPrChange>
            </w:pPr>
            <w:moveTo w:id="1601" w:author="YENDAPALLY, NISHITHA" w:date="2022-07-28T23:44:00Z">
              <w:del w:id="1602" w:author="YENDAPALLY, NISHITHA" w:date="2022-07-30T12:38:00Z">
                <w:r w:rsidRPr="006036A7" w:rsidDel="00DE10C3">
                  <w:delText>78.5</w:delText>
                </w:r>
              </w:del>
            </w:moveTo>
          </w:p>
          <w:p w14:paraId="1FD50136" w14:textId="374AE7D1" w:rsidR="000017EB" w:rsidRPr="006036A7" w:rsidDel="00DE10C3" w:rsidRDefault="000017EB">
            <w:pPr>
              <w:jc w:val="both"/>
              <w:rPr>
                <w:del w:id="1603" w:author="YENDAPALLY, NISHITHA" w:date="2022-07-30T12:38:00Z"/>
                <w:moveTo w:id="1604" w:author="YENDAPALLY, NISHITHA" w:date="2022-07-28T23:44:00Z"/>
              </w:rPr>
              <w:pPrChange w:id="1605" w:author="YENDAPALLY, NISHITHA" w:date="2022-07-28T23:46:00Z">
                <w:pPr>
                  <w:framePr w:hSpace="180" w:wrap="around" w:vAnchor="text" w:hAnchor="margin" w:y="1198"/>
                  <w:jc w:val="center"/>
                </w:pPr>
              </w:pPrChange>
            </w:pPr>
          </w:p>
        </w:tc>
        <w:tc>
          <w:tcPr>
            <w:tcW w:w="1351" w:type="dxa"/>
            <w:tcPrChange w:id="1606" w:author="Avdesh Mishra" w:date="2022-07-30T00:05:00Z">
              <w:tcPr>
                <w:tcW w:w="1351" w:type="dxa"/>
              </w:tcPr>
            </w:tcPrChange>
          </w:tcPr>
          <w:p w14:paraId="499C35E1" w14:textId="15B068DF" w:rsidR="000017EB" w:rsidRPr="006036A7" w:rsidDel="00DE10C3" w:rsidRDefault="000017EB">
            <w:pPr>
              <w:spacing w:after="160" w:line="259" w:lineRule="auto"/>
              <w:contextualSpacing/>
              <w:jc w:val="both"/>
              <w:rPr>
                <w:del w:id="1607" w:author="YENDAPALLY, NISHITHA" w:date="2022-07-30T12:38:00Z"/>
                <w:moveTo w:id="1608" w:author="YENDAPALLY, NISHITHA" w:date="2022-07-28T23:44:00Z"/>
              </w:rPr>
              <w:pPrChange w:id="1609" w:author="YENDAPALLY, NISHITHA" w:date="2022-07-28T23:46:00Z">
                <w:pPr>
                  <w:framePr w:hSpace="180" w:wrap="around" w:vAnchor="text" w:hAnchor="margin" w:y="1198"/>
                  <w:spacing w:after="160" w:line="259" w:lineRule="auto"/>
                  <w:contextualSpacing/>
                </w:pPr>
              </w:pPrChange>
            </w:pPr>
            <w:moveTo w:id="1610" w:author="YENDAPALLY, NISHITHA" w:date="2022-07-28T23:44:00Z">
              <w:del w:id="1611" w:author="YENDAPALLY, NISHITHA" w:date="2022-07-30T12:38:00Z">
                <w:r w:rsidRPr="006036A7" w:rsidDel="00DE10C3">
                  <w:delText>85</w:delText>
                </w:r>
              </w:del>
            </w:moveTo>
          </w:p>
        </w:tc>
        <w:tc>
          <w:tcPr>
            <w:tcW w:w="1304" w:type="dxa"/>
            <w:tcPrChange w:id="1612" w:author="Avdesh Mishra" w:date="2022-07-30T00:05:00Z">
              <w:tcPr>
                <w:tcW w:w="1304" w:type="dxa"/>
              </w:tcPr>
            </w:tcPrChange>
          </w:tcPr>
          <w:p w14:paraId="08CBDA99" w14:textId="32F3D4AC" w:rsidR="000017EB" w:rsidRPr="006036A7" w:rsidDel="00DE10C3" w:rsidRDefault="000017EB">
            <w:pPr>
              <w:spacing w:after="160" w:line="259" w:lineRule="auto"/>
              <w:contextualSpacing/>
              <w:jc w:val="both"/>
              <w:rPr>
                <w:del w:id="1613" w:author="YENDAPALLY, NISHITHA" w:date="2022-07-30T12:38:00Z"/>
                <w:moveTo w:id="1614" w:author="YENDAPALLY, NISHITHA" w:date="2022-07-28T23:44:00Z"/>
              </w:rPr>
              <w:pPrChange w:id="1615" w:author="YENDAPALLY, NISHITHA" w:date="2022-07-28T23:46:00Z">
                <w:pPr>
                  <w:framePr w:hSpace="180" w:wrap="around" w:vAnchor="text" w:hAnchor="margin" w:y="1198"/>
                  <w:spacing w:after="160" w:line="259" w:lineRule="auto"/>
                  <w:contextualSpacing/>
                  <w:jc w:val="center"/>
                </w:pPr>
              </w:pPrChange>
            </w:pPr>
            <w:moveTo w:id="1616" w:author="YENDAPALLY, NISHITHA" w:date="2022-07-28T23:44:00Z">
              <w:del w:id="1617" w:author="YENDAPALLY, NISHITHA" w:date="2022-07-30T12:38:00Z">
                <w:r w:rsidRPr="006036A7" w:rsidDel="00DE10C3">
                  <w:delText>80.4</w:delText>
                </w:r>
              </w:del>
            </w:moveTo>
          </w:p>
        </w:tc>
        <w:tc>
          <w:tcPr>
            <w:tcW w:w="1083" w:type="dxa"/>
            <w:tcPrChange w:id="1618" w:author="Avdesh Mishra" w:date="2022-07-30T00:05:00Z">
              <w:tcPr>
                <w:tcW w:w="1083" w:type="dxa"/>
              </w:tcPr>
            </w:tcPrChange>
          </w:tcPr>
          <w:p w14:paraId="0F8DDB9A" w14:textId="65527043" w:rsidR="000017EB" w:rsidRPr="006036A7" w:rsidDel="00DE10C3" w:rsidRDefault="000017EB">
            <w:pPr>
              <w:spacing w:after="160" w:line="259" w:lineRule="auto"/>
              <w:contextualSpacing/>
              <w:jc w:val="both"/>
              <w:rPr>
                <w:del w:id="1619" w:author="YENDAPALLY, NISHITHA" w:date="2022-07-30T12:38:00Z"/>
                <w:moveTo w:id="1620" w:author="YENDAPALLY, NISHITHA" w:date="2022-07-28T23:44:00Z"/>
              </w:rPr>
              <w:pPrChange w:id="1621" w:author="YENDAPALLY, NISHITHA" w:date="2022-07-28T23:46:00Z">
                <w:pPr>
                  <w:framePr w:hSpace="180" w:wrap="around" w:vAnchor="text" w:hAnchor="margin" w:y="1198"/>
                  <w:spacing w:after="160" w:line="259" w:lineRule="auto"/>
                  <w:contextualSpacing/>
                  <w:jc w:val="center"/>
                </w:pPr>
              </w:pPrChange>
            </w:pPr>
            <w:moveTo w:id="1622" w:author="YENDAPALLY, NISHITHA" w:date="2022-07-28T23:44:00Z">
              <w:del w:id="1623" w:author="YENDAPALLY, NISHITHA" w:date="2022-07-30T12:38:00Z">
                <w:r w:rsidRPr="006036A7" w:rsidDel="00DE10C3">
                  <w:delText>80.4</w:delText>
                </w:r>
              </w:del>
            </w:moveTo>
          </w:p>
        </w:tc>
        <w:tc>
          <w:tcPr>
            <w:tcW w:w="1821" w:type="dxa"/>
            <w:tcPrChange w:id="1624" w:author="Avdesh Mishra" w:date="2022-07-30T00:05:00Z">
              <w:tcPr>
                <w:tcW w:w="1821" w:type="dxa"/>
              </w:tcPr>
            </w:tcPrChange>
          </w:tcPr>
          <w:p w14:paraId="502E6961" w14:textId="54C5C1F0" w:rsidR="000017EB" w:rsidRPr="006036A7" w:rsidDel="00DE10C3" w:rsidRDefault="000017EB">
            <w:pPr>
              <w:spacing w:after="160" w:line="259" w:lineRule="auto"/>
              <w:contextualSpacing/>
              <w:jc w:val="both"/>
              <w:rPr>
                <w:del w:id="1625" w:author="YENDAPALLY, NISHITHA" w:date="2022-07-30T12:38:00Z"/>
                <w:moveTo w:id="1626" w:author="YENDAPALLY, NISHITHA" w:date="2022-07-28T23:44:00Z"/>
              </w:rPr>
              <w:pPrChange w:id="1627" w:author="YENDAPALLY, NISHITHA" w:date="2022-07-28T23:46:00Z">
                <w:pPr>
                  <w:framePr w:hSpace="180" w:wrap="around" w:vAnchor="text" w:hAnchor="margin" w:y="1198"/>
                  <w:spacing w:after="160" w:line="259" w:lineRule="auto"/>
                  <w:contextualSpacing/>
                  <w:jc w:val="center"/>
                </w:pPr>
              </w:pPrChange>
            </w:pPr>
            <w:moveTo w:id="1628" w:author="YENDAPALLY, NISHITHA" w:date="2022-07-28T23:44:00Z">
              <w:del w:id="1629" w:author="YENDAPALLY, NISHITHA" w:date="2022-07-30T12:38:00Z">
                <w:r w:rsidRPr="006036A7" w:rsidDel="00DE10C3">
                  <w:delText>60.58</w:delText>
                </w:r>
              </w:del>
            </w:moveTo>
          </w:p>
        </w:tc>
      </w:tr>
    </w:tbl>
    <w:moveToRangeEnd w:id="1555"/>
    <w:p w14:paraId="4178D362" w14:textId="7A12E8C7" w:rsidR="00FC27CA" w:rsidRPr="004A276D" w:rsidRDefault="00FC27CA" w:rsidP="004A276D">
      <w:pPr>
        <w:spacing w:line="480" w:lineRule="auto"/>
      </w:pPr>
      <w:r>
        <w:rPr>
          <w:b/>
          <w:bCs/>
        </w:rPr>
        <w:t xml:space="preserve">Table 3. </w:t>
      </w:r>
      <w:r w:rsidRPr="00051BA1">
        <w:t xml:space="preserve">Performance </w:t>
      </w:r>
      <w:r>
        <w:t xml:space="preserve">of the </w:t>
      </w:r>
      <w:r w:rsidR="00935173">
        <w:t>Stacking-Based</w:t>
      </w:r>
      <w:r>
        <w:t xml:space="preserve"> Model </w:t>
      </w:r>
      <w:r w:rsidR="00044CC6">
        <w:t>on the Benchmark Dataset</w:t>
      </w:r>
      <w:ins w:id="1630" w:author="Avdesh Mishra" w:date="2022-07-28T21:17:00Z">
        <w:r w:rsidR="00FF2D2E">
          <w:t xml:space="preserve"> </w:t>
        </w:r>
      </w:ins>
      <w:del w:id="1631" w:author="YENDAPALLY, NISHITHA" w:date="2022-07-30T12:37:00Z">
        <w:r w:rsidDel="00DE10C3">
          <w:delText xml:space="preserve">(10-fold </w:delText>
        </w:r>
        <w:r w:rsidRPr="00336719" w:rsidDel="00DE10C3">
          <w:delText>Cross</w:delText>
        </w:r>
        <w:r w:rsidR="00044CC6" w:rsidDel="00DE10C3">
          <w:delText xml:space="preserve"> </w:delText>
        </w:r>
      </w:del>
      <w:ins w:id="1632" w:author="Avdesh Mishra" w:date="2022-07-28T22:40:00Z">
        <w:del w:id="1633" w:author="YENDAPALLY, NISHITHA" w:date="2022-07-30T12:37:00Z">
          <w:r w:rsidR="00FE6AEE" w:rsidRPr="00336719" w:rsidDel="00DE10C3">
            <w:delText>Cross</w:delText>
          </w:r>
          <w:r w:rsidR="00FE6AEE" w:rsidDel="00DE10C3">
            <w:delText>-</w:delText>
          </w:r>
        </w:del>
      </w:ins>
      <w:del w:id="1634" w:author="YENDAPALLY, NISHITHA" w:date="2022-07-30T12:37:00Z">
        <w:r w:rsidRPr="00336719" w:rsidDel="00DE10C3">
          <w:delText>validation</w:delText>
        </w:r>
        <w:r w:rsidDel="00DE10C3">
          <w:delText>)</w:delText>
        </w:r>
      </w:del>
    </w:p>
    <w:tbl>
      <w:tblPr>
        <w:tblStyle w:val="TableGrid"/>
        <w:tblpPr w:leftFromText="180" w:rightFromText="180" w:vertAnchor="text" w:horzAnchor="margin" w:tblpXSpec="center" w:tblpY="202"/>
        <w:tblW w:w="8046" w:type="dxa"/>
        <w:jc w:val="center"/>
        <w:tblLook w:val="04A0" w:firstRow="1" w:lastRow="0" w:firstColumn="1" w:lastColumn="0" w:noHBand="0" w:noVBand="1"/>
        <w:tblPrChange w:id="1635" w:author="Avdesh Mishra" w:date="2022-07-28T21:18:00Z">
          <w:tblPr>
            <w:tblStyle w:val="TableGrid"/>
            <w:tblpPr w:leftFromText="180" w:rightFromText="180" w:vertAnchor="text" w:horzAnchor="margin" w:tblpY="202"/>
            <w:tblW w:w="8046" w:type="dxa"/>
            <w:tblLook w:val="04A0" w:firstRow="1" w:lastRow="0" w:firstColumn="1" w:lastColumn="0" w:noHBand="0" w:noVBand="1"/>
          </w:tblPr>
        </w:tblPrChange>
      </w:tblPr>
      <w:tblGrid>
        <w:gridCol w:w="1726"/>
        <w:gridCol w:w="1239"/>
        <w:gridCol w:w="1235"/>
        <w:gridCol w:w="1192"/>
        <w:gridCol w:w="990"/>
        <w:gridCol w:w="1664"/>
        <w:tblGridChange w:id="1636">
          <w:tblGrid>
            <w:gridCol w:w="1726"/>
            <w:gridCol w:w="1239"/>
            <w:gridCol w:w="1235"/>
            <w:gridCol w:w="1192"/>
            <w:gridCol w:w="990"/>
            <w:gridCol w:w="1664"/>
          </w:tblGrid>
        </w:tblGridChange>
      </w:tblGrid>
      <w:tr w:rsidR="00124DA7" w:rsidDel="0077522B" w14:paraId="31B01505" w14:textId="6CA54A1F" w:rsidTr="003027F4">
        <w:trPr>
          <w:trHeight w:val="640"/>
          <w:jc w:val="center"/>
          <w:del w:id="1637" w:author="Avdesh Mishra" w:date="2022-07-30T00:04:00Z"/>
          <w:trPrChange w:id="1638" w:author="Avdesh Mishra" w:date="2022-07-28T21:18:00Z">
            <w:trPr>
              <w:trHeight w:val="640"/>
            </w:trPr>
          </w:trPrChange>
        </w:trPr>
        <w:tc>
          <w:tcPr>
            <w:tcW w:w="1726" w:type="dxa"/>
            <w:tcPrChange w:id="1639" w:author="Avdesh Mishra" w:date="2022-07-28T21:18:00Z">
              <w:tcPr>
                <w:tcW w:w="1726" w:type="dxa"/>
              </w:tcPr>
            </w:tcPrChange>
          </w:tcPr>
          <w:p w14:paraId="54953271" w14:textId="57D59308" w:rsidR="00124DA7" w:rsidRPr="00ED4EA6" w:rsidDel="0077522B" w:rsidRDefault="00124DA7" w:rsidP="003027F4">
            <w:pPr>
              <w:spacing w:after="160" w:line="259" w:lineRule="auto"/>
              <w:contextualSpacing/>
              <w:rPr>
                <w:del w:id="1640" w:author="Avdesh Mishra" w:date="2022-07-30T00:04:00Z"/>
                <w:moveFrom w:id="1641" w:author="YENDAPALLY, NISHITHA" w:date="2022-07-28T23:44:00Z"/>
                <w:b/>
                <w:bCs/>
              </w:rPr>
            </w:pPr>
            <w:moveFromRangeStart w:id="1642" w:author="YENDAPALLY, NISHITHA" w:date="2022-07-28T23:44:00Z" w:name="move109944313"/>
            <w:moveFrom w:id="1643" w:author="YENDAPALLY, NISHITHA" w:date="2022-07-28T23:44:00Z">
              <w:del w:id="1644" w:author="Avdesh Mishra" w:date="2022-07-30T00:04:00Z">
                <w:r w:rsidRPr="00ED4EA6" w:rsidDel="0077522B">
                  <w:rPr>
                    <w:b/>
                    <w:bCs/>
                  </w:rPr>
                  <w:delText xml:space="preserve">Benchmark Dataset </w:delText>
                </w:r>
              </w:del>
            </w:moveFrom>
          </w:p>
        </w:tc>
        <w:tc>
          <w:tcPr>
            <w:tcW w:w="1239" w:type="dxa"/>
            <w:tcPrChange w:id="1645" w:author="Avdesh Mishra" w:date="2022-07-28T21:18:00Z">
              <w:tcPr>
                <w:tcW w:w="1239" w:type="dxa"/>
              </w:tcPr>
            </w:tcPrChange>
          </w:tcPr>
          <w:p w14:paraId="7ABCF7E8" w14:textId="4E7F6310" w:rsidR="00124DA7" w:rsidRPr="00ED4EA6" w:rsidDel="0077522B" w:rsidRDefault="00124DA7" w:rsidP="003027F4">
            <w:pPr>
              <w:spacing w:after="160" w:line="259" w:lineRule="auto"/>
              <w:contextualSpacing/>
              <w:jc w:val="center"/>
              <w:rPr>
                <w:del w:id="1646" w:author="Avdesh Mishra" w:date="2022-07-30T00:04:00Z"/>
                <w:moveFrom w:id="1647" w:author="YENDAPALLY, NISHITHA" w:date="2022-07-28T23:44:00Z"/>
                <w:b/>
                <w:bCs/>
              </w:rPr>
            </w:pPr>
            <w:moveFrom w:id="1648" w:author="YENDAPALLY, NISHITHA" w:date="2022-07-28T23:44:00Z">
              <w:del w:id="1649" w:author="Avdesh Mishra" w:date="2022-07-30T00:04:00Z">
                <w:r w:rsidRPr="00ED4EA6" w:rsidDel="0077522B">
                  <w:rPr>
                    <w:b/>
                    <w:bCs/>
                  </w:rPr>
                  <w:delText>S</w:delText>
                </w:r>
                <w:r w:rsidRPr="00ED4EA6" w:rsidDel="0077522B">
                  <w:rPr>
                    <w:b/>
                    <w:bCs/>
                    <w:vertAlign w:val="subscript"/>
                  </w:rPr>
                  <w:delText>n</w:delText>
                </w:r>
                <w:r w:rsidR="007E7165" w:rsidDel="0077522B">
                  <w:rPr>
                    <w:b/>
                    <w:bCs/>
                    <w:vertAlign w:val="subscript"/>
                  </w:rPr>
                  <w:delText>y</w:delText>
                </w:r>
                <w:r w:rsidRPr="00ED4EA6" w:rsidDel="0077522B">
                  <w:rPr>
                    <w:b/>
                    <w:bCs/>
                  </w:rPr>
                  <w:delText xml:space="preserve"> %</w:delText>
                </w:r>
              </w:del>
            </w:moveFrom>
          </w:p>
        </w:tc>
        <w:tc>
          <w:tcPr>
            <w:tcW w:w="1235" w:type="dxa"/>
            <w:tcPrChange w:id="1650" w:author="Avdesh Mishra" w:date="2022-07-28T21:18:00Z">
              <w:tcPr>
                <w:tcW w:w="1235" w:type="dxa"/>
              </w:tcPr>
            </w:tcPrChange>
          </w:tcPr>
          <w:p w14:paraId="3E7F7DD6" w14:textId="788D9071" w:rsidR="00124DA7" w:rsidRPr="00ED4EA6" w:rsidDel="0077522B" w:rsidRDefault="00124DA7" w:rsidP="003027F4">
            <w:pPr>
              <w:spacing w:after="160" w:line="259" w:lineRule="auto"/>
              <w:contextualSpacing/>
              <w:jc w:val="center"/>
              <w:rPr>
                <w:del w:id="1651" w:author="Avdesh Mishra" w:date="2022-07-30T00:04:00Z"/>
                <w:moveFrom w:id="1652" w:author="YENDAPALLY, NISHITHA" w:date="2022-07-28T23:44:00Z"/>
                <w:b/>
                <w:bCs/>
              </w:rPr>
            </w:pPr>
            <w:moveFrom w:id="1653" w:author="YENDAPALLY, NISHITHA" w:date="2022-07-28T23:44:00Z">
              <w:del w:id="1654" w:author="Avdesh Mishra" w:date="2022-07-30T00:04:00Z">
                <w:r w:rsidRPr="00ED4EA6" w:rsidDel="0077522B">
                  <w:rPr>
                    <w:b/>
                    <w:bCs/>
                  </w:rPr>
                  <w:delText>S</w:delText>
                </w:r>
                <w:r w:rsidRPr="00ED4EA6" w:rsidDel="0077522B">
                  <w:rPr>
                    <w:b/>
                    <w:bCs/>
                    <w:vertAlign w:val="subscript"/>
                  </w:rPr>
                  <w:delText>p</w:delText>
                </w:r>
                <w:r w:rsidR="007E7165" w:rsidDel="0077522B">
                  <w:rPr>
                    <w:b/>
                    <w:bCs/>
                    <w:vertAlign w:val="subscript"/>
                  </w:rPr>
                  <w:delText>y</w:delText>
                </w:r>
                <w:r w:rsidRPr="00ED4EA6" w:rsidDel="0077522B">
                  <w:rPr>
                    <w:b/>
                    <w:bCs/>
                  </w:rPr>
                  <w:delText xml:space="preserve"> %</w:delText>
                </w:r>
              </w:del>
            </w:moveFrom>
          </w:p>
        </w:tc>
        <w:tc>
          <w:tcPr>
            <w:tcW w:w="1192" w:type="dxa"/>
            <w:tcPrChange w:id="1655" w:author="Avdesh Mishra" w:date="2022-07-28T21:18:00Z">
              <w:tcPr>
                <w:tcW w:w="1192" w:type="dxa"/>
              </w:tcPr>
            </w:tcPrChange>
          </w:tcPr>
          <w:p w14:paraId="3C0B4CA4" w14:textId="10892BF8" w:rsidR="00124DA7" w:rsidRPr="00ED4EA6" w:rsidDel="0077522B" w:rsidRDefault="00124DA7" w:rsidP="003027F4">
            <w:pPr>
              <w:spacing w:after="160" w:line="259" w:lineRule="auto"/>
              <w:contextualSpacing/>
              <w:jc w:val="center"/>
              <w:rPr>
                <w:del w:id="1656" w:author="Avdesh Mishra" w:date="2022-07-30T00:04:00Z"/>
                <w:moveFrom w:id="1657" w:author="YENDAPALLY, NISHITHA" w:date="2022-07-28T23:44:00Z"/>
                <w:b/>
                <w:bCs/>
              </w:rPr>
            </w:pPr>
            <w:moveFrom w:id="1658" w:author="YENDAPALLY, NISHITHA" w:date="2022-07-28T23:44:00Z">
              <w:del w:id="1659" w:author="Avdesh Mishra" w:date="2022-07-30T00:04:00Z">
                <w:r w:rsidRPr="00ED4EA6" w:rsidDel="0077522B">
                  <w:rPr>
                    <w:b/>
                    <w:bCs/>
                  </w:rPr>
                  <w:delText>A</w:delText>
                </w:r>
                <w:r w:rsidRPr="00ED4EA6" w:rsidDel="0077522B">
                  <w:rPr>
                    <w:b/>
                    <w:bCs/>
                    <w:vertAlign w:val="subscript"/>
                  </w:rPr>
                  <w:delText>c</w:delText>
                </w:r>
                <w:r w:rsidR="007E7165" w:rsidDel="0077522B">
                  <w:rPr>
                    <w:b/>
                    <w:bCs/>
                    <w:vertAlign w:val="subscript"/>
                  </w:rPr>
                  <w:delText>y</w:delText>
                </w:r>
                <w:r w:rsidRPr="00ED4EA6" w:rsidDel="0077522B">
                  <w:rPr>
                    <w:b/>
                    <w:bCs/>
                  </w:rPr>
                  <w:delText xml:space="preserve"> %</w:delText>
                </w:r>
              </w:del>
            </w:moveFrom>
          </w:p>
        </w:tc>
        <w:tc>
          <w:tcPr>
            <w:tcW w:w="990" w:type="dxa"/>
            <w:tcPrChange w:id="1660" w:author="Avdesh Mishra" w:date="2022-07-28T21:18:00Z">
              <w:tcPr>
                <w:tcW w:w="990" w:type="dxa"/>
              </w:tcPr>
            </w:tcPrChange>
          </w:tcPr>
          <w:p w14:paraId="1887F783" w14:textId="3EA6B01C" w:rsidR="00124DA7" w:rsidRPr="002254CE" w:rsidDel="0077522B" w:rsidRDefault="00124DA7" w:rsidP="003027F4">
            <w:pPr>
              <w:spacing w:after="160" w:line="259" w:lineRule="auto"/>
              <w:contextualSpacing/>
              <w:jc w:val="center"/>
              <w:rPr>
                <w:del w:id="1661" w:author="Avdesh Mishra" w:date="2022-07-30T00:04:00Z"/>
                <w:moveFrom w:id="1662" w:author="YENDAPALLY, NISHITHA" w:date="2022-07-28T23:44:00Z"/>
                <w:b/>
                <w:bCs/>
              </w:rPr>
            </w:pPr>
            <w:moveFrom w:id="1663" w:author="YENDAPALLY, NISHITHA" w:date="2022-07-28T23:44:00Z">
              <w:del w:id="1664" w:author="Avdesh Mishra" w:date="2022-07-30T00:04:00Z">
                <w:r w:rsidRPr="002254CE" w:rsidDel="0077522B">
                  <w:rPr>
                    <w:b/>
                    <w:bCs/>
                  </w:rPr>
                  <w:delText>B</w:delText>
                </w:r>
                <w:r w:rsidRPr="002254CE" w:rsidDel="0077522B">
                  <w:rPr>
                    <w:b/>
                    <w:bCs/>
                    <w:vertAlign w:val="subscript"/>
                  </w:rPr>
                  <w:delText>ac</w:delText>
                </w:r>
                <w:r w:rsidR="007E7165" w:rsidDel="0077522B">
                  <w:rPr>
                    <w:b/>
                    <w:bCs/>
                    <w:vertAlign w:val="subscript"/>
                  </w:rPr>
                  <w:delText>y</w:delText>
                </w:r>
                <w:r w:rsidRPr="002254CE" w:rsidDel="0077522B">
                  <w:rPr>
                    <w:b/>
                    <w:bCs/>
                    <w:vertAlign w:val="subscript"/>
                  </w:rPr>
                  <w:delText xml:space="preserve"> </w:delText>
                </w:r>
                <w:r w:rsidRPr="002254CE" w:rsidDel="0077522B">
                  <w:rPr>
                    <w:b/>
                    <w:bCs/>
                  </w:rPr>
                  <w:delText>%</w:delText>
                </w:r>
              </w:del>
            </w:moveFrom>
          </w:p>
        </w:tc>
        <w:tc>
          <w:tcPr>
            <w:tcW w:w="1664" w:type="dxa"/>
            <w:tcPrChange w:id="1665" w:author="Avdesh Mishra" w:date="2022-07-28T21:18:00Z">
              <w:tcPr>
                <w:tcW w:w="1664" w:type="dxa"/>
              </w:tcPr>
            </w:tcPrChange>
          </w:tcPr>
          <w:p w14:paraId="332F1E74" w14:textId="72EF97F3" w:rsidR="00124DA7" w:rsidRPr="00ED4EA6" w:rsidDel="0077522B" w:rsidRDefault="00124DA7" w:rsidP="003027F4">
            <w:pPr>
              <w:spacing w:after="160" w:line="259" w:lineRule="auto"/>
              <w:contextualSpacing/>
              <w:jc w:val="center"/>
              <w:rPr>
                <w:del w:id="1666" w:author="Avdesh Mishra" w:date="2022-07-30T00:04:00Z"/>
                <w:moveFrom w:id="1667" w:author="YENDAPALLY, NISHITHA" w:date="2022-07-28T23:44:00Z"/>
                <w:b/>
                <w:bCs/>
              </w:rPr>
            </w:pPr>
            <w:moveFrom w:id="1668" w:author="YENDAPALLY, NISHITHA" w:date="2022-07-28T23:44:00Z">
              <w:del w:id="1669" w:author="Avdesh Mishra" w:date="2022-07-30T00:04:00Z">
                <w:r w:rsidRPr="00ED4EA6" w:rsidDel="0077522B">
                  <w:rPr>
                    <w:b/>
                    <w:bCs/>
                  </w:rPr>
                  <w:delText>M</w:delText>
                </w:r>
                <w:r w:rsidR="007E7165" w:rsidDel="0077522B">
                  <w:rPr>
                    <w:b/>
                    <w:bCs/>
                  </w:rPr>
                  <w:delText>a</w:delText>
                </w:r>
                <w:r w:rsidRPr="00ED4EA6" w:rsidDel="0077522B">
                  <w:rPr>
                    <w:b/>
                    <w:bCs/>
                  </w:rPr>
                  <w:delText>CC %</w:delText>
                </w:r>
              </w:del>
            </w:moveFrom>
          </w:p>
        </w:tc>
      </w:tr>
      <w:tr w:rsidR="00124DA7" w:rsidDel="0077522B" w14:paraId="0F9040AA" w14:textId="294810A7" w:rsidTr="003027F4">
        <w:trPr>
          <w:trHeight w:val="640"/>
          <w:jc w:val="center"/>
          <w:del w:id="1670" w:author="Avdesh Mishra" w:date="2022-07-30T00:04:00Z"/>
          <w:trPrChange w:id="1671" w:author="Avdesh Mishra" w:date="2022-07-28T21:18:00Z">
            <w:trPr>
              <w:trHeight w:val="640"/>
            </w:trPr>
          </w:trPrChange>
        </w:trPr>
        <w:tc>
          <w:tcPr>
            <w:tcW w:w="1726" w:type="dxa"/>
            <w:tcPrChange w:id="1672" w:author="Avdesh Mishra" w:date="2022-07-28T21:18:00Z">
              <w:tcPr>
                <w:tcW w:w="1726" w:type="dxa"/>
              </w:tcPr>
            </w:tcPrChange>
          </w:tcPr>
          <w:p w14:paraId="4B23223A" w14:textId="1AB96E9E" w:rsidR="00124DA7" w:rsidRPr="002254CE" w:rsidDel="0077522B" w:rsidRDefault="00124DA7" w:rsidP="003027F4">
            <w:pPr>
              <w:spacing w:after="160" w:line="259" w:lineRule="auto"/>
              <w:contextualSpacing/>
              <w:rPr>
                <w:del w:id="1673" w:author="Avdesh Mishra" w:date="2022-07-30T00:04:00Z"/>
                <w:moveFrom w:id="1674" w:author="YENDAPALLY, NISHITHA" w:date="2022-07-28T23:44:00Z"/>
              </w:rPr>
            </w:pPr>
            <w:moveFrom w:id="1675" w:author="YENDAPALLY, NISHITHA" w:date="2022-07-28T23:44:00Z">
              <w:del w:id="1676" w:author="Avdesh Mishra" w:date="2022-07-30T00:04:00Z">
                <w:r w:rsidRPr="002254CE" w:rsidDel="0077522B">
                  <w:delText xml:space="preserve">The Proposed Method </w:delText>
                </w:r>
              </w:del>
            </w:moveFrom>
          </w:p>
        </w:tc>
        <w:tc>
          <w:tcPr>
            <w:tcW w:w="1239" w:type="dxa"/>
            <w:tcPrChange w:id="1677" w:author="Avdesh Mishra" w:date="2022-07-28T21:18:00Z">
              <w:tcPr>
                <w:tcW w:w="1239" w:type="dxa"/>
              </w:tcPr>
            </w:tcPrChange>
          </w:tcPr>
          <w:p w14:paraId="1DE4FADE" w14:textId="539D6816" w:rsidR="00124DA7" w:rsidRPr="003027F4" w:rsidDel="0077522B" w:rsidRDefault="00124DA7" w:rsidP="003027F4">
            <w:pPr>
              <w:spacing w:after="160" w:line="259" w:lineRule="auto"/>
              <w:contextualSpacing/>
              <w:jc w:val="center"/>
              <w:rPr>
                <w:del w:id="1678" w:author="Avdesh Mishra" w:date="2022-07-30T00:04:00Z"/>
                <w:moveFrom w:id="1679" w:author="YENDAPALLY, NISHITHA" w:date="2022-07-28T23:44:00Z"/>
                <w:rPrChange w:id="1680" w:author="Avdesh Mishra" w:date="2022-07-28T21:18:00Z">
                  <w:rPr>
                    <w:del w:id="1681" w:author="Avdesh Mishra" w:date="2022-07-30T00:04:00Z"/>
                    <w:moveFrom w:id="1682" w:author="YENDAPALLY, NISHITHA" w:date="2022-07-28T23:44:00Z"/>
                    <w:b/>
                    <w:bCs/>
                  </w:rPr>
                </w:rPrChange>
              </w:rPr>
            </w:pPr>
            <w:moveFrom w:id="1683" w:author="YENDAPALLY, NISHITHA" w:date="2022-07-28T23:44:00Z">
              <w:del w:id="1684" w:author="Avdesh Mishra" w:date="2022-07-30T00:04:00Z">
                <w:r w:rsidRPr="003027F4" w:rsidDel="0077522B">
                  <w:rPr>
                    <w:rPrChange w:id="1685" w:author="Avdesh Mishra" w:date="2022-07-28T21:18:00Z">
                      <w:rPr>
                        <w:b/>
                        <w:bCs/>
                      </w:rPr>
                    </w:rPrChange>
                  </w:rPr>
                  <w:delText>78.5</w:delText>
                </w:r>
              </w:del>
            </w:moveFrom>
          </w:p>
          <w:p w14:paraId="7478CA6C" w14:textId="58AEF7A5" w:rsidR="00124DA7" w:rsidRPr="003027F4" w:rsidDel="0077522B" w:rsidRDefault="00124DA7" w:rsidP="003027F4">
            <w:pPr>
              <w:jc w:val="center"/>
              <w:rPr>
                <w:del w:id="1686" w:author="Avdesh Mishra" w:date="2022-07-30T00:04:00Z"/>
                <w:moveFrom w:id="1687" w:author="YENDAPALLY, NISHITHA" w:date="2022-07-28T23:44:00Z"/>
                <w:rPrChange w:id="1688" w:author="Avdesh Mishra" w:date="2022-07-28T21:18:00Z">
                  <w:rPr>
                    <w:del w:id="1689" w:author="Avdesh Mishra" w:date="2022-07-30T00:04:00Z"/>
                    <w:moveFrom w:id="1690" w:author="YENDAPALLY, NISHITHA" w:date="2022-07-28T23:44:00Z"/>
                    <w:b/>
                    <w:bCs/>
                  </w:rPr>
                </w:rPrChange>
              </w:rPr>
            </w:pPr>
          </w:p>
        </w:tc>
        <w:tc>
          <w:tcPr>
            <w:tcW w:w="1235" w:type="dxa"/>
            <w:tcPrChange w:id="1691" w:author="Avdesh Mishra" w:date="2022-07-28T21:18:00Z">
              <w:tcPr>
                <w:tcW w:w="1235" w:type="dxa"/>
              </w:tcPr>
            </w:tcPrChange>
          </w:tcPr>
          <w:p w14:paraId="58FA7EC7" w14:textId="6E025352" w:rsidR="00124DA7" w:rsidRPr="003027F4" w:rsidDel="0077522B" w:rsidRDefault="00124DA7" w:rsidP="003027F4">
            <w:pPr>
              <w:spacing w:after="160" w:line="259" w:lineRule="auto"/>
              <w:contextualSpacing/>
              <w:rPr>
                <w:del w:id="1692" w:author="Avdesh Mishra" w:date="2022-07-30T00:04:00Z"/>
                <w:moveFrom w:id="1693" w:author="YENDAPALLY, NISHITHA" w:date="2022-07-28T23:44:00Z"/>
                <w:rPrChange w:id="1694" w:author="Avdesh Mishra" w:date="2022-07-28T21:18:00Z">
                  <w:rPr>
                    <w:del w:id="1695" w:author="Avdesh Mishra" w:date="2022-07-30T00:04:00Z"/>
                    <w:moveFrom w:id="1696" w:author="YENDAPALLY, NISHITHA" w:date="2022-07-28T23:44:00Z"/>
                    <w:b/>
                    <w:bCs/>
                  </w:rPr>
                </w:rPrChange>
              </w:rPr>
            </w:pPr>
            <w:moveFrom w:id="1697" w:author="YENDAPALLY, NISHITHA" w:date="2022-07-28T23:44:00Z">
              <w:del w:id="1698" w:author="Avdesh Mishra" w:date="2022-07-30T00:04:00Z">
                <w:r w:rsidRPr="003027F4" w:rsidDel="0077522B">
                  <w:rPr>
                    <w:rPrChange w:id="1699" w:author="Avdesh Mishra" w:date="2022-07-28T21:18:00Z">
                      <w:rPr>
                        <w:b/>
                        <w:bCs/>
                      </w:rPr>
                    </w:rPrChange>
                  </w:rPr>
                  <w:delText>8</w:delText>
                </w:r>
                <w:r w:rsidR="004731D3" w:rsidRPr="003027F4" w:rsidDel="0077522B">
                  <w:rPr>
                    <w:rPrChange w:id="1700" w:author="Avdesh Mishra" w:date="2022-07-28T21:18:00Z">
                      <w:rPr>
                        <w:b/>
                        <w:bCs/>
                      </w:rPr>
                    </w:rPrChange>
                  </w:rPr>
                  <w:delText>5</w:delText>
                </w:r>
              </w:del>
            </w:moveFrom>
          </w:p>
        </w:tc>
        <w:tc>
          <w:tcPr>
            <w:tcW w:w="1192" w:type="dxa"/>
            <w:tcPrChange w:id="1701" w:author="Avdesh Mishra" w:date="2022-07-28T21:18:00Z">
              <w:tcPr>
                <w:tcW w:w="1192" w:type="dxa"/>
              </w:tcPr>
            </w:tcPrChange>
          </w:tcPr>
          <w:p w14:paraId="1CDE87B7" w14:textId="3D726606" w:rsidR="00124DA7" w:rsidRPr="003027F4" w:rsidDel="0077522B" w:rsidRDefault="00124DA7" w:rsidP="003027F4">
            <w:pPr>
              <w:spacing w:after="160" w:line="259" w:lineRule="auto"/>
              <w:contextualSpacing/>
              <w:jc w:val="center"/>
              <w:rPr>
                <w:del w:id="1702" w:author="Avdesh Mishra" w:date="2022-07-30T00:04:00Z"/>
                <w:moveFrom w:id="1703" w:author="YENDAPALLY, NISHITHA" w:date="2022-07-28T23:44:00Z"/>
                <w:rPrChange w:id="1704" w:author="Avdesh Mishra" w:date="2022-07-28T21:18:00Z">
                  <w:rPr>
                    <w:del w:id="1705" w:author="Avdesh Mishra" w:date="2022-07-30T00:04:00Z"/>
                    <w:moveFrom w:id="1706" w:author="YENDAPALLY, NISHITHA" w:date="2022-07-28T23:44:00Z"/>
                    <w:b/>
                    <w:bCs/>
                  </w:rPr>
                </w:rPrChange>
              </w:rPr>
            </w:pPr>
            <w:moveFrom w:id="1707" w:author="YENDAPALLY, NISHITHA" w:date="2022-07-28T23:44:00Z">
              <w:del w:id="1708" w:author="Avdesh Mishra" w:date="2022-07-30T00:04:00Z">
                <w:r w:rsidRPr="003027F4" w:rsidDel="0077522B">
                  <w:rPr>
                    <w:rPrChange w:id="1709" w:author="Avdesh Mishra" w:date="2022-07-28T21:18:00Z">
                      <w:rPr>
                        <w:b/>
                        <w:bCs/>
                      </w:rPr>
                    </w:rPrChange>
                  </w:rPr>
                  <w:delText>80.</w:delText>
                </w:r>
                <w:r w:rsidR="00B931C3" w:rsidRPr="003027F4" w:rsidDel="0077522B">
                  <w:rPr>
                    <w:rPrChange w:id="1710" w:author="Avdesh Mishra" w:date="2022-07-28T21:18:00Z">
                      <w:rPr>
                        <w:b/>
                        <w:bCs/>
                      </w:rPr>
                    </w:rPrChange>
                  </w:rPr>
                  <w:delText>4</w:delText>
                </w:r>
              </w:del>
            </w:moveFrom>
          </w:p>
        </w:tc>
        <w:tc>
          <w:tcPr>
            <w:tcW w:w="990" w:type="dxa"/>
            <w:tcPrChange w:id="1711" w:author="Avdesh Mishra" w:date="2022-07-28T21:18:00Z">
              <w:tcPr>
                <w:tcW w:w="990" w:type="dxa"/>
              </w:tcPr>
            </w:tcPrChange>
          </w:tcPr>
          <w:p w14:paraId="20092EC8" w14:textId="44613EB2" w:rsidR="00124DA7" w:rsidRPr="003027F4" w:rsidDel="0077522B" w:rsidRDefault="00124DA7" w:rsidP="003027F4">
            <w:pPr>
              <w:spacing w:after="160" w:line="259" w:lineRule="auto"/>
              <w:contextualSpacing/>
              <w:jc w:val="center"/>
              <w:rPr>
                <w:del w:id="1712" w:author="Avdesh Mishra" w:date="2022-07-30T00:04:00Z"/>
                <w:moveFrom w:id="1713" w:author="YENDAPALLY, NISHITHA" w:date="2022-07-28T23:44:00Z"/>
                <w:rPrChange w:id="1714" w:author="Avdesh Mishra" w:date="2022-07-28T21:18:00Z">
                  <w:rPr>
                    <w:del w:id="1715" w:author="Avdesh Mishra" w:date="2022-07-30T00:04:00Z"/>
                    <w:moveFrom w:id="1716" w:author="YENDAPALLY, NISHITHA" w:date="2022-07-28T23:44:00Z"/>
                    <w:b/>
                    <w:bCs/>
                  </w:rPr>
                </w:rPrChange>
              </w:rPr>
            </w:pPr>
            <w:moveFrom w:id="1717" w:author="YENDAPALLY, NISHITHA" w:date="2022-07-28T23:44:00Z">
              <w:del w:id="1718" w:author="Avdesh Mishra" w:date="2022-07-30T00:04:00Z">
                <w:r w:rsidRPr="003027F4" w:rsidDel="0077522B">
                  <w:rPr>
                    <w:rPrChange w:id="1719" w:author="Avdesh Mishra" w:date="2022-07-28T21:18:00Z">
                      <w:rPr>
                        <w:b/>
                        <w:bCs/>
                      </w:rPr>
                    </w:rPrChange>
                  </w:rPr>
                  <w:delText>80.</w:delText>
                </w:r>
                <w:r w:rsidR="00B931C3" w:rsidRPr="003027F4" w:rsidDel="0077522B">
                  <w:rPr>
                    <w:rPrChange w:id="1720" w:author="Avdesh Mishra" w:date="2022-07-28T21:18:00Z">
                      <w:rPr>
                        <w:b/>
                        <w:bCs/>
                      </w:rPr>
                    </w:rPrChange>
                  </w:rPr>
                  <w:delText>4</w:delText>
                </w:r>
              </w:del>
            </w:moveFrom>
          </w:p>
        </w:tc>
        <w:tc>
          <w:tcPr>
            <w:tcW w:w="1664" w:type="dxa"/>
            <w:tcPrChange w:id="1721" w:author="Avdesh Mishra" w:date="2022-07-28T21:18:00Z">
              <w:tcPr>
                <w:tcW w:w="1664" w:type="dxa"/>
              </w:tcPr>
            </w:tcPrChange>
          </w:tcPr>
          <w:p w14:paraId="1B546415" w14:textId="15318F03" w:rsidR="00124DA7" w:rsidRPr="003027F4" w:rsidDel="0077522B" w:rsidRDefault="00124DA7" w:rsidP="003027F4">
            <w:pPr>
              <w:spacing w:after="160" w:line="259" w:lineRule="auto"/>
              <w:contextualSpacing/>
              <w:jc w:val="center"/>
              <w:rPr>
                <w:del w:id="1722" w:author="Avdesh Mishra" w:date="2022-07-30T00:04:00Z"/>
                <w:moveFrom w:id="1723" w:author="YENDAPALLY, NISHITHA" w:date="2022-07-28T23:44:00Z"/>
                <w:rPrChange w:id="1724" w:author="Avdesh Mishra" w:date="2022-07-28T21:18:00Z">
                  <w:rPr>
                    <w:del w:id="1725" w:author="Avdesh Mishra" w:date="2022-07-30T00:04:00Z"/>
                    <w:moveFrom w:id="1726" w:author="YENDAPALLY, NISHITHA" w:date="2022-07-28T23:44:00Z"/>
                    <w:b/>
                    <w:bCs/>
                  </w:rPr>
                </w:rPrChange>
              </w:rPr>
            </w:pPr>
            <w:moveFrom w:id="1727" w:author="YENDAPALLY, NISHITHA" w:date="2022-07-28T23:44:00Z">
              <w:del w:id="1728" w:author="Avdesh Mishra" w:date="2022-07-30T00:04:00Z">
                <w:r w:rsidRPr="003027F4" w:rsidDel="0077522B">
                  <w:rPr>
                    <w:rPrChange w:id="1729" w:author="Avdesh Mishra" w:date="2022-07-28T21:18:00Z">
                      <w:rPr>
                        <w:b/>
                        <w:bCs/>
                      </w:rPr>
                    </w:rPrChange>
                  </w:rPr>
                  <w:delText>60.58</w:delText>
                </w:r>
              </w:del>
            </w:moveFrom>
          </w:p>
        </w:tc>
      </w:tr>
    </w:tbl>
    <w:tbl>
      <w:tblPr>
        <w:tblStyle w:val="TableGrid"/>
        <w:tblpPr w:leftFromText="180" w:rightFromText="180" w:vertAnchor="text" w:horzAnchor="margin" w:tblpY="106"/>
        <w:tblW w:w="8804" w:type="dxa"/>
        <w:tblLook w:val="04A0" w:firstRow="1" w:lastRow="0" w:firstColumn="1" w:lastColumn="0" w:noHBand="0" w:noVBand="1"/>
        <w:tblPrChange w:id="1730" w:author="Avdesh Mishra" w:date="2022-07-30T00:05:00Z">
          <w:tblPr>
            <w:tblStyle w:val="TableGrid"/>
            <w:tblpPr w:leftFromText="180" w:rightFromText="180" w:vertAnchor="text" w:horzAnchor="margin" w:tblpY="1198"/>
            <w:tblW w:w="8804" w:type="dxa"/>
            <w:tblLook w:val="04A0" w:firstRow="1" w:lastRow="0" w:firstColumn="1" w:lastColumn="0" w:noHBand="0" w:noVBand="1"/>
          </w:tblPr>
        </w:tblPrChange>
      </w:tblPr>
      <w:tblGrid>
        <w:gridCol w:w="1889"/>
        <w:gridCol w:w="1356"/>
        <w:gridCol w:w="1351"/>
        <w:gridCol w:w="1304"/>
        <w:gridCol w:w="1083"/>
        <w:gridCol w:w="1821"/>
        <w:tblGridChange w:id="1731">
          <w:tblGrid>
            <w:gridCol w:w="1889"/>
            <w:gridCol w:w="1356"/>
            <w:gridCol w:w="1351"/>
            <w:gridCol w:w="1304"/>
            <w:gridCol w:w="1083"/>
            <w:gridCol w:w="1821"/>
          </w:tblGrid>
        </w:tblGridChange>
      </w:tblGrid>
      <w:tr w:rsidR="00DE10C3" w14:paraId="4CEE92D4" w14:textId="77777777" w:rsidTr="00DE10C3">
        <w:trPr>
          <w:trHeight w:val="610"/>
          <w:ins w:id="1732" w:author="YENDAPALLY, NISHITHA" w:date="2022-07-30T12:38:00Z"/>
          <w:trPrChange w:id="1733" w:author="Avdesh Mishra" w:date="2022-07-30T00:05:00Z">
            <w:trPr>
              <w:trHeight w:val="610"/>
            </w:trPr>
          </w:trPrChange>
        </w:trPr>
        <w:tc>
          <w:tcPr>
            <w:tcW w:w="1889" w:type="dxa"/>
            <w:tcPrChange w:id="1734" w:author="Avdesh Mishra" w:date="2022-07-30T00:05:00Z">
              <w:tcPr>
                <w:tcW w:w="1889" w:type="dxa"/>
              </w:tcPr>
            </w:tcPrChange>
          </w:tcPr>
          <w:moveFromRangeEnd w:id="1642"/>
          <w:p w14:paraId="76A6F4FC" w14:textId="77777777" w:rsidR="00DE10C3" w:rsidRPr="00ED4EA6" w:rsidRDefault="00DE10C3">
            <w:pPr>
              <w:spacing w:after="160" w:line="259" w:lineRule="auto"/>
              <w:contextualSpacing/>
              <w:jc w:val="both"/>
              <w:rPr>
                <w:ins w:id="1735" w:author="YENDAPALLY, NISHITHA" w:date="2022-07-30T12:38:00Z"/>
                <w:b/>
                <w:bCs/>
              </w:rPr>
              <w:pPrChange w:id="1736" w:author="YENDAPALLY, NISHITHA" w:date="2022-07-28T23:46:00Z">
                <w:pPr>
                  <w:framePr w:hSpace="180" w:wrap="around" w:vAnchor="text" w:hAnchor="margin" w:y="1198"/>
                  <w:spacing w:after="160" w:line="259" w:lineRule="auto"/>
                  <w:contextualSpacing/>
                </w:pPr>
              </w:pPrChange>
            </w:pPr>
            <w:ins w:id="1737" w:author="YENDAPALLY, NISHITHA" w:date="2022-07-30T12:38:00Z">
              <w:r w:rsidRPr="00ED4EA6">
                <w:rPr>
                  <w:b/>
                  <w:bCs/>
                </w:rPr>
                <w:t xml:space="preserve">Benchmark Dataset </w:t>
              </w:r>
            </w:ins>
          </w:p>
        </w:tc>
        <w:tc>
          <w:tcPr>
            <w:tcW w:w="1356" w:type="dxa"/>
            <w:tcPrChange w:id="1738" w:author="Avdesh Mishra" w:date="2022-07-30T00:05:00Z">
              <w:tcPr>
                <w:tcW w:w="1356" w:type="dxa"/>
              </w:tcPr>
            </w:tcPrChange>
          </w:tcPr>
          <w:p w14:paraId="7E1171DC" w14:textId="77777777" w:rsidR="00DE10C3" w:rsidRPr="00ED4EA6" w:rsidRDefault="00DE10C3">
            <w:pPr>
              <w:spacing w:after="160" w:line="259" w:lineRule="auto"/>
              <w:contextualSpacing/>
              <w:jc w:val="both"/>
              <w:rPr>
                <w:ins w:id="1739" w:author="YENDAPALLY, NISHITHA" w:date="2022-07-30T12:38:00Z"/>
                <w:b/>
                <w:bCs/>
              </w:rPr>
              <w:pPrChange w:id="1740" w:author="YENDAPALLY, NISHITHA" w:date="2022-07-28T23:46:00Z">
                <w:pPr>
                  <w:framePr w:hSpace="180" w:wrap="around" w:vAnchor="text" w:hAnchor="margin" w:y="1198"/>
                  <w:spacing w:after="160" w:line="259" w:lineRule="auto"/>
                  <w:contextualSpacing/>
                  <w:jc w:val="center"/>
                </w:pPr>
              </w:pPrChange>
            </w:pPr>
            <w:proofErr w:type="spellStart"/>
            <w:ins w:id="1741" w:author="YENDAPALLY, NISHITHA" w:date="2022-07-30T12:38:00Z">
              <w:r w:rsidRPr="00ED4EA6">
                <w:rPr>
                  <w:b/>
                  <w:bCs/>
                </w:rPr>
                <w:t>S</w:t>
              </w:r>
              <w:r w:rsidRPr="00ED4EA6">
                <w:rPr>
                  <w:b/>
                  <w:bCs/>
                  <w:vertAlign w:val="subscript"/>
                </w:rPr>
                <w:t>n</w:t>
              </w:r>
              <w:r>
                <w:rPr>
                  <w:b/>
                  <w:bCs/>
                  <w:vertAlign w:val="subscript"/>
                </w:rPr>
                <w:t>y</w:t>
              </w:r>
              <w:proofErr w:type="spellEnd"/>
              <w:r w:rsidRPr="00ED4EA6">
                <w:rPr>
                  <w:b/>
                  <w:bCs/>
                </w:rPr>
                <w:t xml:space="preserve"> %</w:t>
              </w:r>
            </w:ins>
          </w:p>
        </w:tc>
        <w:tc>
          <w:tcPr>
            <w:tcW w:w="1351" w:type="dxa"/>
            <w:tcPrChange w:id="1742" w:author="Avdesh Mishra" w:date="2022-07-30T00:05:00Z">
              <w:tcPr>
                <w:tcW w:w="1351" w:type="dxa"/>
              </w:tcPr>
            </w:tcPrChange>
          </w:tcPr>
          <w:p w14:paraId="7E4A111C" w14:textId="77777777" w:rsidR="00DE10C3" w:rsidRPr="00ED4EA6" w:rsidRDefault="00DE10C3">
            <w:pPr>
              <w:spacing w:after="160" w:line="259" w:lineRule="auto"/>
              <w:contextualSpacing/>
              <w:jc w:val="both"/>
              <w:rPr>
                <w:ins w:id="1743" w:author="YENDAPALLY, NISHITHA" w:date="2022-07-30T12:38:00Z"/>
                <w:b/>
                <w:bCs/>
              </w:rPr>
              <w:pPrChange w:id="1744" w:author="YENDAPALLY, NISHITHA" w:date="2022-07-28T23:46:00Z">
                <w:pPr>
                  <w:framePr w:hSpace="180" w:wrap="around" w:vAnchor="text" w:hAnchor="margin" w:y="1198"/>
                  <w:spacing w:after="160" w:line="259" w:lineRule="auto"/>
                  <w:contextualSpacing/>
                  <w:jc w:val="center"/>
                </w:pPr>
              </w:pPrChange>
            </w:pPr>
            <w:ins w:id="1745" w:author="YENDAPALLY, NISHITHA" w:date="2022-07-30T12:38:00Z">
              <w:r w:rsidRPr="00ED4EA6">
                <w:rPr>
                  <w:b/>
                  <w:bCs/>
                </w:rPr>
                <w:t>S</w:t>
              </w:r>
              <w:r w:rsidRPr="00ED4EA6">
                <w:rPr>
                  <w:b/>
                  <w:bCs/>
                  <w:vertAlign w:val="subscript"/>
                </w:rPr>
                <w:t>p</w:t>
              </w:r>
              <w:r>
                <w:rPr>
                  <w:b/>
                  <w:bCs/>
                  <w:vertAlign w:val="subscript"/>
                </w:rPr>
                <w:t>y</w:t>
              </w:r>
              <w:r w:rsidRPr="00ED4EA6">
                <w:rPr>
                  <w:b/>
                  <w:bCs/>
                </w:rPr>
                <w:t xml:space="preserve"> %</w:t>
              </w:r>
            </w:ins>
          </w:p>
        </w:tc>
        <w:tc>
          <w:tcPr>
            <w:tcW w:w="1304" w:type="dxa"/>
            <w:tcPrChange w:id="1746" w:author="Avdesh Mishra" w:date="2022-07-30T00:05:00Z">
              <w:tcPr>
                <w:tcW w:w="1304" w:type="dxa"/>
              </w:tcPr>
            </w:tcPrChange>
          </w:tcPr>
          <w:p w14:paraId="7A7F59AD" w14:textId="77777777" w:rsidR="00DE10C3" w:rsidRPr="00ED4EA6" w:rsidRDefault="00DE10C3">
            <w:pPr>
              <w:spacing w:after="160" w:line="259" w:lineRule="auto"/>
              <w:contextualSpacing/>
              <w:jc w:val="both"/>
              <w:rPr>
                <w:ins w:id="1747" w:author="YENDAPALLY, NISHITHA" w:date="2022-07-30T12:38:00Z"/>
                <w:b/>
                <w:bCs/>
              </w:rPr>
              <w:pPrChange w:id="1748" w:author="YENDAPALLY, NISHITHA" w:date="2022-07-28T23:46:00Z">
                <w:pPr>
                  <w:framePr w:hSpace="180" w:wrap="around" w:vAnchor="text" w:hAnchor="margin" w:y="1198"/>
                  <w:spacing w:after="160" w:line="259" w:lineRule="auto"/>
                  <w:contextualSpacing/>
                  <w:jc w:val="center"/>
                </w:pPr>
              </w:pPrChange>
            </w:pPr>
            <w:ins w:id="1749" w:author="YENDAPALLY, NISHITHA" w:date="2022-07-30T12:38:00Z">
              <w:r w:rsidRPr="00ED4EA6">
                <w:rPr>
                  <w:b/>
                  <w:bCs/>
                </w:rPr>
                <w:t>A</w:t>
              </w:r>
              <w:r w:rsidRPr="00ED4EA6">
                <w:rPr>
                  <w:b/>
                  <w:bCs/>
                  <w:vertAlign w:val="subscript"/>
                </w:rPr>
                <w:t>c</w:t>
              </w:r>
              <w:r>
                <w:rPr>
                  <w:b/>
                  <w:bCs/>
                  <w:vertAlign w:val="subscript"/>
                </w:rPr>
                <w:t>y</w:t>
              </w:r>
              <w:r w:rsidRPr="00ED4EA6">
                <w:rPr>
                  <w:b/>
                  <w:bCs/>
                </w:rPr>
                <w:t xml:space="preserve"> %</w:t>
              </w:r>
            </w:ins>
          </w:p>
        </w:tc>
        <w:tc>
          <w:tcPr>
            <w:tcW w:w="1083" w:type="dxa"/>
            <w:tcPrChange w:id="1750" w:author="Avdesh Mishra" w:date="2022-07-30T00:05:00Z">
              <w:tcPr>
                <w:tcW w:w="1083" w:type="dxa"/>
              </w:tcPr>
            </w:tcPrChange>
          </w:tcPr>
          <w:p w14:paraId="02A04174" w14:textId="77777777" w:rsidR="00DE10C3" w:rsidRPr="002254CE" w:rsidRDefault="00DE10C3">
            <w:pPr>
              <w:spacing w:after="160" w:line="259" w:lineRule="auto"/>
              <w:contextualSpacing/>
              <w:jc w:val="both"/>
              <w:rPr>
                <w:ins w:id="1751" w:author="YENDAPALLY, NISHITHA" w:date="2022-07-30T12:38:00Z"/>
                <w:b/>
                <w:bCs/>
              </w:rPr>
              <w:pPrChange w:id="1752" w:author="YENDAPALLY, NISHITHA" w:date="2022-07-28T23:46:00Z">
                <w:pPr>
                  <w:framePr w:hSpace="180" w:wrap="around" w:vAnchor="text" w:hAnchor="margin" w:y="1198"/>
                  <w:spacing w:after="160" w:line="259" w:lineRule="auto"/>
                  <w:contextualSpacing/>
                  <w:jc w:val="center"/>
                </w:pPr>
              </w:pPrChange>
            </w:pPr>
            <w:proofErr w:type="spellStart"/>
            <w:ins w:id="1753" w:author="YENDAPALLY, NISHITHA" w:date="2022-07-30T12:38:00Z">
              <w:r w:rsidRPr="002254CE">
                <w:rPr>
                  <w:b/>
                  <w:bCs/>
                </w:rPr>
                <w:t>B</w:t>
              </w:r>
              <w:r w:rsidRPr="002254CE">
                <w:rPr>
                  <w:b/>
                  <w:bCs/>
                  <w:vertAlign w:val="subscript"/>
                </w:rPr>
                <w:t>ac</w:t>
              </w:r>
              <w:r>
                <w:rPr>
                  <w:b/>
                  <w:bCs/>
                  <w:vertAlign w:val="subscript"/>
                </w:rPr>
                <w:t>y</w:t>
              </w:r>
              <w:proofErr w:type="spellEnd"/>
              <w:r w:rsidRPr="002254CE">
                <w:rPr>
                  <w:b/>
                  <w:bCs/>
                  <w:vertAlign w:val="subscript"/>
                </w:rPr>
                <w:t xml:space="preserve"> </w:t>
              </w:r>
              <w:r w:rsidRPr="002254CE">
                <w:rPr>
                  <w:b/>
                  <w:bCs/>
                </w:rPr>
                <w:t>%</w:t>
              </w:r>
            </w:ins>
          </w:p>
        </w:tc>
        <w:tc>
          <w:tcPr>
            <w:tcW w:w="1821" w:type="dxa"/>
            <w:tcPrChange w:id="1754" w:author="Avdesh Mishra" w:date="2022-07-30T00:05:00Z">
              <w:tcPr>
                <w:tcW w:w="1821" w:type="dxa"/>
              </w:tcPr>
            </w:tcPrChange>
          </w:tcPr>
          <w:p w14:paraId="58FBBF81" w14:textId="77777777" w:rsidR="00DE10C3" w:rsidRPr="00ED4EA6" w:rsidRDefault="00DE10C3">
            <w:pPr>
              <w:spacing w:after="160" w:line="259" w:lineRule="auto"/>
              <w:contextualSpacing/>
              <w:jc w:val="both"/>
              <w:rPr>
                <w:ins w:id="1755" w:author="YENDAPALLY, NISHITHA" w:date="2022-07-30T12:38:00Z"/>
                <w:b/>
                <w:bCs/>
              </w:rPr>
              <w:pPrChange w:id="1756" w:author="YENDAPALLY, NISHITHA" w:date="2022-07-28T23:46:00Z">
                <w:pPr>
                  <w:framePr w:hSpace="180" w:wrap="around" w:vAnchor="text" w:hAnchor="margin" w:y="1198"/>
                  <w:spacing w:after="160" w:line="259" w:lineRule="auto"/>
                  <w:contextualSpacing/>
                  <w:jc w:val="center"/>
                </w:pPr>
              </w:pPrChange>
            </w:pPr>
            <w:proofErr w:type="spellStart"/>
            <w:ins w:id="1757" w:author="YENDAPALLY, NISHITHA" w:date="2022-07-30T12:38:00Z">
              <w:r w:rsidRPr="00ED4EA6">
                <w:rPr>
                  <w:b/>
                  <w:bCs/>
                </w:rPr>
                <w:t>M</w:t>
              </w:r>
              <w:r>
                <w:rPr>
                  <w:b/>
                  <w:bCs/>
                </w:rPr>
                <w:t>a</w:t>
              </w:r>
              <w:r w:rsidRPr="00ED4EA6">
                <w:rPr>
                  <w:b/>
                  <w:bCs/>
                </w:rPr>
                <w:t>CC</w:t>
              </w:r>
              <w:proofErr w:type="spellEnd"/>
              <w:r w:rsidRPr="00ED4EA6">
                <w:rPr>
                  <w:b/>
                  <w:bCs/>
                </w:rPr>
                <w:t xml:space="preserve"> %</w:t>
              </w:r>
            </w:ins>
          </w:p>
        </w:tc>
      </w:tr>
      <w:tr w:rsidR="00DE10C3" w14:paraId="483C5FE5" w14:textId="77777777" w:rsidTr="00DE10C3">
        <w:trPr>
          <w:trHeight w:val="610"/>
          <w:ins w:id="1758" w:author="YENDAPALLY, NISHITHA" w:date="2022-07-30T12:38:00Z"/>
          <w:trPrChange w:id="1759" w:author="Avdesh Mishra" w:date="2022-07-30T00:05:00Z">
            <w:trPr>
              <w:trHeight w:val="610"/>
            </w:trPr>
          </w:trPrChange>
        </w:trPr>
        <w:tc>
          <w:tcPr>
            <w:tcW w:w="1889" w:type="dxa"/>
            <w:tcPrChange w:id="1760" w:author="Avdesh Mishra" w:date="2022-07-30T00:05:00Z">
              <w:tcPr>
                <w:tcW w:w="1889" w:type="dxa"/>
              </w:tcPr>
            </w:tcPrChange>
          </w:tcPr>
          <w:p w14:paraId="7783AD1F" w14:textId="77777777" w:rsidR="00DE10C3" w:rsidRPr="002254CE" w:rsidRDefault="00DE10C3" w:rsidP="00DE10C3">
            <w:pPr>
              <w:spacing w:after="160" w:line="259" w:lineRule="auto"/>
              <w:contextualSpacing/>
              <w:rPr>
                <w:ins w:id="1761" w:author="YENDAPALLY, NISHITHA" w:date="2022-07-30T12:38:00Z"/>
              </w:rPr>
            </w:pPr>
            <w:ins w:id="1762" w:author="YENDAPALLY, NISHITHA" w:date="2022-07-30T12:38:00Z">
              <w:r w:rsidRPr="002254CE">
                <w:t>The</w:t>
              </w:r>
              <w:r>
                <w:t xml:space="preserve"> </w:t>
              </w:r>
              <w:del w:id="1763" w:author="YENDAPALLY, NISHITHA" w:date="2022-07-28T23:47:00Z">
                <w:r w:rsidRPr="002254CE" w:rsidDel="000017EB">
                  <w:delText xml:space="preserve"> </w:delText>
                </w:r>
              </w:del>
              <w:r w:rsidRPr="002254CE">
                <w:t>Proposed Method</w:t>
              </w:r>
            </w:ins>
          </w:p>
        </w:tc>
        <w:tc>
          <w:tcPr>
            <w:tcW w:w="1356" w:type="dxa"/>
            <w:tcPrChange w:id="1764" w:author="Avdesh Mishra" w:date="2022-07-30T00:05:00Z">
              <w:tcPr>
                <w:tcW w:w="1356" w:type="dxa"/>
              </w:tcPr>
            </w:tcPrChange>
          </w:tcPr>
          <w:p w14:paraId="119583DD" w14:textId="77777777" w:rsidR="00DE10C3" w:rsidRPr="006036A7" w:rsidRDefault="00DE10C3">
            <w:pPr>
              <w:spacing w:after="160" w:line="259" w:lineRule="auto"/>
              <w:contextualSpacing/>
              <w:jc w:val="both"/>
              <w:rPr>
                <w:ins w:id="1765" w:author="YENDAPALLY, NISHITHA" w:date="2022-07-30T12:38:00Z"/>
              </w:rPr>
              <w:pPrChange w:id="1766" w:author="YENDAPALLY, NISHITHA" w:date="2022-07-28T23:46:00Z">
                <w:pPr>
                  <w:framePr w:hSpace="180" w:wrap="around" w:vAnchor="text" w:hAnchor="margin" w:y="1198"/>
                  <w:spacing w:after="160" w:line="259" w:lineRule="auto"/>
                  <w:contextualSpacing/>
                  <w:jc w:val="center"/>
                </w:pPr>
              </w:pPrChange>
            </w:pPr>
            <w:ins w:id="1767" w:author="YENDAPALLY, NISHITHA" w:date="2022-07-30T12:38:00Z">
              <w:r w:rsidRPr="006036A7">
                <w:t>78.5</w:t>
              </w:r>
            </w:ins>
          </w:p>
          <w:p w14:paraId="2FF063AB" w14:textId="77777777" w:rsidR="00DE10C3" w:rsidRPr="006036A7" w:rsidRDefault="00DE10C3">
            <w:pPr>
              <w:jc w:val="both"/>
              <w:rPr>
                <w:ins w:id="1768" w:author="YENDAPALLY, NISHITHA" w:date="2022-07-30T12:38:00Z"/>
              </w:rPr>
              <w:pPrChange w:id="1769" w:author="YENDAPALLY, NISHITHA" w:date="2022-07-28T23:46:00Z">
                <w:pPr>
                  <w:framePr w:hSpace="180" w:wrap="around" w:vAnchor="text" w:hAnchor="margin" w:y="1198"/>
                  <w:jc w:val="center"/>
                </w:pPr>
              </w:pPrChange>
            </w:pPr>
          </w:p>
        </w:tc>
        <w:tc>
          <w:tcPr>
            <w:tcW w:w="1351" w:type="dxa"/>
            <w:tcPrChange w:id="1770" w:author="Avdesh Mishra" w:date="2022-07-30T00:05:00Z">
              <w:tcPr>
                <w:tcW w:w="1351" w:type="dxa"/>
              </w:tcPr>
            </w:tcPrChange>
          </w:tcPr>
          <w:p w14:paraId="342C5B4F" w14:textId="77777777" w:rsidR="00DE10C3" w:rsidRPr="006036A7" w:rsidRDefault="00DE10C3">
            <w:pPr>
              <w:spacing w:after="160" w:line="259" w:lineRule="auto"/>
              <w:contextualSpacing/>
              <w:jc w:val="both"/>
              <w:rPr>
                <w:ins w:id="1771" w:author="YENDAPALLY, NISHITHA" w:date="2022-07-30T12:38:00Z"/>
              </w:rPr>
              <w:pPrChange w:id="1772" w:author="YENDAPALLY, NISHITHA" w:date="2022-07-28T23:46:00Z">
                <w:pPr>
                  <w:framePr w:hSpace="180" w:wrap="around" w:vAnchor="text" w:hAnchor="margin" w:y="1198"/>
                  <w:spacing w:after="160" w:line="259" w:lineRule="auto"/>
                  <w:contextualSpacing/>
                </w:pPr>
              </w:pPrChange>
            </w:pPr>
            <w:ins w:id="1773" w:author="YENDAPALLY, NISHITHA" w:date="2022-07-30T12:38:00Z">
              <w:r w:rsidRPr="006036A7">
                <w:t>85</w:t>
              </w:r>
            </w:ins>
          </w:p>
        </w:tc>
        <w:tc>
          <w:tcPr>
            <w:tcW w:w="1304" w:type="dxa"/>
            <w:tcPrChange w:id="1774" w:author="Avdesh Mishra" w:date="2022-07-30T00:05:00Z">
              <w:tcPr>
                <w:tcW w:w="1304" w:type="dxa"/>
              </w:tcPr>
            </w:tcPrChange>
          </w:tcPr>
          <w:p w14:paraId="24B7A46B" w14:textId="77777777" w:rsidR="00DE10C3" w:rsidRPr="006036A7" w:rsidRDefault="00DE10C3">
            <w:pPr>
              <w:spacing w:after="160" w:line="259" w:lineRule="auto"/>
              <w:contextualSpacing/>
              <w:jc w:val="both"/>
              <w:rPr>
                <w:ins w:id="1775" w:author="YENDAPALLY, NISHITHA" w:date="2022-07-30T12:38:00Z"/>
              </w:rPr>
              <w:pPrChange w:id="1776" w:author="YENDAPALLY, NISHITHA" w:date="2022-07-28T23:46:00Z">
                <w:pPr>
                  <w:framePr w:hSpace="180" w:wrap="around" w:vAnchor="text" w:hAnchor="margin" w:y="1198"/>
                  <w:spacing w:after="160" w:line="259" w:lineRule="auto"/>
                  <w:contextualSpacing/>
                  <w:jc w:val="center"/>
                </w:pPr>
              </w:pPrChange>
            </w:pPr>
            <w:ins w:id="1777" w:author="YENDAPALLY, NISHITHA" w:date="2022-07-30T12:38:00Z">
              <w:r w:rsidRPr="006036A7">
                <w:t>80.4</w:t>
              </w:r>
            </w:ins>
          </w:p>
        </w:tc>
        <w:tc>
          <w:tcPr>
            <w:tcW w:w="1083" w:type="dxa"/>
            <w:tcPrChange w:id="1778" w:author="Avdesh Mishra" w:date="2022-07-30T00:05:00Z">
              <w:tcPr>
                <w:tcW w:w="1083" w:type="dxa"/>
              </w:tcPr>
            </w:tcPrChange>
          </w:tcPr>
          <w:p w14:paraId="342B519F" w14:textId="77777777" w:rsidR="00DE10C3" w:rsidRPr="006036A7" w:rsidRDefault="00DE10C3">
            <w:pPr>
              <w:spacing w:after="160" w:line="259" w:lineRule="auto"/>
              <w:contextualSpacing/>
              <w:jc w:val="both"/>
              <w:rPr>
                <w:ins w:id="1779" w:author="YENDAPALLY, NISHITHA" w:date="2022-07-30T12:38:00Z"/>
              </w:rPr>
              <w:pPrChange w:id="1780" w:author="YENDAPALLY, NISHITHA" w:date="2022-07-28T23:46:00Z">
                <w:pPr>
                  <w:framePr w:hSpace="180" w:wrap="around" w:vAnchor="text" w:hAnchor="margin" w:y="1198"/>
                  <w:spacing w:after="160" w:line="259" w:lineRule="auto"/>
                  <w:contextualSpacing/>
                  <w:jc w:val="center"/>
                </w:pPr>
              </w:pPrChange>
            </w:pPr>
            <w:ins w:id="1781" w:author="YENDAPALLY, NISHITHA" w:date="2022-07-30T12:38:00Z">
              <w:r w:rsidRPr="006036A7">
                <w:t>80.4</w:t>
              </w:r>
            </w:ins>
          </w:p>
        </w:tc>
        <w:tc>
          <w:tcPr>
            <w:tcW w:w="1821" w:type="dxa"/>
            <w:tcPrChange w:id="1782" w:author="Avdesh Mishra" w:date="2022-07-30T00:05:00Z">
              <w:tcPr>
                <w:tcW w:w="1821" w:type="dxa"/>
              </w:tcPr>
            </w:tcPrChange>
          </w:tcPr>
          <w:p w14:paraId="7CE715CD" w14:textId="77777777" w:rsidR="00DE10C3" w:rsidRPr="006036A7" w:rsidRDefault="00DE10C3">
            <w:pPr>
              <w:spacing w:after="160" w:line="259" w:lineRule="auto"/>
              <w:contextualSpacing/>
              <w:jc w:val="both"/>
              <w:rPr>
                <w:ins w:id="1783" w:author="YENDAPALLY, NISHITHA" w:date="2022-07-30T12:38:00Z"/>
              </w:rPr>
              <w:pPrChange w:id="1784" w:author="YENDAPALLY, NISHITHA" w:date="2022-07-28T23:46:00Z">
                <w:pPr>
                  <w:framePr w:hSpace="180" w:wrap="around" w:vAnchor="text" w:hAnchor="margin" w:y="1198"/>
                  <w:spacing w:after="160" w:line="259" w:lineRule="auto"/>
                  <w:contextualSpacing/>
                  <w:jc w:val="center"/>
                </w:pPr>
              </w:pPrChange>
            </w:pPr>
            <w:ins w:id="1785" w:author="YENDAPALLY, NISHITHA" w:date="2022-07-30T12:38:00Z">
              <w:r w:rsidRPr="006036A7">
                <w:t>60.58</w:t>
              </w:r>
            </w:ins>
          </w:p>
        </w:tc>
      </w:tr>
    </w:tbl>
    <w:p w14:paraId="49C57FCC" w14:textId="69404C93" w:rsidR="00124DA7" w:rsidDel="0077522B" w:rsidRDefault="00124DA7" w:rsidP="004A276D">
      <w:pPr>
        <w:spacing w:line="480" w:lineRule="auto"/>
        <w:ind w:firstLine="540"/>
        <w:jc w:val="both"/>
        <w:rPr>
          <w:del w:id="1786" w:author="YENDAPALLY, NISHITHA" w:date="2022-07-28T23:44:00Z"/>
          <w:b/>
          <w:bCs/>
        </w:rPr>
      </w:pPr>
    </w:p>
    <w:p w14:paraId="62C69704" w14:textId="34315EA9" w:rsidR="0077522B" w:rsidDel="00DE10C3" w:rsidRDefault="00DE10C3" w:rsidP="00DE10C3">
      <w:pPr>
        <w:spacing w:line="480" w:lineRule="auto"/>
        <w:jc w:val="both"/>
        <w:rPr>
          <w:del w:id="1787" w:author="YENDAPALLY, NISHITHA" w:date="2022-07-30T12:38:00Z"/>
          <w:b/>
          <w:bCs/>
        </w:rPr>
      </w:pPr>
      <w:ins w:id="1788" w:author="YENDAPALLY, NISHITHA" w:date="2022-07-30T12:38:00Z">
        <w:r>
          <w:rPr>
            <w:b/>
            <w:bCs/>
          </w:rPr>
          <w:tab/>
        </w:r>
      </w:ins>
    </w:p>
    <w:p w14:paraId="65094E70" w14:textId="77777777" w:rsidR="00DE10C3" w:rsidRDefault="00DE10C3">
      <w:pPr>
        <w:spacing w:line="480" w:lineRule="auto"/>
        <w:ind w:firstLine="540"/>
        <w:jc w:val="both"/>
        <w:rPr>
          <w:ins w:id="1789" w:author="YENDAPALLY, NISHITHA" w:date="2022-07-30T12:38:00Z"/>
          <w:b/>
          <w:bCs/>
        </w:rPr>
      </w:pPr>
    </w:p>
    <w:p w14:paraId="28088F03" w14:textId="3112FEBF" w:rsidR="000017EB" w:rsidDel="0077522B" w:rsidRDefault="00DE10C3">
      <w:pPr>
        <w:spacing w:line="480" w:lineRule="auto"/>
        <w:jc w:val="both"/>
        <w:rPr>
          <w:ins w:id="1790" w:author="YENDAPALLY, NISHITHA" w:date="2022-07-28T23:45:00Z"/>
          <w:del w:id="1791" w:author="Avdesh Mishra" w:date="2022-07-30T00:05:00Z"/>
          <w:b/>
          <w:bCs/>
        </w:rPr>
      </w:pPr>
      <w:ins w:id="1792" w:author="YENDAPALLY, NISHITHA" w:date="2022-07-30T12:38:00Z">
        <w:r>
          <w:rPr>
            <w:b/>
            <w:bCs/>
          </w:rPr>
          <w:tab/>
        </w:r>
      </w:ins>
    </w:p>
    <w:p w14:paraId="56316651" w14:textId="21744A82" w:rsidR="000017EB" w:rsidDel="0077522B" w:rsidRDefault="000017EB">
      <w:pPr>
        <w:spacing w:line="480" w:lineRule="auto"/>
        <w:jc w:val="both"/>
        <w:rPr>
          <w:ins w:id="1793" w:author="YENDAPALLY, NISHITHA" w:date="2022-07-28T23:45:00Z"/>
          <w:del w:id="1794" w:author="Avdesh Mishra" w:date="2022-07-30T00:05:00Z"/>
          <w:b/>
          <w:bCs/>
        </w:rPr>
      </w:pPr>
    </w:p>
    <w:p w14:paraId="6AE95DAE" w14:textId="1AD00B33" w:rsidR="000017EB" w:rsidRPr="00B10C0C" w:rsidDel="0077522B" w:rsidRDefault="000017EB">
      <w:pPr>
        <w:spacing w:line="480" w:lineRule="auto"/>
        <w:jc w:val="both"/>
        <w:rPr>
          <w:ins w:id="1795" w:author="YENDAPALLY, NISHITHA" w:date="2022-07-28T23:45:00Z"/>
          <w:del w:id="1796" w:author="Avdesh Mishra" w:date="2022-07-30T00:05:00Z"/>
          <w:b/>
          <w:bCs/>
        </w:rPr>
      </w:pPr>
    </w:p>
    <w:p w14:paraId="590B197B" w14:textId="69F5735A" w:rsidR="00905B1F" w:rsidDel="000017EB" w:rsidRDefault="00905B1F">
      <w:pPr>
        <w:spacing w:line="480" w:lineRule="auto"/>
        <w:jc w:val="both"/>
        <w:rPr>
          <w:del w:id="1797" w:author="YENDAPALLY, NISHITHA" w:date="2022-07-28T23:44:00Z"/>
          <w:b/>
          <w:bCs/>
        </w:rPr>
      </w:pPr>
    </w:p>
    <w:p w14:paraId="5E6087F8" w14:textId="085738D0" w:rsidR="00905B1F" w:rsidDel="000017EB" w:rsidRDefault="00905B1F">
      <w:pPr>
        <w:spacing w:line="480" w:lineRule="auto"/>
        <w:jc w:val="both"/>
        <w:rPr>
          <w:del w:id="1798" w:author="YENDAPALLY, NISHITHA" w:date="2022-07-28T23:44:00Z"/>
          <w:b/>
          <w:bCs/>
        </w:rPr>
      </w:pPr>
    </w:p>
    <w:p w14:paraId="49419462" w14:textId="4954DCF2" w:rsidR="00FA7469" w:rsidRDefault="00FC1635">
      <w:pPr>
        <w:spacing w:line="480" w:lineRule="auto"/>
        <w:jc w:val="both"/>
        <w:pPrChange w:id="1799" w:author="YENDAPALLY, NISHITHA" w:date="2022-07-30T12:38:00Z">
          <w:pPr>
            <w:spacing w:line="480" w:lineRule="auto"/>
            <w:ind w:firstLine="540"/>
            <w:jc w:val="both"/>
          </w:pPr>
        </w:pPrChange>
      </w:pPr>
      <w:ins w:id="1800" w:author="Avdesh Mishra" w:date="2022-07-28T21:19:00Z">
        <w:r>
          <w:t>From Table 3, it is evident that the stacki</w:t>
        </w:r>
      </w:ins>
      <w:ins w:id="1801" w:author="Avdesh Mishra" w:date="2022-07-28T21:20:00Z">
        <w:r>
          <w:t xml:space="preserve">ng-based model </w:t>
        </w:r>
      </w:ins>
      <w:ins w:id="1802" w:author="Avdesh Mishra" w:date="2022-07-28T22:40:00Z">
        <w:r w:rsidR="00FE6AEE">
          <w:t>can</w:t>
        </w:r>
      </w:ins>
      <w:ins w:id="1803" w:author="Avdesh Mishra" w:date="2022-07-28T21:20:00Z">
        <w:r>
          <w:t xml:space="preserve"> achieve </w:t>
        </w:r>
      </w:ins>
      <w:ins w:id="1804" w:author="Avdesh Mishra" w:date="2022-07-28T21:21:00Z">
        <w:r>
          <w:t>sensitivity</w:t>
        </w:r>
      </w:ins>
      <w:ins w:id="1805" w:author="Avdesh Mishra" w:date="2022-07-30T00:05:00Z">
        <w:r w:rsidR="0077522B">
          <w:t xml:space="preserve"> </w:t>
        </w:r>
      </w:ins>
      <w:ins w:id="1806" w:author="YENDAPALLY, NISHITHA" w:date="2022-07-29T11:49:00Z">
        <w:r w:rsidR="00C56A47">
          <w:t>(</w:t>
        </w:r>
        <w:proofErr w:type="spellStart"/>
        <w:r w:rsidR="00C56A47">
          <w:t>Sny</w:t>
        </w:r>
        <w:proofErr w:type="spellEnd"/>
        <w:r w:rsidR="00C56A47">
          <w:t>)</w:t>
        </w:r>
      </w:ins>
      <w:ins w:id="1807" w:author="Avdesh Mishra" w:date="2022-07-28T21:21:00Z">
        <w:r>
          <w:t xml:space="preserve">, </w:t>
        </w:r>
      </w:ins>
      <w:ins w:id="1808" w:author="YENDAPALLY, NISHITHA" w:date="2022-07-29T11:49:00Z">
        <w:r w:rsidR="00C56A47">
          <w:t>accuracy</w:t>
        </w:r>
      </w:ins>
      <w:ins w:id="1809" w:author="Avdesh Mishra" w:date="2022-07-30T00:05:00Z">
        <w:r w:rsidR="0077522B">
          <w:t xml:space="preserve"> </w:t>
        </w:r>
      </w:ins>
      <w:ins w:id="1810" w:author="YENDAPALLY, NISHITHA" w:date="2022-07-29T11:49:00Z">
        <w:r w:rsidR="00C56A47">
          <w:t xml:space="preserve">(Acy), </w:t>
        </w:r>
      </w:ins>
      <w:ins w:id="1811" w:author="Avdesh Mishra" w:date="2022-07-28T21:21:00Z">
        <w:r>
          <w:t>specificity</w:t>
        </w:r>
      </w:ins>
      <w:ins w:id="1812" w:author="Avdesh Mishra" w:date="2022-07-30T00:05:00Z">
        <w:r w:rsidR="0077522B">
          <w:t xml:space="preserve"> </w:t>
        </w:r>
      </w:ins>
      <w:ins w:id="1813" w:author="YENDAPALLY, NISHITHA" w:date="2022-07-29T11:49:00Z">
        <w:r w:rsidR="00C56A47">
          <w:t>(Spy)</w:t>
        </w:r>
      </w:ins>
      <w:ins w:id="1814" w:author="Avdesh Mishra" w:date="2022-07-28T21:21:00Z">
        <w:del w:id="1815" w:author="YENDAPALLY, NISHITHA" w:date="2022-07-29T11:49:00Z">
          <w:r w:rsidDel="00C56A47">
            <w:delText>, accuracy</w:delText>
          </w:r>
        </w:del>
        <w:r>
          <w:t xml:space="preserve">, and </w:t>
        </w:r>
        <w:r w:rsidR="009831E6">
          <w:t>Mathew’s</w:t>
        </w:r>
      </w:ins>
      <w:ins w:id="1816" w:author="Avdesh Mishra" w:date="2022-07-28T21:22:00Z">
        <w:r w:rsidR="009831E6">
          <w:t xml:space="preserve"> correlation coefficient</w:t>
        </w:r>
      </w:ins>
      <w:ins w:id="1817" w:author="Avdesh Mishra" w:date="2022-07-30T00:05:00Z">
        <w:r w:rsidR="00BA295F">
          <w:t xml:space="preserve"> </w:t>
        </w:r>
      </w:ins>
      <w:ins w:id="1818" w:author="YENDAPALLY, NISHITHA" w:date="2022-07-29T11:49:00Z">
        <w:r w:rsidR="00C56A47">
          <w:t>(</w:t>
        </w:r>
        <w:proofErr w:type="spellStart"/>
        <w:r w:rsidR="00C56A47">
          <w:t>MaCC</w:t>
        </w:r>
        <w:proofErr w:type="spellEnd"/>
        <w:r w:rsidR="00C56A47">
          <w:t>)</w:t>
        </w:r>
      </w:ins>
      <w:ins w:id="1819" w:author="Avdesh Mishra" w:date="2022-07-28T21:21:00Z">
        <w:r w:rsidR="009831E6">
          <w:t xml:space="preserve"> </w:t>
        </w:r>
      </w:ins>
      <w:ins w:id="1820" w:author="Avdesh Mishra" w:date="2022-07-28T21:20:00Z">
        <w:r>
          <w:t xml:space="preserve">of </w:t>
        </w:r>
      </w:ins>
      <w:ins w:id="1821" w:author="Avdesh Mishra" w:date="2022-07-28T21:22:00Z">
        <w:r w:rsidR="009831E6">
          <w:t>78.5</w:t>
        </w:r>
      </w:ins>
      <w:ins w:id="1822" w:author="Avdesh Mishra" w:date="2022-07-28T21:20:00Z">
        <w:r>
          <w:t xml:space="preserve">%, </w:t>
        </w:r>
      </w:ins>
      <w:ins w:id="1823" w:author="Avdesh Mishra" w:date="2022-07-28T21:22:00Z">
        <w:r w:rsidR="009831E6">
          <w:t>85%, 80.4%, and 60.58%, respectively</w:t>
        </w:r>
      </w:ins>
      <w:ins w:id="1824" w:author="Avdesh Mishra" w:date="2022-07-28T21:20:00Z">
        <w:r>
          <w:t xml:space="preserve">. </w:t>
        </w:r>
      </w:ins>
      <w:ins w:id="1825" w:author="Avdesh Mishra" w:date="2022-07-28T21:23:00Z">
        <w:r w:rsidR="00822EF7">
          <w:t xml:space="preserve">These scores indicate that the model </w:t>
        </w:r>
      </w:ins>
      <w:ins w:id="1826" w:author="Avdesh Mishra" w:date="2022-07-28T22:40:00Z">
        <w:r w:rsidR="00FE6AEE">
          <w:t>can</w:t>
        </w:r>
      </w:ins>
      <w:ins w:id="1827" w:author="Avdesh Mishra" w:date="2022-07-28T21:25:00Z">
        <w:r w:rsidR="00424FC5">
          <w:t xml:space="preserve"> learn </w:t>
        </w:r>
      </w:ins>
      <w:ins w:id="1828" w:author="Avdesh Mishra" w:date="2022-07-28T22:40:00Z">
        <w:r w:rsidR="00FE6AEE">
          <w:t xml:space="preserve">the </w:t>
        </w:r>
      </w:ins>
      <w:ins w:id="1829" w:author="Avdesh Mishra" w:date="2022-07-28T21:25:00Z">
        <w:r w:rsidR="00424FC5">
          <w:t>significant pattern from the bitter dataset</w:t>
        </w:r>
      </w:ins>
      <w:ins w:id="1830" w:author="Avdesh Mishra" w:date="2022-07-28T21:26:00Z">
        <w:r w:rsidR="00424FC5">
          <w:t xml:space="preserve"> and</w:t>
        </w:r>
      </w:ins>
      <w:ins w:id="1831" w:author="Avdesh Mishra" w:date="2022-07-28T21:23:00Z">
        <w:r w:rsidR="00822EF7">
          <w:t xml:space="preserve"> </w:t>
        </w:r>
      </w:ins>
      <w:ins w:id="1832" w:author="Avdesh Mishra" w:date="2022-07-28T21:24:00Z">
        <w:r w:rsidR="00822EF7">
          <w:t>differentiate between bitter and non-bitter peptides effectively</w:t>
        </w:r>
      </w:ins>
      <w:ins w:id="1833" w:author="Avdesh Mishra" w:date="2022-07-28T21:23:00Z">
        <w:r w:rsidR="00822EF7">
          <w:t xml:space="preserve">. </w:t>
        </w:r>
      </w:ins>
      <w:r w:rsidR="00FA7469">
        <w:t xml:space="preserve">The </w:t>
      </w:r>
      <w:del w:id="1834" w:author="Avdesh Mishra" w:date="2022-07-28T21:26:00Z">
        <w:r w:rsidR="00FA7469" w:rsidDel="00760027">
          <w:delText xml:space="preserve">test </w:delText>
        </w:r>
      </w:del>
      <w:r w:rsidR="00FA7469">
        <w:t xml:space="preserve">results over </w:t>
      </w:r>
      <w:del w:id="1835" w:author="Avdesh Mishra" w:date="2022-07-28T21:27:00Z">
        <w:r w:rsidR="00FA7469" w:rsidDel="00760027">
          <w:delText xml:space="preserve">training </w:delText>
        </w:r>
      </w:del>
      <w:ins w:id="1836" w:author="Avdesh Mishra" w:date="2022-07-28T21:27:00Z">
        <w:r w:rsidR="00760027">
          <w:t xml:space="preserve">the </w:t>
        </w:r>
      </w:ins>
      <w:r w:rsidR="00FA7469">
        <w:t>benchmark dataset show</w:t>
      </w:r>
      <w:del w:id="1837" w:author="Avdesh Mishra" w:date="2022-07-28T21:27:00Z">
        <w:r w:rsidR="00FA7469" w:rsidDel="00760027">
          <w:delText>s</w:delText>
        </w:r>
      </w:del>
      <w:r w:rsidR="00FA7469">
        <w:t xml:space="preserve"> that the model has good prediction capabilities</w:t>
      </w:r>
      <w:del w:id="1838" w:author="Avdesh Mishra" w:date="2022-07-28T21:27:00Z">
        <w:r w:rsidR="00FA7469" w:rsidDel="00760027">
          <w:delText xml:space="preserve"> from Table 3</w:delText>
        </w:r>
      </w:del>
      <w:r w:rsidR="00FA7469">
        <w:t xml:space="preserve">. </w:t>
      </w:r>
      <w:del w:id="1839" w:author="Avdesh Mishra" w:date="2022-07-28T21:27:00Z">
        <w:r w:rsidR="00B52103" w:rsidRPr="00B52103" w:rsidDel="00FE1DDF">
          <w:delText>The accuracy of the stacking-based model</w:delText>
        </w:r>
        <w:r w:rsidR="00B52103" w:rsidDel="00FE1DDF">
          <w:delText xml:space="preserve"> of </w:delText>
        </w:r>
        <w:r w:rsidR="00FA7469" w:rsidDel="00FE1DDF">
          <w:delText>80.02%, specificity score of 85%, sensitivity of 78.5% and an MCC score of 60.58% denoting that the model is able to classify both the classes efficiently.</w:delText>
        </w:r>
      </w:del>
    </w:p>
    <w:p w14:paraId="0B5ACA34" w14:textId="15A1C826" w:rsidR="00FA7469" w:rsidRPr="00411F2A" w:rsidDel="00411F2A" w:rsidRDefault="006E32FB">
      <w:pPr>
        <w:spacing w:line="480" w:lineRule="auto"/>
        <w:jc w:val="both"/>
        <w:rPr>
          <w:del w:id="1840" w:author="Avdesh Mishra" w:date="2022-07-28T21:28:00Z"/>
        </w:rPr>
      </w:pPr>
      <w:ins w:id="1841" w:author="Avdesh Mishra" w:date="2022-07-28T22:05:00Z">
        <w:r>
          <w:t xml:space="preserve">Next, </w:t>
        </w:r>
      </w:ins>
    </w:p>
    <w:p w14:paraId="40FF4380" w14:textId="7D83A1B9" w:rsidR="00FC27CA" w:rsidRPr="00411F2A" w:rsidRDefault="00654745">
      <w:pPr>
        <w:spacing w:line="480" w:lineRule="auto"/>
        <w:jc w:val="both"/>
        <w:rPr>
          <w:rPrChange w:id="1842" w:author="Avdesh Mishra" w:date="2022-07-28T21:28:00Z">
            <w:rPr>
              <w:b/>
              <w:bCs/>
            </w:rPr>
          </w:rPrChange>
        </w:rPr>
        <w:pPrChange w:id="1843" w:author="Avdesh Mishra" w:date="2022-07-28T22:06:00Z">
          <w:pPr>
            <w:spacing w:line="480" w:lineRule="auto"/>
            <w:jc w:val="center"/>
          </w:pPr>
        </w:pPrChange>
      </w:pPr>
      <w:ins w:id="1844" w:author="Avdesh Mishra" w:date="2022-07-28T22:07:00Z">
        <w:r>
          <w:t>to</w:t>
        </w:r>
      </w:ins>
      <w:ins w:id="1845" w:author="Avdesh Mishra" w:date="2022-07-28T22:04:00Z">
        <w:r w:rsidR="006E32FB">
          <w:t xml:space="preserve"> identify if the </w:t>
        </w:r>
      </w:ins>
      <w:ins w:id="1846" w:author="Avdesh Mishra" w:date="2022-07-28T22:07:00Z">
        <w:r>
          <w:t xml:space="preserve">proposed </w:t>
        </w:r>
      </w:ins>
      <w:ins w:id="1847" w:author="Avdesh Mishra" w:date="2022-07-28T22:04:00Z">
        <w:r w:rsidR="006E32FB">
          <w:t xml:space="preserve">stacking-based </w:t>
        </w:r>
      </w:ins>
      <w:ins w:id="1848" w:author="Avdesh Mishra" w:date="2022-07-28T22:07:00Z">
        <w:r>
          <w:t>model</w:t>
        </w:r>
      </w:ins>
      <w:ins w:id="1849" w:author="Avdesh Mishra" w:date="2022-07-28T22:04:00Z">
        <w:r w:rsidR="006E32FB">
          <w:t xml:space="preserve"> is </w:t>
        </w:r>
        <w:del w:id="1850" w:author="YENDAPALLY, NISHITHA" w:date="2022-07-29T11:12:00Z">
          <w:r w:rsidR="006E32FB" w:rsidDel="00AE5AD3">
            <w:delText xml:space="preserve">better </w:delText>
          </w:r>
        </w:del>
        <w:r w:rsidR="006E32FB">
          <w:t xml:space="preserve">compared </w:t>
        </w:r>
      </w:ins>
      <w:ins w:id="1851" w:author="YENDAPALLY, NISHITHA" w:date="2022-07-29T11:12:00Z">
        <w:r w:rsidR="00AE5AD3">
          <w:t xml:space="preserve">better </w:t>
        </w:r>
      </w:ins>
      <w:ins w:id="1852" w:author="Avdesh Mishra" w:date="2022-07-28T22:04:00Z">
        <w:del w:id="1853" w:author="YENDAPALLY, NISHITHA" w:date="2022-07-29T11:12:00Z">
          <w:r w:rsidR="006E32FB" w:rsidDel="00AE5AD3">
            <w:delText>to</w:delText>
          </w:r>
        </w:del>
      </w:ins>
      <w:ins w:id="1854" w:author="YENDAPALLY, NISHITHA" w:date="2022-07-29T11:12:00Z">
        <w:r w:rsidR="00AE5AD3">
          <w:t>with</w:t>
        </w:r>
      </w:ins>
      <w:ins w:id="1855" w:author="Avdesh Mishra" w:date="2022-07-28T22:04:00Z">
        <w:r w:rsidR="006E32FB">
          <w:t xml:space="preserve"> other </w:t>
        </w:r>
      </w:ins>
      <w:ins w:id="1856" w:author="Avdesh Mishra" w:date="2022-07-28T22:05:00Z">
        <w:r w:rsidR="006E32FB">
          <w:t>individual machine learning m</w:t>
        </w:r>
      </w:ins>
      <w:ins w:id="1857" w:author="YENDAPALLY, NISHITHA" w:date="2022-07-29T11:12:00Z">
        <w:r w:rsidR="00677CFC">
          <w:t>odel</w:t>
        </w:r>
      </w:ins>
      <w:ins w:id="1858" w:author="Avdesh Mishra" w:date="2022-07-28T22:05:00Z">
        <w:del w:id="1859" w:author="YENDAPALLY, NISHITHA" w:date="2022-07-29T11:12:00Z">
          <w:r w:rsidR="006E32FB" w:rsidDel="00677CFC">
            <w:delText>ethod</w:delText>
          </w:r>
        </w:del>
        <w:r w:rsidR="006E32FB">
          <w:t>s, a comparative study is done where</w:t>
        </w:r>
      </w:ins>
      <w:ins w:id="1860" w:author="Avdesh Mishra" w:date="2022-07-28T22:06:00Z">
        <w:r w:rsidR="006E32FB">
          <w:t xml:space="preserve"> </w:t>
        </w:r>
      </w:ins>
      <w:ins w:id="1861" w:author="Avdesh Mishra" w:date="2022-07-28T22:40:00Z">
        <w:r w:rsidR="00FE6AEE">
          <w:t xml:space="preserve">the </w:t>
        </w:r>
      </w:ins>
      <w:ins w:id="1862" w:author="Avdesh Mishra" w:date="2022-07-28T22:06:00Z">
        <w:r w:rsidR="006E32FB">
          <w:t>stacking-based model is compared with individual machine lea</w:t>
        </w:r>
      </w:ins>
      <w:ins w:id="1863" w:author="Avdesh Mishra" w:date="2022-07-28T22:40:00Z">
        <w:r w:rsidR="00FE6AEE">
          <w:t>r</w:t>
        </w:r>
      </w:ins>
      <w:ins w:id="1864" w:author="Avdesh Mishra" w:date="2022-07-28T22:06:00Z">
        <w:r w:rsidR="006E32FB">
          <w:t xml:space="preserve">ning </w:t>
        </w:r>
      </w:ins>
      <w:ins w:id="1865" w:author="YENDAPALLY, NISHITHA" w:date="2022-07-29T11:13:00Z">
        <w:r w:rsidR="00CF3250">
          <w:t>techniques</w:t>
        </w:r>
      </w:ins>
      <w:ins w:id="1866" w:author="Avdesh Mishra" w:date="2022-07-28T22:06:00Z">
        <w:del w:id="1867" w:author="YENDAPALLY, NISHITHA" w:date="2022-07-29T11:13:00Z">
          <w:r w:rsidR="006E32FB" w:rsidDel="00CF3250">
            <w:delText>m</w:delText>
          </w:r>
        </w:del>
        <w:del w:id="1868" w:author="YENDAPALLY, NISHITHA" w:date="2022-07-29T11:12:00Z">
          <w:r w:rsidR="006E32FB" w:rsidDel="00677CFC">
            <w:delText>etho</w:delText>
          </w:r>
        </w:del>
        <w:del w:id="1869" w:author="YENDAPALLY, NISHITHA" w:date="2022-07-29T11:13:00Z">
          <w:r w:rsidR="006E32FB" w:rsidDel="00CF3250">
            <w:delText>ds</w:delText>
          </w:r>
        </w:del>
        <w:r w:rsidR="006E32FB">
          <w:t>.</w:t>
        </w:r>
      </w:ins>
      <w:ins w:id="1870" w:author="Avdesh Mishra" w:date="2022-07-28T22:07:00Z">
        <w:r w:rsidR="001E4D1D">
          <w:t xml:space="preserve"> Table 4 presents the results of the </w:t>
        </w:r>
        <w:r w:rsidR="001E4D1D">
          <w:lastRenderedPageBreak/>
          <w:t>comparison between the pr</w:t>
        </w:r>
      </w:ins>
      <w:ins w:id="1871" w:author="Avdesh Mishra" w:date="2022-07-28T22:08:00Z">
        <w:r w:rsidR="001E4D1D">
          <w:t>oposed stacking-based method with other individual machine learning methods.</w:t>
        </w:r>
      </w:ins>
    </w:p>
    <w:p w14:paraId="1640EB0E" w14:textId="2C478ED1" w:rsidR="002032EF" w:rsidDel="00955D5F" w:rsidRDefault="002032EF">
      <w:pPr>
        <w:spacing w:line="480" w:lineRule="auto"/>
        <w:rPr>
          <w:ins w:id="1872" w:author="Avdesh Mishra" w:date="2022-07-28T21:27:00Z"/>
          <w:del w:id="1873" w:author="YENDAPALLY, NISHITHA" w:date="2022-07-28T23:40:00Z"/>
          <w:b/>
          <w:bCs/>
        </w:rPr>
        <w:pPrChange w:id="1874" w:author="YENDAPALLY, NISHITHA" w:date="2022-07-28T23:54:00Z">
          <w:pPr>
            <w:spacing w:line="480" w:lineRule="auto"/>
            <w:jc w:val="center"/>
          </w:pPr>
        </w:pPrChange>
      </w:pPr>
    </w:p>
    <w:p w14:paraId="2F4D02DE" w14:textId="503EA97D" w:rsidR="003970BB" w:rsidDel="00955D5F" w:rsidRDefault="003970BB">
      <w:pPr>
        <w:spacing w:line="480" w:lineRule="auto"/>
        <w:rPr>
          <w:del w:id="1875" w:author="YENDAPALLY, NISHITHA" w:date="2022-07-28T23:40:00Z"/>
          <w:b/>
          <w:bCs/>
        </w:rPr>
        <w:pPrChange w:id="1876" w:author="YENDAPALLY, NISHITHA" w:date="2022-07-28T23:54:00Z">
          <w:pPr>
            <w:spacing w:line="480" w:lineRule="auto"/>
            <w:jc w:val="center"/>
          </w:pPr>
        </w:pPrChange>
      </w:pPr>
    </w:p>
    <w:p w14:paraId="68048DA4" w14:textId="52F2CA6B" w:rsidR="00FC27CA" w:rsidRDefault="00FC27CA">
      <w:pPr>
        <w:spacing w:line="480" w:lineRule="auto"/>
        <w:pPrChange w:id="1877" w:author="YENDAPALLY, NISHITHA" w:date="2022-07-28T23:54:00Z">
          <w:pPr>
            <w:spacing w:line="480" w:lineRule="auto"/>
            <w:jc w:val="center"/>
          </w:pPr>
        </w:pPrChange>
      </w:pPr>
      <w:r w:rsidRPr="00336719">
        <w:rPr>
          <w:b/>
          <w:bCs/>
        </w:rPr>
        <w:t xml:space="preserve">Table </w:t>
      </w:r>
      <w:r>
        <w:rPr>
          <w:b/>
          <w:bCs/>
        </w:rPr>
        <w:t>4</w:t>
      </w:r>
      <w:r w:rsidRPr="00336719">
        <w:rPr>
          <w:b/>
          <w:bCs/>
        </w:rPr>
        <w:t>.</w:t>
      </w:r>
      <w:r>
        <w:t xml:space="preserve"> Comparison of </w:t>
      </w:r>
      <w:ins w:id="1878" w:author="Avdesh Mishra" w:date="2022-07-28T22:41:00Z">
        <w:r w:rsidR="00FE6AEE">
          <w:t xml:space="preserve">the </w:t>
        </w:r>
      </w:ins>
      <w:r>
        <w:t xml:space="preserve">stacking-based algorithm with </w:t>
      </w:r>
      <w:ins w:id="1879" w:author="Avdesh Mishra" w:date="2022-07-28T22:08:00Z">
        <w:r w:rsidR="007F75FA">
          <w:t xml:space="preserve">other </w:t>
        </w:r>
      </w:ins>
      <w:r>
        <w:t>machine learning algorithms</w:t>
      </w:r>
    </w:p>
    <w:tbl>
      <w:tblPr>
        <w:tblStyle w:val="TableGrid"/>
        <w:tblW w:w="0" w:type="auto"/>
        <w:jc w:val="center"/>
        <w:tblLook w:val="04A0" w:firstRow="1" w:lastRow="0" w:firstColumn="1" w:lastColumn="0" w:noHBand="0" w:noVBand="1"/>
        <w:tblPrChange w:id="1880" w:author="YENDAPALLY, NISHITHA" w:date="2022-07-28T23:44:00Z">
          <w:tblPr>
            <w:tblStyle w:val="TableGrid"/>
            <w:tblW w:w="0" w:type="auto"/>
            <w:tblLook w:val="04A0" w:firstRow="1" w:lastRow="0" w:firstColumn="1" w:lastColumn="0" w:noHBand="0" w:noVBand="1"/>
          </w:tblPr>
        </w:tblPrChange>
      </w:tblPr>
      <w:tblGrid>
        <w:gridCol w:w="1977"/>
        <w:gridCol w:w="1475"/>
        <w:gridCol w:w="1474"/>
        <w:gridCol w:w="1474"/>
        <w:gridCol w:w="1475"/>
        <w:gridCol w:w="1475"/>
        <w:tblGridChange w:id="1881">
          <w:tblGrid>
            <w:gridCol w:w="1977"/>
            <w:gridCol w:w="1475"/>
            <w:gridCol w:w="1474"/>
            <w:gridCol w:w="1474"/>
            <w:gridCol w:w="1475"/>
            <w:gridCol w:w="1475"/>
          </w:tblGrid>
        </w:tblGridChange>
      </w:tblGrid>
      <w:tr w:rsidR="00124DA7" w14:paraId="59FFD5E9" w14:textId="77777777" w:rsidTr="000017EB">
        <w:trPr>
          <w:jc w:val="center"/>
        </w:trPr>
        <w:tc>
          <w:tcPr>
            <w:tcW w:w="1977" w:type="dxa"/>
            <w:tcPrChange w:id="1882" w:author="YENDAPALLY, NISHITHA" w:date="2022-07-28T23:44:00Z">
              <w:tcPr>
                <w:tcW w:w="1977" w:type="dxa"/>
              </w:tcPr>
            </w:tcPrChange>
          </w:tcPr>
          <w:p w14:paraId="30A14DB9" w14:textId="77777777" w:rsidR="00124DA7" w:rsidRDefault="00124DA7" w:rsidP="00905B1F">
            <w:pPr>
              <w:spacing w:line="480" w:lineRule="auto"/>
              <w:jc w:val="both"/>
              <w:rPr>
                <w:b/>
                <w:bCs/>
              </w:rPr>
            </w:pPr>
            <w:r>
              <w:rPr>
                <w:b/>
                <w:bCs/>
              </w:rPr>
              <w:t>Benchmark Dataset</w:t>
            </w:r>
          </w:p>
        </w:tc>
        <w:tc>
          <w:tcPr>
            <w:tcW w:w="1475" w:type="dxa"/>
            <w:tcPrChange w:id="1883" w:author="YENDAPALLY, NISHITHA" w:date="2022-07-28T23:44:00Z">
              <w:tcPr>
                <w:tcW w:w="1475" w:type="dxa"/>
              </w:tcPr>
            </w:tcPrChange>
          </w:tcPr>
          <w:p w14:paraId="372F6DC7" w14:textId="5829D39E" w:rsidR="00124DA7" w:rsidRDefault="00124DA7" w:rsidP="00905B1F">
            <w:pPr>
              <w:spacing w:line="480" w:lineRule="auto"/>
              <w:jc w:val="both"/>
              <w:rPr>
                <w:b/>
                <w:bCs/>
              </w:rPr>
            </w:pPr>
            <w:proofErr w:type="spellStart"/>
            <w:r w:rsidRPr="00ED4EA6">
              <w:rPr>
                <w:b/>
                <w:bCs/>
              </w:rPr>
              <w:t>S</w:t>
            </w:r>
            <w:r w:rsidR="007E7165">
              <w:rPr>
                <w:b/>
                <w:bCs/>
                <w:vertAlign w:val="subscript"/>
              </w:rPr>
              <w:t>ny</w:t>
            </w:r>
            <w:proofErr w:type="spellEnd"/>
            <w:r w:rsidRPr="00ED4EA6">
              <w:rPr>
                <w:b/>
                <w:bCs/>
              </w:rPr>
              <w:t xml:space="preserve"> %</w:t>
            </w:r>
          </w:p>
        </w:tc>
        <w:tc>
          <w:tcPr>
            <w:tcW w:w="1474" w:type="dxa"/>
            <w:tcPrChange w:id="1884" w:author="YENDAPALLY, NISHITHA" w:date="2022-07-28T23:44:00Z">
              <w:tcPr>
                <w:tcW w:w="1474" w:type="dxa"/>
              </w:tcPr>
            </w:tcPrChange>
          </w:tcPr>
          <w:p w14:paraId="31932E48" w14:textId="7BFDF195" w:rsidR="00124DA7" w:rsidRDefault="00124DA7" w:rsidP="00905B1F">
            <w:pPr>
              <w:spacing w:line="480" w:lineRule="auto"/>
              <w:jc w:val="both"/>
              <w:rPr>
                <w:b/>
                <w:bCs/>
              </w:rPr>
            </w:pPr>
            <w:r w:rsidRPr="00ED4EA6">
              <w:rPr>
                <w:b/>
                <w:bCs/>
              </w:rPr>
              <w:t>S</w:t>
            </w:r>
            <w:r w:rsidRPr="00ED4EA6">
              <w:rPr>
                <w:b/>
                <w:bCs/>
                <w:vertAlign w:val="subscript"/>
              </w:rPr>
              <w:t>p</w:t>
            </w:r>
            <w:r w:rsidR="007E7165">
              <w:rPr>
                <w:b/>
                <w:bCs/>
                <w:vertAlign w:val="subscript"/>
              </w:rPr>
              <w:t>y</w:t>
            </w:r>
            <w:r w:rsidRPr="00ED4EA6">
              <w:rPr>
                <w:b/>
                <w:bCs/>
              </w:rPr>
              <w:t xml:space="preserve"> %</w:t>
            </w:r>
          </w:p>
        </w:tc>
        <w:tc>
          <w:tcPr>
            <w:tcW w:w="1474" w:type="dxa"/>
            <w:tcPrChange w:id="1885" w:author="YENDAPALLY, NISHITHA" w:date="2022-07-28T23:44:00Z">
              <w:tcPr>
                <w:tcW w:w="1474" w:type="dxa"/>
              </w:tcPr>
            </w:tcPrChange>
          </w:tcPr>
          <w:p w14:paraId="76634277" w14:textId="208AB528" w:rsidR="00124DA7" w:rsidRDefault="00124DA7" w:rsidP="00905B1F">
            <w:pPr>
              <w:spacing w:line="480" w:lineRule="auto"/>
              <w:jc w:val="both"/>
              <w:rPr>
                <w:b/>
                <w:bCs/>
              </w:rPr>
            </w:pPr>
            <w:r w:rsidRPr="00ED4EA6">
              <w:rPr>
                <w:b/>
                <w:bCs/>
              </w:rPr>
              <w:t>A</w:t>
            </w:r>
            <w:r w:rsidRPr="00ED4EA6">
              <w:rPr>
                <w:b/>
                <w:bCs/>
                <w:vertAlign w:val="subscript"/>
              </w:rPr>
              <w:t>c</w:t>
            </w:r>
            <w:r w:rsidR="007E7165">
              <w:rPr>
                <w:b/>
                <w:bCs/>
                <w:vertAlign w:val="subscript"/>
              </w:rPr>
              <w:t>y</w:t>
            </w:r>
            <w:r w:rsidRPr="00ED4EA6">
              <w:rPr>
                <w:b/>
                <w:bCs/>
              </w:rPr>
              <w:t xml:space="preserve"> %</w:t>
            </w:r>
          </w:p>
        </w:tc>
        <w:tc>
          <w:tcPr>
            <w:tcW w:w="1475" w:type="dxa"/>
            <w:tcPrChange w:id="1886" w:author="YENDAPALLY, NISHITHA" w:date="2022-07-28T23:44:00Z">
              <w:tcPr>
                <w:tcW w:w="1475" w:type="dxa"/>
              </w:tcPr>
            </w:tcPrChange>
          </w:tcPr>
          <w:p w14:paraId="58F9C5EA" w14:textId="394B08B0" w:rsidR="00124DA7" w:rsidRDefault="00124DA7" w:rsidP="00905B1F">
            <w:pPr>
              <w:spacing w:line="480" w:lineRule="auto"/>
              <w:jc w:val="both"/>
              <w:rPr>
                <w:b/>
                <w:bCs/>
              </w:rPr>
            </w:pPr>
            <w:proofErr w:type="spellStart"/>
            <w:r w:rsidRPr="002254CE">
              <w:rPr>
                <w:b/>
                <w:bCs/>
              </w:rPr>
              <w:t>B</w:t>
            </w:r>
            <w:r w:rsidRPr="002254CE">
              <w:rPr>
                <w:b/>
                <w:bCs/>
                <w:vertAlign w:val="subscript"/>
              </w:rPr>
              <w:t>ac</w:t>
            </w:r>
            <w:r w:rsidR="007E7165">
              <w:rPr>
                <w:b/>
                <w:bCs/>
                <w:vertAlign w:val="subscript"/>
              </w:rPr>
              <w:t>y</w:t>
            </w:r>
            <w:proofErr w:type="spellEnd"/>
            <w:r w:rsidRPr="002254CE">
              <w:rPr>
                <w:b/>
                <w:bCs/>
                <w:vertAlign w:val="subscript"/>
              </w:rPr>
              <w:t xml:space="preserve"> </w:t>
            </w:r>
            <w:r w:rsidRPr="002254CE">
              <w:rPr>
                <w:b/>
                <w:bCs/>
              </w:rPr>
              <w:t>%</w:t>
            </w:r>
          </w:p>
        </w:tc>
        <w:tc>
          <w:tcPr>
            <w:tcW w:w="1475" w:type="dxa"/>
            <w:tcPrChange w:id="1887" w:author="YENDAPALLY, NISHITHA" w:date="2022-07-28T23:44:00Z">
              <w:tcPr>
                <w:tcW w:w="1475" w:type="dxa"/>
              </w:tcPr>
            </w:tcPrChange>
          </w:tcPr>
          <w:p w14:paraId="012A976D" w14:textId="0E99272D" w:rsidR="00124DA7" w:rsidRDefault="00124DA7" w:rsidP="00905B1F">
            <w:pPr>
              <w:spacing w:line="480" w:lineRule="auto"/>
              <w:jc w:val="both"/>
              <w:rPr>
                <w:b/>
                <w:bCs/>
              </w:rPr>
            </w:pPr>
            <w:proofErr w:type="spellStart"/>
            <w:r w:rsidRPr="00ED4EA6">
              <w:rPr>
                <w:b/>
                <w:bCs/>
              </w:rPr>
              <w:t>M</w:t>
            </w:r>
            <w:r w:rsidR="007E7165">
              <w:rPr>
                <w:b/>
                <w:bCs/>
              </w:rPr>
              <w:t>a</w:t>
            </w:r>
            <w:r w:rsidRPr="00ED4EA6">
              <w:rPr>
                <w:b/>
                <w:bCs/>
              </w:rPr>
              <w:t>CC</w:t>
            </w:r>
            <w:proofErr w:type="spellEnd"/>
            <w:r w:rsidRPr="00ED4EA6">
              <w:rPr>
                <w:b/>
                <w:bCs/>
              </w:rPr>
              <w:t xml:space="preserve"> %</w:t>
            </w:r>
          </w:p>
        </w:tc>
      </w:tr>
      <w:tr w:rsidR="00124DA7" w14:paraId="1E277C2A" w14:textId="77777777" w:rsidTr="000017EB">
        <w:trPr>
          <w:jc w:val="center"/>
        </w:trPr>
        <w:tc>
          <w:tcPr>
            <w:tcW w:w="1977" w:type="dxa"/>
            <w:tcPrChange w:id="1888" w:author="YENDAPALLY, NISHITHA" w:date="2022-07-28T23:44:00Z">
              <w:tcPr>
                <w:tcW w:w="1977" w:type="dxa"/>
              </w:tcPr>
            </w:tcPrChange>
          </w:tcPr>
          <w:p w14:paraId="46BE3705" w14:textId="77777777" w:rsidR="00124DA7" w:rsidRPr="007138BE" w:rsidRDefault="00124DA7" w:rsidP="00905B1F">
            <w:pPr>
              <w:spacing w:line="480" w:lineRule="auto"/>
              <w:jc w:val="both"/>
            </w:pPr>
            <w:r>
              <w:t>Stacking-based model</w:t>
            </w:r>
          </w:p>
        </w:tc>
        <w:tc>
          <w:tcPr>
            <w:tcW w:w="1475" w:type="dxa"/>
            <w:tcPrChange w:id="1889" w:author="YENDAPALLY, NISHITHA" w:date="2022-07-28T23:44:00Z">
              <w:tcPr>
                <w:tcW w:w="1475" w:type="dxa"/>
              </w:tcPr>
            </w:tcPrChange>
          </w:tcPr>
          <w:p w14:paraId="0A5184ED" w14:textId="77777777" w:rsidR="00124DA7" w:rsidRPr="004A276D" w:rsidRDefault="00124DA7" w:rsidP="004A276D">
            <w:pPr>
              <w:spacing w:after="160" w:line="259" w:lineRule="auto"/>
              <w:contextualSpacing/>
            </w:pPr>
            <w:r w:rsidRPr="004A276D">
              <w:t>78.5</w:t>
            </w:r>
          </w:p>
          <w:p w14:paraId="74651DDC" w14:textId="77777777" w:rsidR="00124DA7" w:rsidRPr="007B6D15" w:rsidRDefault="00124DA7" w:rsidP="00905B1F">
            <w:pPr>
              <w:spacing w:line="480" w:lineRule="auto"/>
              <w:jc w:val="both"/>
              <w:rPr>
                <w:b/>
                <w:bCs/>
              </w:rPr>
            </w:pPr>
          </w:p>
        </w:tc>
        <w:tc>
          <w:tcPr>
            <w:tcW w:w="1474" w:type="dxa"/>
            <w:tcPrChange w:id="1890" w:author="YENDAPALLY, NISHITHA" w:date="2022-07-28T23:44:00Z">
              <w:tcPr>
                <w:tcW w:w="1474" w:type="dxa"/>
              </w:tcPr>
            </w:tcPrChange>
          </w:tcPr>
          <w:p w14:paraId="66376FBD" w14:textId="3C8B129F" w:rsidR="00124DA7" w:rsidRPr="007B6D15" w:rsidRDefault="00124DA7" w:rsidP="00905B1F">
            <w:pPr>
              <w:spacing w:line="480" w:lineRule="auto"/>
              <w:jc w:val="both"/>
              <w:rPr>
                <w:b/>
                <w:bCs/>
              </w:rPr>
            </w:pPr>
            <w:r w:rsidRPr="007B6D15">
              <w:rPr>
                <w:b/>
                <w:bCs/>
              </w:rPr>
              <w:t>8</w:t>
            </w:r>
            <w:r w:rsidR="0067083A">
              <w:rPr>
                <w:b/>
                <w:bCs/>
              </w:rPr>
              <w:t>5</w:t>
            </w:r>
            <w:r w:rsidR="00A203CC">
              <w:rPr>
                <w:b/>
                <w:bCs/>
              </w:rPr>
              <w:t>.0</w:t>
            </w:r>
          </w:p>
        </w:tc>
        <w:tc>
          <w:tcPr>
            <w:tcW w:w="1474" w:type="dxa"/>
            <w:tcPrChange w:id="1891" w:author="YENDAPALLY, NISHITHA" w:date="2022-07-28T23:44:00Z">
              <w:tcPr>
                <w:tcW w:w="1474" w:type="dxa"/>
              </w:tcPr>
            </w:tcPrChange>
          </w:tcPr>
          <w:p w14:paraId="77C6985F" w14:textId="63BBBD0D" w:rsidR="00124DA7" w:rsidRPr="007B6D15" w:rsidRDefault="00124DA7" w:rsidP="00905B1F">
            <w:pPr>
              <w:spacing w:line="480" w:lineRule="auto"/>
              <w:jc w:val="both"/>
              <w:rPr>
                <w:b/>
                <w:bCs/>
              </w:rPr>
            </w:pPr>
            <w:r w:rsidRPr="007B6D15">
              <w:rPr>
                <w:b/>
                <w:bCs/>
              </w:rPr>
              <w:t>80.</w:t>
            </w:r>
            <w:r w:rsidR="004A6FFA">
              <w:rPr>
                <w:b/>
                <w:bCs/>
              </w:rPr>
              <w:t>4</w:t>
            </w:r>
          </w:p>
        </w:tc>
        <w:tc>
          <w:tcPr>
            <w:tcW w:w="1475" w:type="dxa"/>
            <w:tcPrChange w:id="1892" w:author="YENDAPALLY, NISHITHA" w:date="2022-07-28T23:44:00Z">
              <w:tcPr>
                <w:tcW w:w="1475" w:type="dxa"/>
              </w:tcPr>
            </w:tcPrChange>
          </w:tcPr>
          <w:p w14:paraId="18D0783D" w14:textId="117AFBCB" w:rsidR="00124DA7" w:rsidRPr="007B6D15" w:rsidRDefault="00124DA7" w:rsidP="00905B1F">
            <w:pPr>
              <w:spacing w:line="480" w:lineRule="auto"/>
              <w:jc w:val="both"/>
              <w:rPr>
                <w:b/>
                <w:bCs/>
              </w:rPr>
            </w:pPr>
            <w:r w:rsidRPr="007B6D15">
              <w:rPr>
                <w:b/>
                <w:bCs/>
              </w:rPr>
              <w:t>80.</w:t>
            </w:r>
            <w:r w:rsidR="004A6FFA">
              <w:rPr>
                <w:b/>
                <w:bCs/>
              </w:rPr>
              <w:t>4</w:t>
            </w:r>
          </w:p>
        </w:tc>
        <w:tc>
          <w:tcPr>
            <w:tcW w:w="1475" w:type="dxa"/>
            <w:tcPrChange w:id="1893" w:author="YENDAPALLY, NISHITHA" w:date="2022-07-28T23:44:00Z">
              <w:tcPr>
                <w:tcW w:w="1475" w:type="dxa"/>
              </w:tcPr>
            </w:tcPrChange>
          </w:tcPr>
          <w:p w14:paraId="10A17C3A" w14:textId="77777777" w:rsidR="00124DA7" w:rsidRPr="007B6D15" w:rsidRDefault="00124DA7" w:rsidP="00905B1F">
            <w:pPr>
              <w:spacing w:line="480" w:lineRule="auto"/>
              <w:jc w:val="both"/>
              <w:rPr>
                <w:b/>
                <w:bCs/>
              </w:rPr>
            </w:pPr>
            <w:r w:rsidRPr="007B6D15">
              <w:rPr>
                <w:b/>
                <w:bCs/>
              </w:rPr>
              <w:t>60.58</w:t>
            </w:r>
          </w:p>
        </w:tc>
      </w:tr>
      <w:tr w:rsidR="00124DA7" w14:paraId="23654FF9" w14:textId="77777777" w:rsidTr="000017EB">
        <w:trPr>
          <w:jc w:val="center"/>
        </w:trPr>
        <w:tc>
          <w:tcPr>
            <w:tcW w:w="1977" w:type="dxa"/>
            <w:tcPrChange w:id="1894" w:author="YENDAPALLY, NISHITHA" w:date="2022-07-28T23:44:00Z">
              <w:tcPr>
                <w:tcW w:w="1977" w:type="dxa"/>
              </w:tcPr>
            </w:tcPrChange>
          </w:tcPr>
          <w:p w14:paraId="6BD3087C" w14:textId="77777777" w:rsidR="00124DA7" w:rsidRPr="008E141B" w:rsidRDefault="00124DA7" w:rsidP="00905B1F">
            <w:pPr>
              <w:spacing w:after="160" w:line="259" w:lineRule="auto"/>
              <w:contextualSpacing/>
            </w:pPr>
            <w:r w:rsidRPr="008E141B">
              <w:t>SVM</w:t>
            </w:r>
          </w:p>
        </w:tc>
        <w:tc>
          <w:tcPr>
            <w:tcW w:w="1475" w:type="dxa"/>
            <w:tcPrChange w:id="1895" w:author="YENDAPALLY, NISHITHA" w:date="2022-07-28T23:44:00Z">
              <w:tcPr>
                <w:tcW w:w="1475" w:type="dxa"/>
              </w:tcPr>
            </w:tcPrChange>
          </w:tcPr>
          <w:p w14:paraId="19F963DA" w14:textId="3E5637E7" w:rsidR="00124DA7" w:rsidRPr="008E141B" w:rsidRDefault="00124DA7" w:rsidP="00905B1F">
            <w:pPr>
              <w:spacing w:after="160" w:line="259" w:lineRule="auto"/>
              <w:contextualSpacing/>
            </w:pPr>
            <w:r w:rsidRPr="00683555">
              <w:t>62</w:t>
            </w:r>
            <w:r>
              <w:t>.8</w:t>
            </w:r>
          </w:p>
        </w:tc>
        <w:tc>
          <w:tcPr>
            <w:tcW w:w="1474" w:type="dxa"/>
            <w:tcPrChange w:id="1896" w:author="YENDAPALLY, NISHITHA" w:date="2022-07-28T23:44:00Z">
              <w:tcPr>
                <w:tcW w:w="1474" w:type="dxa"/>
              </w:tcPr>
            </w:tcPrChange>
          </w:tcPr>
          <w:p w14:paraId="0F785DC4" w14:textId="77777777" w:rsidR="00124DA7" w:rsidRPr="008E141B" w:rsidRDefault="00124DA7" w:rsidP="00905B1F">
            <w:pPr>
              <w:spacing w:after="160" w:line="259" w:lineRule="auto"/>
              <w:contextualSpacing/>
            </w:pPr>
            <w:r w:rsidRPr="00683555">
              <w:t>81</w:t>
            </w:r>
            <w:r>
              <w:t>.</w:t>
            </w:r>
            <w:r w:rsidRPr="00683555">
              <w:t>6</w:t>
            </w:r>
          </w:p>
        </w:tc>
        <w:tc>
          <w:tcPr>
            <w:tcW w:w="1474" w:type="dxa"/>
            <w:tcPrChange w:id="1897" w:author="YENDAPALLY, NISHITHA" w:date="2022-07-28T23:44:00Z">
              <w:tcPr>
                <w:tcW w:w="1474" w:type="dxa"/>
              </w:tcPr>
            </w:tcPrChange>
          </w:tcPr>
          <w:p w14:paraId="17B1EB31" w14:textId="77777777" w:rsidR="00124DA7" w:rsidRPr="008E141B" w:rsidRDefault="00124DA7" w:rsidP="00905B1F">
            <w:pPr>
              <w:spacing w:after="160" w:line="259" w:lineRule="auto"/>
              <w:contextualSpacing/>
            </w:pPr>
            <w:r w:rsidRPr="00683555">
              <w:t>72</w:t>
            </w:r>
            <w:r>
              <w:t>.</w:t>
            </w:r>
            <w:r w:rsidRPr="00683555">
              <w:t>2</w:t>
            </w:r>
          </w:p>
        </w:tc>
        <w:tc>
          <w:tcPr>
            <w:tcW w:w="1475" w:type="dxa"/>
            <w:tcPrChange w:id="1898" w:author="YENDAPALLY, NISHITHA" w:date="2022-07-28T23:44:00Z">
              <w:tcPr>
                <w:tcW w:w="1475" w:type="dxa"/>
              </w:tcPr>
            </w:tcPrChange>
          </w:tcPr>
          <w:p w14:paraId="1F98791D" w14:textId="25928E5A" w:rsidR="00124DA7" w:rsidRPr="008E141B" w:rsidRDefault="00124DA7" w:rsidP="00905B1F">
            <w:pPr>
              <w:spacing w:after="160" w:line="259" w:lineRule="auto"/>
              <w:contextualSpacing/>
            </w:pPr>
            <w:r w:rsidRPr="00683555">
              <w:t>72</w:t>
            </w:r>
            <w:r w:rsidR="00A203CC">
              <w:t>.0</w:t>
            </w:r>
          </w:p>
        </w:tc>
        <w:tc>
          <w:tcPr>
            <w:tcW w:w="1475" w:type="dxa"/>
            <w:tcPrChange w:id="1899" w:author="YENDAPALLY, NISHITHA" w:date="2022-07-28T23:44:00Z">
              <w:tcPr>
                <w:tcW w:w="1475" w:type="dxa"/>
              </w:tcPr>
            </w:tcPrChange>
          </w:tcPr>
          <w:p w14:paraId="376B1DDC" w14:textId="77777777" w:rsidR="00124DA7" w:rsidRPr="008E141B" w:rsidRDefault="00124DA7" w:rsidP="00905B1F">
            <w:pPr>
              <w:spacing w:after="160" w:line="259" w:lineRule="auto"/>
              <w:contextualSpacing/>
            </w:pPr>
            <w:r w:rsidRPr="00683555">
              <w:t>45</w:t>
            </w:r>
            <w:r>
              <w:t>.</w:t>
            </w:r>
            <w:r w:rsidRPr="00683555">
              <w:t>3</w:t>
            </w:r>
          </w:p>
        </w:tc>
      </w:tr>
      <w:tr w:rsidR="00124DA7" w14:paraId="67D9C6B3" w14:textId="77777777" w:rsidTr="000017EB">
        <w:trPr>
          <w:jc w:val="center"/>
        </w:trPr>
        <w:tc>
          <w:tcPr>
            <w:tcW w:w="1977" w:type="dxa"/>
            <w:tcPrChange w:id="1900" w:author="YENDAPALLY, NISHITHA" w:date="2022-07-28T23:44:00Z">
              <w:tcPr>
                <w:tcW w:w="1977" w:type="dxa"/>
              </w:tcPr>
            </w:tcPrChange>
          </w:tcPr>
          <w:p w14:paraId="00B9CF24" w14:textId="77777777" w:rsidR="00124DA7" w:rsidRPr="008E141B" w:rsidRDefault="00124DA7" w:rsidP="00905B1F">
            <w:pPr>
              <w:spacing w:after="160" w:line="259" w:lineRule="auto"/>
              <w:contextualSpacing/>
            </w:pPr>
            <w:r w:rsidRPr="008E141B">
              <w:t>Random Forest classifier</w:t>
            </w:r>
          </w:p>
        </w:tc>
        <w:tc>
          <w:tcPr>
            <w:tcW w:w="1475" w:type="dxa"/>
            <w:tcPrChange w:id="1901" w:author="YENDAPALLY, NISHITHA" w:date="2022-07-28T23:44:00Z">
              <w:tcPr>
                <w:tcW w:w="1475" w:type="dxa"/>
              </w:tcPr>
            </w:tcPrChange>
          </w:tcPr>
          <w:p w14:paraId="734C36B9" w14:textId="77777777" w:rsidR="00124DA7" w:rsidRPr="004A276D" w:rsidRDefault="00124DA7" w:rsidP="00905B1F">
            <w:pPr>
              <w:spacing w:after="160" w:line="259" w:lineRule="auto"/>
              <w:contextualSpacing/>
              <w:rPr>
                <w:b/>
                <w:bCs/>
              </w:rPr>
            </w:pPr>
            <w:r w:rsidRPr="004A276D">
              <w:rPr>
                <w:b/>
                <w:bCs/>
              </w:rPr>
              <w:t>89.8</w:t>
            </w:r>
          </w:p>
        </w:tc>
        <w:tc>
          <w:tcPr>
            <w:tcW w:w="1474" w:type="dxa"/>
            <w:tcPrChange w:id="1902" w:author="YENDAPALLY, NISHITHA" w:date="2022-07-28T23:44:00Z">
              <w:tcPr>
                <w:tcW w:w="1474" w:type="dxa"/>
              </w:tcPr>
            </w:tcPrChange>
          </w:tcPr>
          <w:p w14:paraId="4DDC3C36" w14:textId="77777777" w:rsidR="00124DA7" w:rsidRPr="008E141B" w:rsidRDefault="00124DA7" w:rsidP="00905B1F">
            <w:pPr>
              <w:spacing w:after="160" w:line="259" w:lineRule="auto"/>
              <w:contextualSpacing/>
            </w:pPr>
            <w:r w:rsidRPr="00683555">
              <w:t>48</w:t>
            </w:r>
            <w:r>
              <w:t>.</w:t>
            </w:r>
            <w:r w:rsidRPr="00683555">
              <w:t>4</w:t>
            </w:r>
          </w:p>
        </w:tc>
        <w:tc>
          <w:tcPr>
            <w:tcW w:w="1474" w:type="dxa"/>
            <w:tcPrChange w:id="1903" w:author="YENDAPALLY, NISHITHA" w:date="2022-07-28T23:44:00Z">
              <w:tcPr>
                <w:tcW w:w="1474" w:type="dxa"/>
              </w:tcPr>
            </w:tcPrChange>
          </w:tcPr>
          <w:p w14:paraId="14FEC34E" w14:textId="77777777" w:rsidR="00124DA7" w:rsidRPr="008E141B" w:rsidRDefault="00124DA7" w:rsidP="00905B1F">
            <w:pPr>
              <w:spacing w:after="160" w:line="259" w:lineRule="auto"/>
              <w:contextualSpacing/>
            </w:pPr>
            <w:r w:rsidRPr="00683555">
              <w:t>69</w:t>
            </w:r>
            <w:r>
              <w:t>.</w:t>
            </w:r>
            <w:r w:rsidRPr="00683555">
              <w:t>1</w:t>
            </w:r>
          </w:p>
        </w:tc>
        <w:tc>
          <w:tcPr>
            <w:tcW w:w="1475" w:type="dxa"/>
            <w:tcPrChange w:id="1904" w:author="YENDAPALLY, NISHITHA" w:date="2022-07-28T23:44:00Z">
              <w:tcPr>
                <w:tcW w:w="1475" w:type="dxa"/>
              </w:tcPr>
            </w:tcPrChange>
          </w:tcPr>
          <w:p w14:paraId="0C973917" w14:textId="56C0ADFB" w:rsidR="00124DA7" w:rsidRPr="008E141B" w:rsidRDefault="00124DA7" w:rsidP="00905B1F">
            <w:pPr>
              <w:spacing w:after="160" w:line="259" w:lineRule="auto"/>
              <w:contextualSpacing/>
            </w:pPr>
            <w:r w:rsidRPr="00683555">
              <w:t>69</w:t>
            </w:r>
            <w:r>
              <w:t>.</w:t>
            </w:r>
            <w:r w:rsidRPr="00683555">
              <w:t>1</w:t>
            </w:r>
          </w:p>
        </w:tc>
        <w:tc>
          <w:tcPr>
            <w:tcW w:w="1475" w:type="dxa"/>
            <w:tcPrChange w:id="1905" w:author="YENDAPALLY, NISHITHA" w:date="2022-07-28T23:44:00Z">
              <w:tcPr>
                <w:tcW w:w="1475" w:type="dxa"/>
              </w:tcPr>
            </w:tcPrChange>
          </w:tcPr>
          <w:p w14:paraId="2075F236" w14:textId="7FDA06E6" w:rsidR="00124DA7" w:rsidRPr="008E141B" w:rsidRDefault="00124DA7" w:rsidP="00905B1F">
            <w:pPr>
              <w:spacing w:after="160" w:line="259" w:lineRule="auto"/>
              <w:contextualSpacing/>
            </w:pPr>
            <w:r w:rsidRPr="00683555">
              <w:t>42</w:t>
            </w:r>
            <w:r w:rsidR="00A203CC">
              <w:t>.0</w:t>
            </w:r>
          </w:p>
        </w:tc>
      </w:tr>
      <w:tr w:rsidR="00124DA7" w14:paraId="59122D4D" w14:textId="77777777" w:rsidTr="000017EB">
        <w:trPr>
          <w:jc w:val="center"/>
        </w:trPr>
        <w:tc>
          <w:tcPr>
            <w:tcW w:w="1977" w:type="dxa"/>
            <w:tcPrChange w:id="1906" w:author="YENDAPALLY, NISHITHA" w:date="2022-07-28T23:44:00Z">
              <w:tcPr>
                <w:tcW w:w="1977" w:type="dxa"/>
              </w:tcPr>
            </w:tcPrChange>
          </w:tcPr>
          <w:p w14:paraId="28A8AD00" w14:textId="77777777" w:rsidR="00124DA7" w:rsidRPr="008E141B" w:rsidRDefault="00124DA7" w:rsidP="00905B1F">
            <w:pPr>
              <w:spacing w:after="160" w:line="259" w:lineRule="auto"/>
              <w:contextualSpacing/>
            </w:pPr>
            <w:r w:rsidRPr="008E141B">
              <w:t>Naïve Bayes</w:t>
            </w:r>
          </w:p>
        </w:tc>
        <w:tc>
          <w:tcPr>
            <w:tcW w:w="1475" w:type="dxa"/>
            <w:tcPrChange w:id="1907" w:author="YENDAPALLY, NISHITHA" w:date="2022-07-28T23:44:00Z">
              <w:tcPr>
                <w:tcW w:w="1475" w:type="dxa"/>
              </w:tcPr>
            </w:tcPrChange>
          </w:tcPr>
          <w:p w14:paraId="6A01A905" w14:textId="77777777" w:rsidR="00124DA7" w:rsidRPr="008E141B" w:rsidRDefault="00124DA7" w:rsidP="00905B1F">
            <w:pPr>
              <w:spacing w:after="160" w:line="259" w:lineRule="auto"/>
              <w:contextualSpacing/>
            </w:pPr>
            <w:r w:rsidRPr="00683555">
              <w:t>78</w:t>
            </w:r>
            <w:r>
              <w:t>.</w:t>
            </w:r>
            <w:r w:rsidRPr="00683555">
              <w:t>1</w:t>
            </w:r>
          </w:p>
        </w:tc>
        <w:tc>
          <w:tcPr>
            <w:tcW w:w="1474" w:type="dxa"/>
            <w:tcPrChange w:id="1908" w:author="YENDAPALLY, NISHITHA" w:date="2022-07-28T23:44:00Z">
              <w:tcPr>
                <w:tcW w:w="1474" w:type="dxa"/>
              </w:tcPr>
            </w:tcPrChange>
          </w:tcPr>
          <w:p w14:paraId="5CBE24B8" w14:textId="69E2A9CA" w:rsidR="00124DA7" w:rsidRPr="008E141B" w:rsidRDefault="00124DA7" w:rsidP="00905B1F">
            <w:pPr>
              <w:spacing w:after="160" w:line="259" w:lineRule="auto"/>
              <w:contextualSpacing/>
            </w:pPr>
            <w:r w:rsidRPr="00683555">
              <w:t>76</w:t>
            </w:r>
            <w:r>
              <w:t>.</w:t>
            </w:r>
            <w:r w:rsidRPr="00683555">
              <w:t>9</w:t>
            </w:r>
          </w:p>
        </w:tc>
        <w:tc>
          <w:tcPr>
            <w:tcW w:w="1474" w:type="dxa"/>
            <w:tcPrChange w:id="1909" w:author="YENDAPALLY, NISHITHA" w:date="2022-07-28T23:44:00Z">
              <w:tcPr>
                <w:tcW w:w="1474" w:type="dxa"/>
              </w:tcPr>
            </w:tcPrChange>
          </w:tcPr>
          <w:p w14:paraId="05938302" w14:textId="77777777" w:rsidR="00124DA7" w:rsidRPr="008E141B" w:rsidRDefault="00124DA7" w:rsidP="00905B1F">
            <w:pPr>
              <w:spacing w:after="160" w:line="259" w:lineRule="auto"/>
              <w:contextualSpacing/>
            </w:pPr>
            <w:r w:rsidRPr="00683555">
              <w:t>77</w:t>
            </w:r>
            <w:r>
              <w:t>.</w:t>
            </w:r>
            <w:r w:rsidRPr="00683555">
              <w:t>5</w:t>
            </w:r>
          </w:p>
        </w:tc>
        <w:tc>
          <w:tcPr>
            <w:tcW w:w="1475" w:type="dxa"/>
            <w:tcPrChange w:id="1910" w:author="YENDAPALLY, NISHITHA" w:date="2022-07-28T23:44:00Z">
              <w:tcPr>
                <w:tcW w:w="1475" w:type="dxa"/>
              </w:tcPr>
            </w:tcPrChange>
          </w:tcPr>
          <w:p w14:paraId="0715A73E" w14:textId="77777777" w:rsidR="00124DA7" w:rsidRPr="008E141B" w:rsidRDefault="00124DA7" w:rsidP="00905B1F">
            <w:pPr>
              <w:spacing w:after="160" w:line="259" w:lineRule="auto"/>
              <w:contextualSpacing/>
            </w:pPr>
            <w:r w:rsidRPr="00683555">
              <w:t>77</w:t>
            </w:r>
            <w:r>
              <w:t>.6</w:t>
            </w:r>
          </w:p>
        </w:tc>
        <w:tc>
          <w:tcPr>
            <w:tcW w:w="1475" w:type="dxa"/>
            <w:tcPrChange w:id="1911" w:author="YENDAPALLY, NISHITHA" w:date="2022-07-28T23:44:00Z">
              <w:tcPr>
                <w:tcW w:w="1475" w:type="dxa"/>
              </w:tcPr>
            </w:tcPrChange>
          </w:tcPr>
          <w:p w14:paraId="64BD9BE3" w14:textId="37989B3A" w:rsidR="00124DA7" w:rsidRPr="008E141B" w:rsidRDefault="00124DA7" w:rsidP="00905B1F">
            <w:pPr>
              <w:spacing w:after="160" w:line="259" w:lineRule="auto"/>
              <w:contextualSpacing/>
            </w:pPr>
            <w:r w:rsidRPr="00683555">
              <w:t>55</w:t>
            </w:r>
            <w:r>
              <w:t>.</w:t>
            </w:r>
            <w:r w:rsidRPr="00683555">
              <w:t>0</w:t>
            </w:r>
          </w:p>
        </w:tc>
      </w:tr>
      <w:tr w:rsidR="00124DA7" w14:paraId="6968F6CD" w14:textId="77777777" w:rsidTr="000017EB">
        <w:trPr>
          <w:jc w:val="center"/>
        </w:trPr>
        <w:tc>
          <w:tcPr>
            <w:tcW w:w="1977" w:type="dxa"/>
            <w:tcPrChange w:id="1912" w:author="YENDAPALLY, NISHITHA" w:date="2022-07-28T23:44:00Z">
              <w:tcPr>
                <w:tcW w:w="1977" w:type="dxa"/>
              </w:tcPr>
            </w:tcPrChange>
          </w:tcPr>
          <w:p w14:paraId="2960DB02" w14:textId="77777777" w:rsidR="00124DA7" w:rsidRPr="008E141B" w:rsidRDefault="00124DA7" w:rsidP="00905B1F">
            <w:pPr>
              <w:spacing w:after="160" w:line="259" w:lineRule="auto"/>
              <w:contextualSpacing/>
            </w:pPr>
            <w:r w:rsidRPr="008E141B">
              <w:t>Logistic Regression</w:t>
            </w:r>
          </w:p>
        </w:tc>
        <w:tc>
          <w:tcPr>
            <w:tcW w:w="1475" w:type="dxa"/>
            <w:tcPrChange w:id="1913" w:author="YENDAPALLY, NISHITHA" w:date="2022-07-28T23:44:00Z">
              <w:tcPr>
                <w:tcW w:w="1475" w:type="dxa"/>
              </w:tcPr>
            </w:tcPrChange>
          </w:tcPr>
          <w:p w14:paraId="03BEB51F" w14:textId="77777777" w:rsidR="00124DA7" w:rsidRPr="008E141B" w:rsidRDefault="00124DA7" w:rsidP="00905B1F">
            <w:pPr>
              <w:spacing w:after="160" w:line="259" w:lineRule="auto"/>
              <w:contextualSpacing/>
            </w:pPr>
            <w:r w:rsidRPr="00683555">
              <w:t>67</w:t>
            </w:r>
            <w:r>
              <w:t>.2</w:t>
            </w:r>
          </w:p>
        </w:tc>
        <w:tc>
          <w:tcPr>
            <w:tcW w:w="1474" w:type="dxa"/>
            <w:tcPrChange w:id="1914" w:author="YENDAPALLY, NISHITHA" w:date="2022-07-28T23:44:00Z">
              <w:tcPr>
                <w:tcW w:w="1474" w:type="dxa"/>
              </w:tcPr>
            </w:tcPrChange>
          </w:tcPr>
          <w:p w14:paraId="46370E20" w14:textId="0108760E" w:rsidR="00124DA7" w:rsidRPr="008E141B" w:rsidRDefault="00124DA7" w:rsidP="00905B1F">
            <w:pPr>
              <w:spacing w:after="160" w:line="259" w:lineRule="auto"/>
              <w:contextualSpacing/>
            </w:pPr>
            <w:r w:rsidRPr="008E141B">
              <w:t>75</w:t>
            </w:r>
            <w:r w:rsidR="00A203CC">
              <w:t>.0</w:t>
            </w:r>
          </w:p>
        </w:tc>
        <w:tc>
          <w:tcPr>
            <w:tcW w:w="1474" w:type="dxa"/>
            <w:tcPrChange w:id="1915" w:author="YENDAPALLY, NISHITHA" w:date="2022-07-28T23:44:00Z">
              <w:tcPr>
                <w:tcW w:w="1474" w:type="dxa"/>
              </w:tcPr>
            </w:tcPrChange>
          </w:tcPr>
          <w:p w14:paraId="4925AD61" w14:textId="2EF386F7" w:rsidR="00124DA7" w:rsidRPr="008E141B" w:rsidRDefault="00124DA7" w:rsidP="00905B1F">
            <w:pPr>
              <w:spacing w:after="160" w:line="259" w:lineRule="auto"/>
              <w:contextualSpacing/>
            </w:pPr>
            <w:r w:rsidRPr="00683555">
              <w:t>71</w:t>
            </w:r>
            <w:r w:rsidR="00A203CC">
              <w:t>.0</w:t>
            </w:r>
          </w:p>
        </w:tc>
        <w:tc>
          <w:tcPr>
            <w:tcW w:w="1475" w:type="dxa"/>
            <w:tcPrChange w:id="1916" w:author="YENDAPALLY, NISHITHA" w:date="2022-07-28T23:44:00Z">
              <w:tcPr>
                <w:tcW w:w="1475" w:type="dxa"/>
              </w:tcPr>
            </w:tcPrChange>
          </w:tcPr>
          <w:p w14:paraId="45792E37" w14:textId="7487C8AC" w:rsidR="00124DA7" w:rsidRPr="008E141B" w:rsidRDefault="00124DA7" w:rsidP="00905B1F">
            <w:pPr>
              <w:spacing w:after="160" w:line="259" w:lineRule="auto"/>
              <w:contextualSpacing/>
            </w:pPr>
            <w:r w:rsidRPr="00683555">
              <w:t>71</w:t>
            </w:r>
            <w:r>
              <w:t>.</w:t>
            </w:r>
            <w:r w:rsidRPr="00683555">
              <w:t>0</w:t>
            </w:r>
          </w:p>
        </w:tc>
        <w:tc>
          <w:tcPr>
            <w:tcW w:w="1475" w:type="dxa"/>
            <w:tcPrChange w:id="1917" w:author="YENDAPALLY, NISHITHA" w:date="2022-07-28T23:44:00Z">
              <w:tcPr>
                <w:tcW w:w="1475" w:type="dxa"/>
              </w:tcPr>
            </w:tcPrChange>
          </w:tcPr>
          <w:p w14:paraId="54EED4DD" w14:textId="77777777" w:rsidR="00124DA7" w:rsidRPr="008E141B" w:rsidRDefault="00124DA7" w:rsidP="00905B1F">
            <w:pPr>
              <w:spacing w:after="160" w:line="259" w:lineRule="auto"/>
              <w:contextualSpacing/>
            </w:pPr>
            <w:r w:rsidRPr="00683555">
              <w:t>42</w:t>
            </w:r>
            <w:r>
              <w:t>.</w:t>
            </w:r>
            <w:r w:rsidRPr="00683555">
              <w:t>3</w:t>
            </w:r>
          </w:p>
        </w:tc>
      </w:tr>
      <w:tr w:rsidR="00124DA7" w14:paraId="5143753A" w14:textId="77777777" w:rsidTr="000017EB">
        <w:trPr>
          <w:jc w:val="center"/>
        </w:trPr>
        <w:tc>
          <w:tcPr>
            <w:tcW w:w="1977" w:type="dxa"/>
            <w:tcPrChange w:id="1918" w:author="YENDAPALLY, NISHITHA" w:date="2022-07-28T23:44:00Z">
              <w:tcPr>
                <w:tcW w:w="1977" w:type="dxa"/>
              </w:tcPr>
            </w:tcPrChange>
          </w:tcPr>
          <w:p w14:paraId="7AD1127A" w14:textId="77777777" w:rsidR="00124DA7" w:rsidRPr="008E141B" w:rsidRDefault="00124DA7" w:rsidP="00905B1F">
            <w:pPr>
              <w:spacing w:after="160" w:line="259" w:lineRule="auto"/>
              <w:contextualSpacing/>
            </w:pPr>
            <w:r w:rsidRPr="008E141B">
              <w:t>K-Nearest</w:t>
            </w:r>
            <w:r>
              <w:t xml:space="preserve"> </w:t>
            </w:r>
            <w:r w:rsidRPr="008E141B">
              <w:t>Neighbor</w:t>
            </w:r>
          </w:p>
        </w:tc>
        <w:tc>
          <w:tcPr>
            <w:tcW w:w="1475" w:type="dxa"/>
            <w:tcPrChange w:id="1919" w:author="YENDAPALLY, NISHITHA" w:date="2022-07-28T23:44:00Z">
              <w:tcPr>
                <w:tcW w:w="1475" w:type="dxa"/>
              </w:tcPr>
            </w:tcPrChange>
          </w:tcPr>
          <w:p w14:paraId="41BEC3C3" w14:textId="3B8CFC7A" w:rsidR="00124DA7" w:rsidRPr="008E141B" w:rsidRDefault="00124DA7" w:rsidP="00905B1F">
            <w:pPr>
              <w:spacing w:after="160" w:line="259" w:lineRule="auto"/>
              <w:contextualSpacing/>
            </w:pPr>
            <w:r w:rsidRPr="00683555">
              <w:t>60</w:t>
            </w:r>
            <w:r>
              <w:t>.</w:t>
            </w:r>
            <w:r w:rsidRPr="00683555">
              <w:t>1</w:t>
            </w:r>
          </w:p>
        </w:tc>
        <w:tc>
          <w:tcPr>
            <w:tcW w:w="1474" w:type="dxa"/>
            <w:tcPrChange w:id="1920" w:author="YENDAPALLY, NISHITHA" w:date="2022-07-28T23:44:00Z">
              <w:tcPr>
                <w:tcW w:w="1474" w:type="dxa"/>
              </w:tcPr>
            </w:tcPrChange>
          </w:tcPr>
          <w:p w14:paraId="4E68E9FA" w14:textId="77777777" w:rsidR="00124DA7" w:rsidRPr="008E141B" w:rsidRDefault="00124DA7" w:rsidP="00905B1F">
            <w:pPr>
              <w:spacing w:after="160" w:line="259" w:lineRule="auto"/>
              <w:contextualSpacing/>
            </w:pPr>
            <w:r w:rsidRPr="008E141B">
              <w:t>82</w:t>
            </w:r>
            <w:r>
              <w:t>.</w:t>
            </w:r>
            <w:r w:rsidRPr="008E141B">
              <w:t>4</w:t>
            </w:r>
          </w:p>
        </w:tc>
        <w:tc>
          <w:tcPr>
            <w:tcW w:w="1474" w:type="dxa"/>
            <w:tcPrChange w:id="1921" w:author="YENDAPALLY, NISHITHA" w:date="2022-07-28T23:44:00Z">
              <w:tcPr>
                <w:tcW w:w="1474" w:type="dxa"/>
              </w:tcPr>
            </w:tcPrChange>
          </w:tcPr>
          <w:p w14:paraId="29E5095E" w14:textId="77777777" w:rsidR="00124DA7" w:rsidRPr="008E141B" w:rsidRDefault="00124DA7" w:rsidP="00905B1F">
            <w:pPr>
              <w:spacing w:after="160" w:line="259" w:lineRule="auto"/>
              <w:contextualSpacing/>
            </w:pPr>
            <w:r w:rsidRPr="00683555">
              <w:t>71</w:t>
            </w:r>
            <w:r>
              <w:t>.</w:t>
            </w:r>
            <w:r w:rsidRPr="00683555">
              <w:t>2</w:t>
            </w:r>
          </w:p>
        </w:tc>
        <w:tc>
          <w:tcPr>
            <w:tcW w:w="1475" w:type="dxa"/>
            <w:tcPrChange w:id="1922" w:author="YENDAPALLY, NISHITHA" w:date="2022-07-28T23:44:00Z">
              <w:tcPr>
                <w:tcW w:w="1475" w:type="dxa"/>
              </w:tcPr>
            </w:tcPrChange>
          </w:tcPr>
          <w:p w14:paraId="52A5240E" w14:textId="77777777" w:rsidR="00124DA7" w:rsidRPr="008E141B" w:rsidRDefault="00124DA7" w:rsidP="00905B1F">
            <w:pPr>
              <w:spacing w:after="160" w:line="259" w:lineRule="auto"/>
              <w:contextualSpacing/>
            </w:pPr>
            <w:r w:rsidRPr="008E141B">
              <w:t>71</w:t>
            </w:r>
            <w:r>
              <w:t>.</w:t>
            </w:r>
            <w:r w:rsidRPr="008E141B">
              <w:t>2</w:t>
            </w:r>
          </w:p>
        </w:tc>
        <w:tc>
          <w:tcPr>
            <w:tcW w:w="1475" w:type="dxa"/>
            <w:tcPrChange w:id="1923" w:author="YENDAPALLY, NISHITHA" w:date="2022-07-28T23:44:00Z">
              <w:tcPr>
                <w:tcW w:w="1475" w:type="dxa"/>
              </w:tcPr>
            </w:tcPrChange>
          </w:tcPr>
          <w:p w14:paraId="2464FCD0" w14:textId="77777777" w:rsidR="00124DA7" w:rsidRPr="008E141B" w:rsidRDefault="00124DA7" w:rsidP="00905B1F">
            <w:pPr>
              <w:spacing w:after="160" w:line="259" w:lineRule="auto"/>
              <w:contextualSpacing/>
            </w:pPr>
            <w:r w:rsidRPr="00683555">
              <w:t>43</w:t>
            </w:r>
            <w:r>
              <w:t>.</w:t>
            </w:r>
            <w:r w:rsidRPr="00683555">
              <w:t>6</w:t>
            </w:r>
          </w:p>
        </w:tc>
      </w:tr>
      <w:tr w:rsidR="00124DA7" w14:paraId="51D9A882" w14:textId="77777777" w:rsidTr="000017EB">
        <w:trPr>
          <w:jc w:val="center"/>
        </w:trPr>
        <w:tc>
          <w:tcPr>
            <w:tcW w:w="1977" w:type="dxa"/>
            <w:tcPrChange w:id="1924" w:author="YENDAPALLY, NISHITHA" w:date="2022-07-28T23:44:00Z">
              <w:tcPr>
                <w:tcW w:w="1977" w:type="dxa"/>
              </w:tcPr>
            </w:tcPrChange>
          </w:tcPr>
          <w:p w14:paraId="23F51EB8" w14:textId="77777777" w:rsidR="00124DA7" w:rsidRPr="008E141B" w:rsidRDefault="00124DA7" w:rsidP="00905B1F">
            <w:pPr>
              <w:spacing w:after="160" w:line="259" w:lineRule="auto"/>
              <w:contextualSpacing/>
            </w:pPr>
            <w:r w:rsidRPr="008E141B">
              <w:t>Gradient-Boosting</w:t>
            </w:r>
          </w:p>
        </w:tc>
        <w:tc>
          <w:tcPr>
            <w:tcW w:w="1475" w:type="dxa"/>
            <w:tcPrChange w:id="1925" w:author="YENDAPALLY, NISHITHA" w:date="2022-07-28T23:44:00Z">
              <w:tcPr>
                <w:tcW w:w="1475" w:type="dxa"/>
              </w:tcPr>
            </w:tcPrChange>
          </w:tcPr>
          <w:p w14:paraId="0DA83ADC" w14:textId="6E99BEAB" w:rsidR="00124DA7" w:rsidRPr="008E141B" w:rsidRDefault="00124DA7" w:rsidP="00905B1F">
            <w:pPr>
              <w:spacing w:after="160" w:line="259" w:lineRule="auto"/>
              <w:contextualSpacing/>
            </w:pPr>
            <w:r w:rsidRPr="00683555">
              <w:t>83</w:t>
            </w:r>
            <w:r>
              <w:t>.</w:t>
            </w:r>
            <w:r w:rsidRPr="00683555">
              <w:t>5</w:t>
            </w:r>
          </w:p>
        </w:tc>
        <w:tc>
          <w:tcPr>
            <w:tcW w:w="1474" w:type="dxa"/>
            <w:tcPrChange w:id="1926" w:author="YENDAPALLY, NISHITHA" w:date="2022-07-28T23:44:00Z">
              <w:tcPr>
                <w:tcW w:w="1474" w:type="dxa"/>
              </w:tcPr>
            </w:tcPrChange>
          </w:tcPr>
          <w:p w14:paraId="09E6BE60" w14:textId="77777777" w:rsidR="00124DA7" w:rsidRPr="008E141B" w:rsidRDefault="00124DA7" w:rsidP="00905B1F">
            <w:pPr>
              <w:spacing w:after="160" w:line="259" w:lineRule="auto"/>
              <w:contextualSpacing/>
            </w:pPr>
            <w:r w:rsidRPr="00683555">
              <w:t>65</w:t>
            </w:r>
            <w:r>
              <w:t>.</w:t>
            </w:r>
            <w:r w:rsidRPr="00683555">
              <w:t>2</w:t>
            </w:r>
          </w:p>
        </w:tc>
        <w:tc>
          <w:tcPr>
            <w:tcW w:w="1474" w:type="dxa"/>
            <w:tcPrChange w:id="1927" w:author="YENDAPALLY, NISHITHA" w:date="2022-07-28T23:44:00Z">
              <w:tcPr>
                <w:tcW w:w="1474" w:type="dxa"/>
              </w:tcPr>
            </w:tcPrChange>
          </w:tcPr>
          <w:p w14:paraId="7422220B" w14:textId="77777777" w:rsidR="00124DA7" w:rsidRPr="008E141B" w:rsidRDefault="00124DA7" w:rsidP="00905B1F">
            <w:pPr>
              <w:spacing w:after="160" w:line="259" w:lineRule="auto"/>
              <w:contextualSpacing/>
            </w:pPr>
            <w:r w:rsidRPr="00683555">
              <w:t>74</w:t>
            </w:r>
            <w:r>
              <w:t>.</w:t>
            </w:r>
            <w:r w:rsidRPr="00683555">
              <w:t>4</w:t>
            </w:r>
          </w:p>
        </w:tc>
        <w:tc>
          <w:tcPr>
            <w:tcW w:w="1475" w:type="dxa"/>
            <w:tcPrChange w:id="1928" w:author="YENDAPALLY, NISHITHA" w:date="2022-07-28T23:44:00Z">
              <w:tcPr>
                <w:tcW w:w="1475" w:type="dxa"/>
              </w:tcPr>
            </w:tcPrChange>
          </w:tcPr>
          <w:p w14:paraId="5C80F089" w14:textId="4E05CE17" w:rsidR="00124DA7" w:rsidRPr="008E141B" w:rsidRDefault="00124DA7" w:rsidP="00905B1F">
            <w:pPr>
              <w:spacing w:after="160" w:line="259" w:lineRule="auto"/>
              <w:contextualSpacing/>
            </w:pPr>
            <w:r w:rsidRPr="00683555">
              <w:t>74</w:t>
            </w:r>
            <w:r w:rsidR="00A203CC">
              <w:t>.0</w:t>
            </w:r>
          </w:p>
        </w:tc>
        <w:tc>
          <w:tcPr>
            <w:tcW w:w="1475" w:type="dxa"/>
            <w:tcPrChange w:id="1929" w:author="YENDAPALLY, NISHITHA" w:date="2022-07-28T23:44:00Z">
              <w:tcPr>
                <w:tcW w:w="1475" w:type="dxa"/>
              </w:tcPr>
            </w:tcPrChange>
          </w:tcPr>
          <w:p w14:paraId="5998B160" w14:textId="77777777" w:rsidR="00124DA7" w:rsidRPr="008E141B" w:rsidRDefault="00124DA7" w:rsidP="00905B1F">
            <w:pPr>
              <w:spacing w:after="160" w:line="259" w:lineRule="auto"/>
              <w:contextualSpacing/>
            </w:pPr>
            <w:r w:rsidRPr="00683555">
              <w:t>49</w:t>
            </w:r>
            <w:r>
              <w:t>.6</w:t>
            </w:r>
          </w:p>
        </w:tc>
      </w:tr>
      <w:tr w:rsidR="00124DA7" w14:paraId="5EF291D0" w14:textId="77777777" w:rsidTr="000017EB">
        <w:trPr>
          <w:jc w:val="center"/>
        </w:trPr>
        <w:tc>
          <w:tcPr>
            <w:tcW w:w="1977" w:type="dxa"/>
            <w:tcPrChange w:id="1930" w:author="YENDAPALLY, NISHITHA" w:date="2022-07-28T23:44:00Z">
              <w:tcPr>
                <w:tcW w:w="1977" w:type="dxa"/>
              </w:tcPr>
            </w:tcPrChange>
          </w:tcPr>
          <w:p w14:paraId="26226E00" w14:textId="77777777" w:rsidR="00124DA7" w:rsidRPr="008E141B" w:rsidRDefault="00124DA7" w:rsidP="00905B1F">
            <w:pPr>
              <w:spacing w:after="160" w:line="259" w:lineRule="auto"/>
              <w:contextualSpacing/>
            </w:pPr>
            <w:r w:rsidRPr="008E141B">
              <w:t>ADA-Boosting</w:t>
            </w:r>
          </w:p>
        </w:tc>
        <w:tc>
          <w:tcPr>
            <w:tcW w:w="1475" w:type="dxa"/>
            <w:tcPrChange w:id="1931" w:author="YENDAPALLY, NISHITHA" w:date="2022-07-28T23:44:00Z">
              <w:tcPr>
                <w:tcW w:w="1475" w:type="dxa"/>
              </w:tcPr>
            </w:tcPrChange>
          </w:tcPr>
          <w:p w14:paraId="11E2C9A0" w14:textId="77777777" w:rsidR="00124DA7" w:rsidRPr="008E141B" w:rsidRDefault="00124DA7" w:rsidP="00905B1F">
            <w:pPr>
              <w:spacing w:after="160" w:line="259" w:lineRule="auto"/>
              <w:contextualSpacing/>
            </w:pPr>
            <w:r w:rsidRPr="00683555">
              <w:t>64</w:t>
            </w:r>
            <w:r>
              <w:t>.</w:t>
            </w:r>
            <w:r w:rsidRPr="00683555">
              <w:t>8</w:t>
            </w:r>
          </w:p>
        </w:tc>
        <w:tc>
          <w:tcPr>
            <w:tcW w:w="1474" w:type="dxa"/>
            <w:tcPrChange w:id="1932" w:author="YENDAPALLY, NISHITHA" w:date="2022-07-28T23:44:00Z">
              <w:tcPr>
                <w:tcW w:w="1474" w:type="dxa"/>
              </w:tcPr>
            </w:tcPrChange>
          </w:tcPr>
          <w:p w14:paraId="445DA783" w14:textId="77777777" w:rsidR="00124DA7" w:rsidRPr="008E141B" w:rsidRDefault="00124DA7" w:rsidP="00905B1F">
            <w:pPr>
              <w:spacing w:after="160" w:line="259" w:lineRule="auto"/>
              <w:contextualSpacing/>
            </w:pPr>
            <w:r w:rsidRPr="00683555">
              <w:t>85</w:t>
            </w:r>
            <w:r>
              <w:t>.</w:t>
            </w:r>
            <w:r w:rsidRPr="00683555">
              <w:t>1</w:t>
            </w:r>
          </w:p>
        </w:tc>
        <w:tc>
          <w:tcPr>
            <w:tcW w:w="1474" w:type="dxa"/>
            <w:tcPrChange w:id="1933" w:author="YENDAPALLY, NISHITHA" w:date="2022-07-28T23:44:00Z">
              <w:tcPr>
                <w:tcW w:w="1474" w:type="dxa"/>
              </w:tcPr>
            </w:tcPrChange>
          </w:tcPr>
          <w:p w14:paraId="57F022C2" w14:textId="17011FF4" w:rsidR="00124DA7" w:rsidRPr="008E141B" w:rsidRDefault="00124DA7" w:rsidP="00905B1F">
            <w:pPr>
              <w:spacing w:after="160" w:line="259" w:lineRule="auto"/>
              <w:contextualSpacing/>
            </w:pPr>
            <w:r w:rsidRPr="00683555">
              <w:t>75</w:t>
            </w:r>
            <w:r w:rsidR="00A203CC">
              <w:t>.0</w:t>
            </w:r>
          </w:p>
        </w:tc>
        <w:tc>
          <w:tcPr>
            <w:tcW w:w="1475" w:type="dxa"/>
            <w:tcPrChange w:id="1934" w:author="YENDAPALLY, NISHITHA" w:date="2022-07-28T23:44:00Z">
              <w:tcPr>
                <w:tcW w:w="1475" w:type="dxa"/>
              </w:tcPr>
            </w:tcPrChange>
          </w:tcPr>
          <w:p w14:paraId="327241F9" w14:textId="52E163E7" w:rsidR="00124DA7" w:rsidRPr="008E141B" w:rsidRDefault="00124DA7" w:rsidP="00905B1F">
            <w:pPr>
              <w:spacing w:after="160" w:line="259" w:lineRule="auto"/>
              <w:contextualSpacing/>
            </w:pPr>
            <w:r w:rsidRPr="008E141B">
              <w:t>75</w:t>
            </w:r>
            <w:r w:rsidR="00A203CC">
              <w:t>.0</w:t>
            </w:r>
          </w:p>
        </w:tc>
        <w:tc>
          <w:tcPr>
            <w:tcW w:w="1475" w:type="dxa"/>
            <w:tcPrChange w:id="1935" w:author="YENDAPALLY, NISHITHA" w:date="2022-07-28T23:44:00Z">
              <w:tcPr>
                <w:tcW w:w="1475" w:type="dxa"/>
              </w:tcPr>
            </w:tcPrChange>
          </w:tcPr>
          <w:p w14:paraId="6459AA99" w14:textId="5F05A44A" w:rsidR="00124DA7" w:rsidRPr="008E141B" w:rsidRDefault="00124DA7" w:rsidP="00905B1F">
            <w:pPr>
              <w:spacing w:after="160" w:line="259" w:lineRule="auto"/>
              <w:contextualSpacing/>
            </w:pPr>
            <w:r w:rsidRPr="00683555">
              <w:t>51</w:t>
            </w:r>
            <w:r>
              <w:t>.</w:t>
            </w:r>
            <w:r w:rsidRPr="00683555">
              <w:t>0</w:t>
            </w:r>
          </w:p>
        </w:tc>
      </w:tr>
      <w:tr w:rsidR="00124DA7" w14:paraId="435FD88B" w14:textId="77777777" w:rsidTr="000017EB">
        <w:trPr>
          <w:jc w:val="center"/>
        </w:trPr>
        <w:tc>
          <w:tcPr>
            <w:tcW w:w="1977" w:type="dxa"/>
            <w:tcPrChange w:id="1936" w:author="YENDAPALLY, NISHITHA" w:date="2022-07-28T23:44:00Z">
              <w:tcPr>
                <w:tcW w:w="1977" w:type="dxa"/>
              </w:tcPr>
            </w:tcPrChange>
          </w:tcPr>
          <w:p w14:paraId="1AD0B76D" w14:textId="77777777" w:rsidR="00124DA7" w:rsidRPr="008E141B" w:rsidRDefault="00124DA7" w:rsidP="00905B1F">
            <w:pPr>
              <w:spacing w:after="160" w:line="259" w:lineRule="auto"/>
              <w:contextualSpacing/>
            </w:pPr>
            <w:r w:rsidRPr="008E141B">
              <w:t>Decision-Tree</w:t>
            </w:r>
          </w:p>
        </w:tc>
        <w:tc>
          <w:tcPr>
            <w:tcW w:w="1475" w:type="dxa"/>
            <w:tcPrChange w:id="1937" w:author="YENDAPALLY, NISHITHA" w:date="2022-07-28T23:44:00Z">
              <w:tcPr>
                <w:tcW w:w="1475" w:type="dxa"/>
              </w:tcPr>
            </w:tcPrChange>
          </w:tcPr>
          <w:p w14:paraId="5419826D" w14:textId="767CA4B7" w:rsidR="00124DA7" w:rsidRPr="008E141B" w:rsidRDefault="00124DA7" w:rsidP="00905B1F">
            <w:pPr>
              <w:spacing w:after="160" w:line="259" w:lineRule="auto"/>
              <w:contextualSpacing/>
            </w:pPr>
            <w:r w:rsidRPr="00683555">
              <w:t>66</w:t>
            </w:r>
            <w:r>
              <w:t>.</w:t>
            </w:r>
            <w:r w:rsidRPr="00683555">
              <w:t>7</w:t>
            </w:r>
          </w:p>
        </w:tc>
        <w:tc>
          <w:tcPr>
            <w:tcW w:w="1474" w:type="dxa"/>
            <w:tcPrChange w:id="1938" w:author="YENDAPALLY, NISHITHA" w:date="2022-07-28T23:44:00Z">
              <w:tcPr>
                <w:tcW w:w="1474" w:type="dxa"/>
              </w:tcPr>
            </w:tcPrChange>
          </w:tcPr>
          <w:p w14:paraId="71AD616B" w14:textId="77777777" w:rsidR="00124DA7" w:rsidRPr="008E141B" w:rsidRDefault="00124DA7" w:rsidP="00905B1F">
            <w:pPr>
              <w:spacing w:after="160" w:line="259" w:lineRule="auto"/>
              <w:contextualSpacing/>
            </w:pPr>
            <w:r w:rsidRPr="00683555">
              <w:t>78</w:t>
            </w:r>
            <w:r>
              <w:t>.</w:t>
            </w:r>
            <w:r w:rsidRPr="00683555">
              <w:t>1</w:t>
            </w:r>
          </w:p>
        </w:tc>
        <w:tc>
          <w:tcPr>
            <w:tcW w:w="1474" w:type="dxa"/>
            <w:tcPrChange w:id="1939" w:author="YENDAPALLY, NISHITHA" w:date="2022-07-28T23:44:00Z">
              <w:tcPr>
                <w:tcW w:w="1474" w:type="dxa"/>
              </w:tcPr>
            </w:tcPrChange>
          </w:tcPr>
          <w:p w14:paraId="237F2D33" w14:textId="77777777" w:rsidR="00124DA7" w:rsidRPr="008E141B" w:rsidRDefault="00124DA7" w:rsidP="00905B1F">
            <w:pPr>
              <w:spacing w:after="160" w:line="259" w:lineRule="auto"/>
              <w:contextualSpacing/>
            </w:pPr>
            <w:r w:rsidRPr="00683555">
              <w:t>72</w:t>
            </w:r>
            <w:r>
              <w:t>.</w:t>
            </w:r>
            <w:r w:rsidRPr="00683555">
              <w:t>4</w:t>
            </w:r>
          </w:p>
        </w:tc>
        <w:tc>
          <w:tcPr>
            <w:tcW w:w="1475" w:type="dxa"/>
            <w:tcPrChange w:id="1940" w:author="YENDAPALLY, NISHITHA" w:date="2022-07-28T23:44:00Z">
              <w:tcPr>
                <w:tcW w:w="1475" w:type="dxa"/>
              </w:tcPr>
            </w:tcPrChange>
          </w:tcPr>
          <w:p w14:paraId="60F5C395" w14:textId="77777777" w:rsidR="00124DA7" w:rsidRPr="008E141B" w:rsidRDefault="00124DA7" w:rsidP="00905B1F">
            <w:pPr>
              <w:spacing w:after="160" w:line="259" w:lineRule="auto"/>
              <w:contextualSpacing/>
            </w:pPr>
            <w:r w:rsidRPr="00683555">
              <w:t>72</w:t>
            </w:r>
            <w:r>
              <w:t>.</w:t>
            </w:r>
            <w:r w:rsidRPr="00683555">
              <w:t>4</w:t>
            </w:r>
          </w:p>
        </w:tc>
        <w:tc>
          <w:tcPr>
            <w:tcW w:w="1475" w:type="dxa"/>
            <w:tcPrChange w:id="1941" w:author="YENDAPALLY, NISHITHA" w:date="2022-07-28T23:44:00Z">
              <w:tcPr>
                <w:tcW w:w="1475" w:type="dxa"/>
              </w:tcPr>
            </w:tcPrChange>
          </w:tcPr>
          <w:p w14:paraId="4F5D24F6" w14:textId="77777777" w:rsidR="00124DA7" w:rsidRPr="008E141B" w:rsidRDefault="00124DA7" w:rsidP="00905B1F">
            <w:pPr>
              <w:spacing w:after="160" w:line="259" w:lineRule="auto"/>
              <w:contextualSpacing/>
            </w:pPr>
            <w:r w:rsidRPr="00683555">
              <w:t>45</w:t>
            </w:r>
            <w:r>
              <w:t>.</w:t>
            </w:r>
            <w:r w:rsidRPr="00683555">
              <w:t>2</w:t>
            </w:r>
          </w:p>
        </w:tc>
      </w:tr>
    </w:tbl>
    <w:p w14:paraId="2FA74B99" w14:textId="77777777" w:rsidR="00FC27CA" w:rsidDel="005E1A30" w:rsidRDefault="00FC27CA" w:rsidP="00E727EB">
      <w:pPr>
        <w:spacing w:line="480" w:lineRule="auto"/>
        <w:ind w:firstLine="540"/>
        <w:jc w:val="both"/>
        <w:rPr>
          <w:del w:id="1942" w:author="YENDAPALLY, NISHITHA" w:date="2022-07-29T00:15:00Z"/>
        </w:rPr>
      </w:pPr>
    </w:p>
    <w:p w14:paraId="240F785D" w14:textId="59BBF094" w:rsidR="00C42238" w:rsidRDefault="00C42238">
      <w:pPr>
        <w:spacing w:line="480" w:lineRule="auto"/>
        <w:jc w:val="both"/>
        <w:rPr>
          <w:ins w:id="1943" w:author="YENDAPALLY, NISHITHA" w:date="2022-07-28T23:40:00Z"/>
        </w:rPr>
        <w:pPrChange w:id="1944" w:author="YENDAPALLY, NISHITHA" w:date="2022-07-29T00:15:00Z">
          <w:pPr>
            <w:spacing w:line="480" w:lineRule="auto"/>
            <w:ind w:firstLine="540"/>
            <w:jc w:val="both"/>
          </w:pPr>
        </w:pPrChange>
      </w:pPr>
    </w:p>
    <w:p w14:paraId="6A528688" w14:textId="745C8F0B" w:rsidR="0010726F" w:rsidRDefault="00C104ED" w:rsidP="0010726F">
      <w:pPr>
        <w:spacing w:line="480" w:lineRule="auto"/>
        <w:ind w:firstLine="540"/>
        <w:jc w:val="both"/>
        <w:rPr>
          <w:ins w:id="1945" w:author="YENDAPALLY, NISHITHA" w:date="2022-07-29T00:40:00Z"/>
        </w:rPr>
      </w:pPr>
      <w:ins w:id="1946" w:author="Avdesh Mishra" w:date="2022-07-28T22:09:00Z">
        <w:r>
          <w:t>From Table 4, it is evident that the proposed stacking-based method outperforms other machine lear</w:t>
        </w:r>
      </w:ins>
      <w:ins w:id="1947" w:author="Avdesh Mishra" w:date="2022-07-28T22:10:00Z">
        <w:r>
          <w:t xml:space="preserve">ning </w:t>
        </w:r>
      </w:ins>
      <w:ins w:id="1948" w:author="YENDAPALLY, NISHITHA" w:date="2022-07-30T12:36:00Z">
        <w:r w:rsidR="00A918B0">
          <w:t>models</w:t>
        </w:r>
      </w:ins>
      <w:ins w:id="1949" w:author="Avdesh Mishra" w:date="2022-07-28T22:10:00Z">
        <w:del w:id="1950" w:author="YENDAPALLY, NISHITHA" w:date="2022-07-30T12:36:00Z">
          <w:r w:rsidDel="00A918B0">
            <w:delText>algorithms</w:delText>
          </w:r>
        </w:del>
        <w:r>
          <w:t xml:space="preserve"> based on </w:t>
        </w:r>
        <w:proofErr w:type="gramStart"/>
        <w:r>
          <w:t>specificity</w:t>
        </w:r>
      </w:ins>
      <w:ins w:id="1951" w:author="YENDAPALLY, NISHITHA" w:date="2022-07-29T11:50:00Z">
        <w:r w:rsidR="006C4CB0">
          <w:t>(</w:t>
        </w:r>
        <w:proofErr w:type="spellStart"/>
        <w:proofErr w:type="gramEnd"/>
        <w:r w:rsidR="006C4CB0">
          <w:t>Sny</w:t>
        </w:r>
        <w:proofErr w:type="spellEnd"/>
        <w:r w:rsidR="006C4CB0">
          <w:t>)</w:t>
        </w:r>
      </w:ins>
      <w:ins w:id="1952" w:author="Avdesh Mishra" w:date="2022-07-28T22:10:00Z">
        <w:r>
          <w:t>, accuracy</w:t>
        </w:r>
      </w:ins>
      <w:ins w:id="1953" w:author="YENDAPALLY, NISHITHA" w:date="2022-07-29T11:50:00Z">
        <w:r w:rsidR="006C4CB0">
          <w:t>(Acy)</w:t>
        </w:r>
      </w:ins>
      <w:ins w:id="1954" w:author="Avdesh Mishra" w:date="2022-07-28T22:10:00Z">
        <w:r>
          <w:t>, balanced accuracy</w:t>
        </w:r>
      </w:ins>
      <w:ins w:id="1955" w:author="YENDAPALLY, NISHITHA" w:date="2022-07-29T11:50:00Z">
        <w:r w:rsidR="006C4CB0">
          <w:t>(</w:t>
        </w:r>
        <w:proofErr w:type="spellStart"/>
        <w:r w:rsidR="006C4CB0">
          <w:t>Bacy</w:t>
        </w:r>
        <w:proofErr w:type="spellEnd"/>
        <w:r w:rsidR="006C4CB0">
          <w:t>)</w:t>
        </w:r>
      </w:ins>
      <w:ins w:id="1956" w:author="Avdesh Mishra" w:date="2022-07-28T22:10:00Z">
        <w:r>
          <w:t>, and Mathew’s correlation co</w:t>
        </w:r>
      </w:ins>
      <w:ins w:id="1957" w:author="Avdesh Mishra" w:date="2022-07-28T22:11:00Z">
        <w:r>
          <w:t>efficient</w:t>
        </w:r>
      </w:ins>
      <w:ins w:id="1958" w:author="Avdesh Mishra" w:date="2022-07-28T22:09:00Z">
        <w:r>
          <w:t>.</w:t>
        </w:r>
      </w:ins>
      <w:ins w:id="1959" w:author="Avdesh Mishra" w:date="2022-07-28T22:12:00Z">
        <w:r w:rsidR="00CE5E43">
          <w:t xml:space="preserve"> The stacking-based model achieves a 10-fold CV </w:t>
        </w:r>
        <w:proofErr w:type="gramStart"/>
        <w:r w:rsidR="00CE5E43">
          <w:t>specificity</w:t>
        </w:r>
      </w:ins>
      <w:ins w:id="1960" w:author="YENDAPALLY, NISHITHA" w:date="2022-07-30T12:31:00Z">
        <w:r w:rsidR="008E7A30">
          <w:t>(</w:t>
        </w:r>
        <w:proofErr w:type="gramEnd"/>
        <w:r w:rsidR="008E7A30">
          <w:t>Spy)</w:t>
        </w:r>
      </w:ins>
      <w:ins w:id="1961" w:author="Avdesh Mishra" w:date="2022-07-28T22:12:00Z">
        <w:r w:rsidR="00CE5E43">
          <w:t>, accuracy</w:t>
        </w:r>
      </w:ins>
      <w:ins w:id="1962" w:author="YENDAPALLY, NISHITHA" w:date="2022-07-30T12:31:00Z">
        <w:r w:rsidR="008E7A30">
          <w:t>(Acy)</w:t>
        </w:r>
      </w:ins>
      <w:ins w:id="1963" w:author="Avdesh Mishra" w:date="2022-07-28T22:12:00Z">
        <w:r w:rsidR="00CE5E43">
          <w:t>, balanced accuracy</w:t>
        </w:r>
      </w:ins>
      <w:ins w:id="1964" w:author="YENDAPALLY, NISHITHA" w:date="2022-07-30T12:31:00Z">
        <w:r w:rsidR="008E7A30">
          <w:t>(</w:t>
        </w:r>
        <w:proofErr w:type="spellStart"/>
        <w:r w:rsidR="008E7A30">
          <w:t>Bacy</w:t>
        </w:r>
        <w:proofErr w:type="spellEnd"/>
        <w:r w:rsidR="008E7A30">
          <w:t>)</w:t>
        </w:r>
      </w:ins>
      <w:ins w:id="1965" w:author="Avdesh Mishra" w:date="2022-07-28T22:12:00Z">
        <w:r w:rsidR="00CE5E43">
          <w:t>, and Mathew’s correlation coefficient</w:t>
        </w:r>
      </w:ins>
      <w:ins w:id="1966" w:author="YENDAPALLY, NISHITHA" w:date="2022-07-30T12:31:00Z">
        <w:r w:rsidR="008E7A30">
          <w:t>(</w:t>
        </w:r>
        <w:proofErr w:type="spellStart"/>
        <w:r w:rsidR="008E7A30">
          <w:t>MaCC</w:t>
        </w:r>
        <w:proofErr w:type="spellEnd"/>
        <w:r w:rsidR="008E7A30">
          <w:t>)</w:t>
        </w:r>
      </w:ins>
      <w:ins w:id="1967" w:author="Avdesh Mishra" w:date="2022-07-28T22:12:00Z">
        <w:r w:rsidR="00CE5E43">
          <w:t xml:space="preserve"> of 85%, 80.4%, 80</w:t>
        </w:r>
      </w:ins>
      <w:ins w:id="1968" w:author="Avdesh Mishra" w:date="2022-07-28T22:13:00Z">
        <w:r w:rsidR="00CE5E43">
          <w:t>.4%, and 60.58%, respectively</w:t>
        </w:r>
      </w:ins>
      <w:ins w:id="1969" w:author="Avdesh Mishra" w:date="2022-07-28T22:12:00Z">
        <w:r w:rsidR="00CE5E43">
          <w:t>.</w:t>
        </w:r>
      </w:ins>
      <w:ins w:id="1970" w:author="Avdesh Mishra" w:date="2022-07-28T22:09:00Z">
        <w:r>
          <w:t xml:space="preserve"> </w:t>
        </w:r>
      </w:ins>
      <w:ins w:id="1971" w:author="Avdesh Mishra" w:date="2022-07-28T22:14:00Z">
        <w:r w:rsidR="00114955">
          <w:t>Moreover</w:t>
        </w:r>
      </w:ins>
      <w:ins w:id="1972" w:author="Avdesh Mishra" w:date="2022-07-28T22:11:00Z">
        <w:r w:rsidR="00CE5E43">
          <w:t xml:space="preserve">, the </w:t>
        </w:r>
        <w:proofErr w:type="gramStart"/>
        <w:r w:rsidR="00CE5E43">
          <w:t>sensiti</w:t>
        </w:r>
      </w:ins>
      <w:ins w:id="1973" w:author="Avdesh Mishra" w:date="2022-07-28T22:13:00Z">
        <w:r w:rsidR="00114955">
          <w:t>vity</w:t>
        </w:r>
      </w:ins>
      <w:ins w:id="1974" w:author="YENDAPALLY, NISHITHA" w:date="2022-07-30T12:31:00Z">
        <w:r w:rsidR="008E7A30">
          <w:t>(</w:t>
        </w:r>
        <w:proofErr w:type="spellStart"/>
        <w:proofErr w:type="gramEnd"/>
        <w:r w:rsidR="008E7A30">
          <w:t>Sny</w:t>
        </w:r>
        <w:proofErr w:type="spellEnd"/>
        <w:r w:rsidR="008E7A30">
          <w:t>)</w:t>
        </w:r>
      </w:ins>
      <w:ins w:id="1975" w:author="Avdesh Mishra" w:date="2022-07-28T22:13:00Z">
        <w:r w:rsidR="00114955">
          <w:t xml:space="preserve"> of the Random Forest method is higher th</w:t>
        </w:r>
      </w:ins>
      <w:ins w:id="1976" w:author="Avdesh Mishra" w:date="2022-07-28T22:14:00Z">
        <w:r w:rsidR="00114955">
          <w:t>an the other methods</w:t>
        </w:r>
      </w:ins>
      <w:ins w:id="1977" w:author="Avdesh Mishra" w:date="2022-07-28T22:11:00Z">
        <w:r w:rsidR="00CE5E43">
          <w:t>.</w:t>
        </w:r>
      </w:ins>
      <w:ins w:id="1978" w:author="Avdesh Mishra" w:date="2022-07-28T22:14:00Z">
        <w:r w:rsidR="00FF66CC">
          <w:t xml:space="preserve"> However, the sensitivity of the stacking-based methods is compa</w:t>
        </w:r>
      </w:ins>
      <w:ins w:id="1979" w:author="Avdesh Mishra" w:date="2022-07-28T22:15:00Z">
        <w:r w:rsidR="00FF66CC">
          <w:t>rable with the top three method</w:t>
        </w:r>
      </w:ins>
      <w:ins w:id="1980" w:author="Avdesh Mishra" w:date="2022-07-28T22:41:00Z">
        <w:r w:rsidR="00FE6AEE">
          <w:t>s</w:t>
        </w:r>
      </w:ins>
      <w:ins w:id="1981" w:author="Avdesh Mishra" w:date="2022-07-28T22:15:00Z">
        <w:r w:rsidR="00FF66CC">
          <w:t xml:space="preserve"> Random Forest, Gradient-Boosting, and Naive B</w:t>
        </w:r>
      </w:ins>
      <w:ins w:id="1982" w:author="Avdesh Mishra" w:date="2022-07-28T22:16:00Z">
        <w:r w:rsidR="00FF66CC">
          <w:t>ayes</w:t>
        </w:r>
      </w:ins>
      <w:ins w:id="1983" w:author="YENDAPALLY, NISHITHA" w:date="2022-07-29T00:40:00Z">
        <w:r w:rsidR="0010726F">
          <w:t xml:space="preserve">. Fig 3 depicts the graph of comparison between </w:t>
        </w:r>
        <w:del w:id="1984" w:author="Avdesh Mishra" w:date="2022-07-30T00:06:00Z">
          <w:r w:rsidR="0010726F" w:rsidDel="00E01413">
            <w:lastRenderedPageBreak/>
            <w:delText>S</w:delText>
          </w:r>
        </w:del>
      </w:ins>
      <w:ins w:id="1985" w:author="Avdesh Mishra" w:date="2022-07-30T00:06:00Z">
        <w:r w:rsidR="00E01413">
          <w:t>s</w:t>
        </w:r>
      </w:ins>
      <w:ins w:id="1986" w:author="YENDAPALLY, NISHITHA" w:date="2022-07-29T00:40:00Z">
        <w:r w:rsidR="0010726F">
          <w:t>tacking model and other machine learning models based on the accuracy scores</w:t>
        </w:r>
      </w:ins>
      <w:ins w:id="1987" w:author="YENDAPALLY, NISHITHA" w:date="2022-07-29T00:41:00Z">
        <w:r w:rsidR="0025032C">
          <w:t xml:space="preserve"> using 10-Fold </w:t>
        </w:r>
        <w:del w:id="1988" w:author="Avdesh Mishra" w:date="2022-07-30T00:06:00Z">
          <w:r w:rsidR="0025032C" w:rsidDel="00E01413">
            <w:delText>cross validation</w:delText>
          </w:r>
        </w:del>
      </w:ins>
      <w:ins w:id="1989" w:author="Avdesh Mishra" w:date="2022-07-30T00:06:00Z">
        <w:r w:rsidR="00E01413">
          <w:t>CV</w:t>
        </w:r>
      </w:ins>
      <w:ins w:id="1990" w:author="YENDAPALLY, NISHITHA" w:date="2022-07-29T00:40:00Z">
        <w:r w:rsidR="0010726F">
          <w:t>.</w:t>
        </w:r>
      </w:ins>
    </w:p>
    <w:p w14:paraId="6AEA33C8" w14:textId="7B000437" w:rsidR="00124DA7" w:rsidRDefault="00FF66CC" w:rsidP="004A276D">
      <w:pPr>
        <w:spacing w:line="480" w:lineRule="auto"/>
        <w:ind w:firstLine="540"/>
        <w:jc w:val="both"/>
        <w:rPr>
          <w:ins w:id="1991" w:author="YENDAPALLY, NISHITHA" w:date="2022-07-29T00:15:00Z"/>
        </w:rPr>
      </w:pPr>
      <w:ins w:id="1992" w:author="Avdesh Mishra" w:date="2022-07-28T22:15:00Z">
        <w:r>
          <w:t>.</w:t>
        </w:r>
      </w:ins>
      <w:del w:id="1993" w:author="Avdesh Mishra" w:date="2022-07-28T22:16:00Z">
        <w:r w:rsidR="008515F7" w:rsidDel="00141964">
          <w:delText xml:space="preserve">In this research the </w:delText>
        </w:r>
        <w:r w:rsidR="00C1282B" w:rsidDel="00141964">
          <w:delText xml:space="preserve">experiments </w:delText>
        </w:r>
        <w:r w:rsidR="008515F7" w:rsidDel="00141964">
          <w:delText xml:space="preserve">are taken on the stacking-based algorithm with the list of machine learning algorithms. From the Table4 the test results of the stacking-based model </w:delText>
        </w:r>
        <w:r w:rsidR="0067083A" w:rsidDel="00141964">
          <w:delText>have good prediction capabilities</w:delText>
        </w:r>
        <w:r w:rsidR="008515F7" w:rsidDel="00141964">
          <w:delText xml:space="preserve"> </w:delText>
        </w:r>
        <w:r w:rsidR="0067083A" w:rsidDel="00141964">
          <w:delText xml:space="preserve">when we </w:delText>
        </w:r>
        <w:r w:rsidR="008515F7" w:rsidDel="00141964">
          <w:delText>compa</w:delText>
        </w:r>
        <w:r w:rsidR="0067083A" w:rsidDel="00141964">
          <w:delText>re</w:delText>
        </w:r>
        <w:r w:rsidR="008515F7" w:rsidDel="00141964">
          <w:delText xml:space="preserve"> with the other machine learning models. The </w:delText>
        </w:r>
        <w:r w:rsidR="0067083A" w:rsidDel="00141964">
          <w:delText xml:space="preserve">model has </w:delText>
        </w:r>
        <w:r w:rsidR="00435A53" w:rsidDel="00141964">
          <w:delText>more accuracy score, specificity, and MaCC comparing with the other machine learning model.</w:delText>
        </w:r>
      </w:del>
    </w:p>
    <w:p w14:paraId="2B646CF1" w14:textId="1A0937AF" w:rsidR="005E1A30" w:rsidRDefault="005E1A30" w:rsidP="004A276D">
      <w:pPr>
        <w:spacing w:line="480" w:lineRule="auto"/>
        <w:ind w:firstLine="540"/>
        <w:jc w:val="both"/>
        <w:rPr>
          <w:ins w:id="1994" w:author="YENDAPALLY, NISHITHA" w:date="2022-07-29T00:15:00Z"/>
        </w:rPr>
      </w:pPr>
      <w:ins w:id="1995" w:author="YENDAPALLY, NISHITHA" w:date="2022-07-29T00:15:00Z">
        <w:r w:rsidRPr="007111FE">
          <w:rPr>
            <w:noProof/>
          </w:rPr>
          <w:drawing>
            <wp:inline distT="0" distB="0" distL="0" distR="0" wp14:anchorId="27DDF73A" wp14:editId="09623D4C">
              <wp:extent cx="5403850" cy="3017482"/>
              <wp:effectExtent l="0" t="0" r="6350" b="0"/>
              <wp:docPr id="23" name="Content Placeholder 3">
                <a:extLst xmlns:a="http://schemas.openxmlformats.org/drawingml/2006/main">
                  <a:ext uri="{FF2B5EF4-FFF2-40B4-BE49-F238E27FC236}">
                    <a16:creationId xmlns:a16="http://schemas.microsoft.com/office/drawing/2014/main" id="{A99ED809-E13B-4055-9D6D-1AAA7A9F06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3" name="Content Placeholder 3">
                        <a:extLst>
                          <a:ext uri="{FF2B5EF4-FFF2-40B4-BE49-F238E27FC236}">
                            <a16:creationId xmlns:a16="http://schemas.microsoft.com/office/drawing/2014/main" id="{A99ED809-E13B-4055-9D6D-1AAA7A9F069D}"/>
                          </a:ext>
                        </a:extLst>
                      </pic:cNvPr>
                      <pic:cNvPicPr>
                        <a:picLocks noGrp="1" noChangeAspect="1"/>
                      </pic:cNvPicPr>
                    </pic:nvPicPr>
                    <pic:blipFill>
                      <a:blip r:embed="rId26"/>
                      <a:stretch>
                        <a:fillRect/>
                      </a:stretch>
                    </pic:blipFill>
                    <pic:spPr>
                      <a:xfrm>
                        <a:off x="0" y="0"/>
                        <a:ext cx="5508519" cy="3075929"/>
                      </a:xfrm>
                      <a:prstGeom prst="rect">
                        <a:avLst/>
                      </a:prstGeom>
                    </pic:spPr>
                  </pic:pic>
                </a:graphicData>
              </a:graphic>
            </wp:inline>
          </w:drawing>
        </w:r>
      </w:ins>
    </w:p>
    <w:p w14:paraId="44CEF17B" w14:textId="5CC2534D" w:rsidR="00802FFC" w:rsidRPr="00802FFC" w:rsidRDefault="005E1A30">
      <w:pPr>
        <w:spacing w:line="480" w:lineRule="auto"/>
        <w:jc w:val="both"/>
        <w:pPrChange w:id="1996" w:author="YENDAPALLY, NISHITHA" w:date="2022-07-29T00:22:00Z">
          <w:pPr>
            <w:spacing w:line="480" w:lineRule="auto"/>
            <w:ind w:firstLine="540"/>
            <w:jc w:val="both"/>
          </w:pPr>
        </w:pPrChange>
      </w:pPr>
      <w:ins w:id="1997" w:author="YENDAPALLY, NISHITHA" w:date="2022-07-29T00:15:00Z">
        <w:r w:rsidRPr="005E1A30">
          <w:rPr>
            <w:b/>
            <w:bCs/>
            <w:rPrChange w:id="1998" w:author="YENDAPALLY, NISHITHA" w:date="2022-07-29T00:16:00Z">
              <w:rPr/>
            </w:rPrChange>
          </w:rPr>
          <w:t>Fig</w:t>
        </w:r>
      </w:ins>
      <w:ins w:id="1999" w:author="YENDAPALLY, NISHITHA" w:date="2022-07-29T00:16:00Z">
        <w:r w:rsidRPr="005E1A30">
          <w:rPr>
            <w:b/>
            <w:bCs/>
            <w:rPrChange w:id="2000" w:author="YENDAPALLY, NISHITHA" w:date="2022-07-29T00:16:00Z">
              <w:rPr/>
            </w:rPrChange>
          </w:rPr>
          <w:t xml:space="preserve"> 3</w:t>
        </w:r>
      </w:ins>
      <w:ins w:id="2001" w:author="YENDAPALLY, NISHITHA" w:date="2022-07-29T00:22:00Z">
        <w:r w:rsidR="00802FFC" w:rsidRPr="00802FFC">
          <w:rPr>
            <w:b/>
            <w:bCs/>
            <w:rPrChange w:id="2002" w:author="YENDAPALLY, NISHITHA" w:date="2022-07-29T00:22:00Z">
              <w:rPr/>
            </w:rPrChange>
          </w:rPr>
          <w:t>:</w:t>
        </w:r>
      </w:ins>
      <w:ins w:id="2003" w:author="YENDAPALLY, NISHITHA" w:date="2022-07-29T00:16:00Z">
        <w:r w:rsidRPr="00802FFC">
          <w:rPr>
            <w:rPrChange w:id="2004" w:author="YENDAPALLY, NISHITHA" w:date="2022-07-29T00:22:00Z">
              <w:rPr>
                <w:b/>
                <w:bCs/>
              </w:rPr>
            </w:rPrChange>
          </w:rPr>
          <w:t xml:space="preserve"> </w:t>
        </w:r>
      </w:ins>
      <w:ins w:id="2005" w:author="YENDAPALLY, NISHITHA" w:date="2022-07-29T00:20:00Z">
        <w:r w:rsidRPr="00802FFC">
          <w:rPr>
            <w:rPrChange w:id="2006" w:author="YENDAPALLY, NISHITHA" w:date="2022-07-29T00:22:00Z">
              <w:rPr>
                <w:b/>
                <w:bCs/>
              </w:rPr>
            </w:rPrChange>
          </w:rPr>
          <w:t>Comparison of accurac</w:t>
        </w:r>
      </w:ins>
      <w:ins w:id="2007" w:author="YENDAPALLY, NISHITHA" w:date="2022-07-29T00:21:00Z">
        <w:r w:rsidR="00802FFC" w:rsidRPr="00802FFC">
          <w:rPr>
            <w:rPrChange w:id="2008" w:author="YENDAPALLY, NISHITHA" w:date="2022-07-29T00:22:00Z">
              <w:rPr>
                <w:b/>
                <w:bCs/>
              </w:rPr>
            </w:rPrChange>
          </w:rPr>
          <w:t>y scores</w:t>
        </w:r>
      </w:ins>
      <w:ins w:id="2009" w:author="YENDAPALLY, NISHITHA" w:date="2022-07-29T00:23:00Z">
        <w:r w:rsidR="00802FFC">
          <w:t xml:space="preserve"> using 10-fold cross validation</w:t>
        </w:r>
      </w:ins>
      <w:ins w:id="2010" w:author="YENDAPALLY, NISHITHA" w:date="2022-07-29T00:22:00Z">
        <w:r w:rsidR="00802FFC">
          <w:t>.</w:t>
        </w:r>
      </w:ins>
    </w:p>
    <w:p w14:paraId="5E4782F9" w14:textId="49FD0C41" w:rsidR="00B34AA1" w:rsidRDefault="00B34AA1" w:rsidP="00435A53">
      <w:pPr>
        <w:spacing w:line="480" w:lineRule="auto"/>
        <w:rPr>
          <w:b/>
          <w:bCs/>
        </w:rPr>
      </w:pPr>
      <w:r w:rsidRPr="004A276D">
        <w:rPr>
          <w:b/>
          <w:bCs/>
        </w:rPr>
        <w:t xml:space="preserve">5.2 </w:t>
      </w:r>
      <w:del w:id="2011" w:author="Avdesh Mishra" w:date="2022-07-28T21:10:00Z">
        <w:r w:rsidRPr="004A276D" w:rsidDel="00D211A9">
          <w:rPr>
            <w:b/>
            <w:bCs/>
          </w:rPr>
          <w:delText xml:space="preserve">Comparison </w:delText>
        </w:r>
        <w:r w:rsidR="00D52CF1" w:rsidDel="00D211A9">
          <w:rPr>
            <w:b/>
            <w:bCs/>
          </w:rPr>
          <w:delText xml:space="preserve">of </w:delText>
        </w:r>
        <w:r w:rsidR="00E225A5" w:rsidDel="00D211A9">
          <w:rPr>
            <w:b/>
            <w:bCs/>
          </w:rPr>
          <w:delText>Stacking-Based</w:delText>
        </w:r>
        <w:r w:rsidR="00D52CF1" w:rsidDel="00D211A9">
          <w:rPr>
            <w:b/>
            <w:bCs/>
          </w:rPr>
          <w:delText xml:space="preserve"> model </w:delText>
        </w:r>
        <w:r w:rsidRPr="004A276D" w:rsidDel="00D211A9">
          <w:rPr>
            <w:b/>
            <w:bCs/>
          </w:rPr>
          <w:delText xml:space="preserve">with the </w:delText>
        </w:r>
        <w:r w:rsidR="00D52CF1" w:rsidDel="00D211A9">
          <w:rPr>
            <w:b/>
            <w:bCs/>
          </w:rPr>
          <w:delText>iBitter</w:delText>
        </w:r>
        <w:r w:rsidR="007D1CFB" w:rsidDel="00D211A9">
          <w:rPr>
            <w:b/>
            <w:bCs/>
          </w:rPr>
          <w:delText>-</w:delText>
        </w:r>
        <w:r w:rsidR="00D52CF1" w:rsidDel="00D211A9">
          <w:rPr>
            <w:b/>
            <w:bCs/>
          </w:rPr>
          <w:delText xml:space="preserve">SCM </w:delText>
        </w:r>
        <w:r w:rsidRPr="004A276D" w:rsidDel="00D211A9">
          <w:rPr>
            <w:b/>
            <w:bCs/>
          </w:rPr>
          <w:delText>on the</w:delText>
        </w:r>
      </w:del>
      <w:ins w:id="2012" w:author="Avdesh Mishra" w:date="2022-07-28T21:10:00Z">
        <w:r w:rsidR="00D211A9">
          <w:rPr>
            <w:b/>
            <w:bCs/>
          </w:rPr>
          <w:t>Per</w:t>
        </w:r>
      </w:ins>
      <w:ins w:id="2013" w:author="Avdesh Mishra" w:date="2022-07-28T21:11:00Z">
        <w:r w:rsidR="00D211A9">
          <w:rPr>
            <w:b/>
            <w:bCs/>
          </w:rPr>
          <w:t>formance comparison on the</w:t>
        </w:r>
      </w:ins>
      <w:r w:rsidRPr="004A276D">
        <w:rPr>
          <w:b/>
          <w:bCs/>
        </w:rPr>
        <w:t xml:space="preserve"> independent</w:t>
      </w:r>
      <w:ins w:id="2014" w:author="YENDAPALLY, NISHITHA" w:date="2022-07-29T11:20:00Z">
        <w:r w:rsidR="00567A55">
          <w:rPr>
            <w:b/>
            <w:bCs/>
          </w:rPr>
          <w:t>-</w:t>
        </w:r>
      </w:ins>
      <w:del w:id="2015" w:author="YENDAPALLY, NISHITHA" w:date="2022-07-29T11:20:00Z">
        <w:r w:rsidRPr="004A276D" w:rsidDel="00567A55">
          <w:rPr>
            <w:b/>
            <w:bCs/>
          </w:rPr>
          <w:delText xml:space="preserve"> </w:delText>
        </w:r>
      </w:del>
      <w:del w:id="2016" w:author="Avdesh Mishra" w:date="2022-07-28T21:11:00Z">
        <w:r w:rsidRPr="004A276D" w:rsidDel="00D211A9">
          <w:rPr>
            <w:b/>
            <w:bCs/>
          </w:rPr>
          <w:delText>T</w:delText>
        </w:r>
      </w:del>
      <w:ins w:id="2017" w:author="Avdesh Mishra" w:date="2022-07-28T21:11:00Z">
        <w:r w:rsidR="00D211A9">
          <w:rPr>
            <w:b/>
            <w:bCs/>
          </w:rPr>
          <w:t>t</w:t>
        </w:r>
      </w:ins>
      <w:r w:rsidRPr="004A276D">
        <w:rPr>
          <w:b/>
          <w:bCs/>
        </w:rPr>
        <w:t xml:space="preserve">est </w:t>
      </w:r>
      <w:del w:id="2018" w:author="Avdesh Mishra" w:date="2022-07-28T21:11:00Z">
        <w:r w:rsidRPr="004A276D" w:rsidDel="00D211A9">
          <w:rPr>
            <w:b/>
            <w:bCs/>
          </w:rPr>
          <w:delText>D</w:delText>
        </w:r>
      </w:del>
      <w:ins w:id="2019" w:author="Avdesh Mishra" w:date="2022-07-28T21:11:00Z">
        <w:r w:rsidR="00D211A9">
          <w:rPr>
            <w:b/>
            <w:bCs/>
          </w:rPr>
          <w:t>d</w:t>
        </w:r>
      </w:ins>
      <w:r w:rsidRPr="004A276D">
        <w:rPr>
          <w:b/>
          <w:bCs/>
        </w:rPr>
        <w:t>ataset</w:t>
      </w:r>
      <w:ins w:id="2020" w:author="Avdesh Mishra" w:date="2022-07-28T21:11:00Z">
        <w:r w:rsidR="004045D7">
          <w:rPr>
            <w:b/>
            <w:bCs/>
          </w:rPr>
          <w:t>:</w:t>
        </w:r>
      </w:ins>
    </w:p>
    <w:p w14:paraId="6393EEA2" w14:textId="1C395FF5" w:rsidR="00414572" w:rsidRDefault="00414572">
      <w:pPr>
        <w:spacing w:line="480" w:lineRule="auto"/>
        <w:ind w:firstLine="540"/>
        <w:jc w:val="both"/>
        <w:rPr>
          <w:ins w:id="2021" w:author="Avdesh Mishra" w:date="2022-07-28T22:18:00Z"/>
        </w:rPr>
        <w:pPrChange w:id="2022" w:author="YENDAPALLY, NISHITHA" w:date="2022-07-28T23:43:00Z">
          <w:pPr>
            <w:spacing w:line="480" w:lineRule="auto"/>
            <w:ind w:firstLine="720"/>
            <w:jc w:val="both"/>
          </w:pPr>
        </w:pPrChange>
      </w:pPr>
      <w:ins w:id="2023" w:author="Avdesh Mishra" w:date="2022-07-28T22:18:00Z">
        <w:r>
          <w:t xml:space="preserve">Here, the </w:t>
        </w:r>
        <w:del w:id="2024" w:author="YENDAPALLY, NISHITHA" w:date="2022-07-29T11:21:00Z">
          <w:r w:rsidDel="00567A55">
            <w:delText xml:space="preserve">performance of the </w:delText>
          </w:r>
        </w:del>
        <w:r>
          <w:t xml:space="preserve">proposed stacking-based architecture and other </w:t>
        </w:r>
        <w:del w:id="2025" w:author="YENDAPALLY, NISHITHA" w:date="2022-07-29T11:23:00Z">
          <w:r w:rsidDel="00615723">
            <w:delText xml:space="preserve">individual </w:delText>
          </w:r>
        </w:del>
        <w:r>
          <w:t>machine learning methods</w:t>
        </w:r>
      </w:ins>
      <w:ins w:id="2026" w:author="YENDAPALLY, NISHITHA" w:date="2022-07-29T11:21:00Z">
        <w:r w:rsidR="00567A55">
          <w:t xml:space="preserve"> performance</w:t>
        </w:r>
      </w:ins>
      <w:ins w:id="2027" w:author="Avdesh Mishra" w:date="2022-07-28T22:18:00Z">
        <w:r>
          <w:t xml:space="preserve"> is assessed on the </w:t>
        </w:r>
      </w:ins>
      <w:ins w:id="2028" w:author="Avdesh Mishra" w:date="2022-07-28T22:19:00Z">
        <w:r w:rsidR="00A70194">
          <w:t>independent test</w:t>
        </w:r>
      </w:ins>
      <w:ins w:id="2029" w:author="Avdesh Mishra" w:date="2022-07-28T22:18:00Z">
        <w:r>
          <w:t xml:space="preserve"> dataset. For this, </w:t>
        </w:r>
      </w:ins>
      <w:ins w:id="2030" w:author="Avdesh Mishra" w:date="2022-07-28T22:20:00Z">
        <w:r w:rsidR="000F69F4">
          <w:t>each method is first trained using the benchmark</w:t>
        </w:r>
      </w:ins>
      <w:ins w:id="2031" w:author="YENDAPALLY, NISHITHA" w:date="2022-07-29T11:22:00Z">
        <w:r w:rsidR="00615723">
          <w:t>-</w:t>
        </w:r>
      </w:ins>
      <w:ins w:id="2032" w:author="Avdesh Mishra" w:date="2022-07-28T22:20:00Z">
        <w:del w:id="2033" w:author="YENDAPALLY, NISHITHA" w:date="2022-07-29T11:22:00Z">
          <w:r w:rsidR="000F69F4" w:rsidDel="00615723">
            <w:delText xml:space="preserve"> </w:delText>
          </w:r>
        </w:del>
        <w:r w:rsidR="000F69F4">
          <w:t>dataset and consequently</w:t>
        </w:r>
      </w:ins>
      <w:ins w:id="2034" w:author="Avdesh Mishra" w:date="2022-07-28T22:18:00Z">
        <w:r>
          <w:t>,</w:t>
        </w:r>
      </w:ins>
      <w:ins w:id="2035" w:author="Avdesh Mishra" w:date="2022-07-28T22:20:00Z">
        <w:r w:rsidR="000F69F4">
          <w:t xml:space="preserve"> tested using </w:t>
        </w:r>
      </w:ins>
      <w:ins w:id="2036" w:author="Avdesh Mishra" w:date="2022-07-28T22:41:00Z">
        <w:r w:rsidR="00FE6AEE">
          <w:t xml:space="preserve">an </w:t>
        </w:r>
      </w:ins>
      <w:ins w:id="2037" w:author="Avdesh Mishra" w:date="2022-07-28T22:20:00Z">
        <w:r w:rsidR="000F69F4">
          <w:t>independent test dataset. It is made sure that none of the samples present on the independent test dataset is present in the t</w:t>
        </w:r>
      </w:ins>
      <w:ins w:id="2038" w:author="Avdesh Mishra" w:date="2022-07-28T22:21:00Z">
        <w:r w:rsidR="000F69F4">
          <w:t>raining dataset.</w:t>
        </w:r>
        <w:r w:rsidR="00EC5CA5">
          <w:t xml:space="preserve"> Moreover, the proposed method is compared with the existing </w:t>
        </w:r>
      </w:ins>
      <w:ins w:id="2039" w:author="Avdesh Mishra" w:date="2022-07-28T22:22:00Z">
        <w:r w:rsidR="00EC5CA5">
          <w:t xml:space="preserve">bitter peptide prediction algorithm called </w:t>
        </w:r>
        <w:proofErr w:type="spellStart"/>
        <w:r w:rsidR="00EC5CA5">
          <w:t>iBitter</w:t>
        </w:r>
        <w:proofErr w:type="spellEnd"/>
        <w:r w:rsidR="00EC5CA5">
          <w:t>-SCM</w:t>
        </w:r>
        <w:r w:rsidR="00315976">
          <w:t>, which is the closes method to the proposed algorithm</w:t>
        </w:r>
        <w:r w:rsidR="00EC5CA5">
          <w:t>.</w:t>
        </w:r>
      </w:ins>
      <w:ins w:id="2040" w:author="Avdesh Mishra" w:date="2022-07-28T22:18:00Z">
        <w:r>
          <w:t xml:space="preserve"> </w:t>
        </w:r>
        <w:r w:rsidRPr="00B34D65">
          <w:t xml:space="preserve">The findings of the stacking-based model on the </w:t>
        </w:r>
      </w:ins>
      <w:ins w:id="2041" w:author="Avdesh Mishra" w:date="2022-07-28T22:23:00Z">
        <w:r w:rsidR="00E40340">
          <w:t>independent test</w:t>
        </w:r>
      </w:ins>
      <w:ins w:id="2042" w:author="Avdesh Mishra" w:date="2022-07-28T22:18:00Z">
        <w:r w:rsidRPr="00B34D65">
          <w:t xml:space="preserve"> dataset </w:t>
        </w:r>
      </w:ins>
      <w:ins w:id="2043" w:author="Avdesh Mishra" w:date="2022-07-28T22:23:00Z">
        <w:r w:rsidR="00E40340">
          <w:t xml:space="preserve">as well as its comparison with the existing method </w:t>
        </w:r>
      </w:ins>
      <w:ins w:id="2044" w:author="Avdesh Mishra" w:date="2022-07-28T22:41:00Z">
        <w:r w:rsidR="00FE6AEE">
          <w:t>are</w:t>
        </w:r>
      </w:ins>
      <w:ins w:id="2045" w:author="Avdesh Mishra" w:date="2022-07-28T22:18:00Z">
        <w:r w:rsidRPr="00B34D65">
          <w:t xml:space="preserve"> shown in Table </w:t>
        </w:r>
      </w:ins>
      <w:ins w:id="2046" w:author="Avdesh Mishra" w:date="2022-07-28T22:23:00Z">
        <w:r w:rsidR="00E40340">
          <w:t>5</w:t>
        </w:r>
      </w:ins>
      <w:ins w:id="2047" w:author="Avdesh Mishra" w:date="2022-07-28T22:18:00Z">
        <w:r w:rsidRPr="00B34D65">
          <w:t>.</w:t>
        </w:r>
      </w:ins>
    </w:p>
    <w:p w14:paraId="16FE9F17" w14:textId="5A88002D" w:rsidR="00414572" w:rsidDel="00424A51" w:rsidRDefault="00414572" w:rsidP="00C42238">
      <w:pPr>
        <w:spacing w:line="480" w:lineRule="auto"/>
        <w:rPr>
          <w:del w:id="2048" w:author="YENDAPALLY, NISHITHA" w:date="2022-07-28T23:56:00Z"/>
        </w:rPr>
      </w:pPr>
    </w:p>
    <w:p w14:paraId="2E7B9E8F" w14:textId="577E901E" w:rsidR="00424A51" w:rsidRDefault="00424A51" w:rsidP="00E52F6B">
      <w:pPr>
        <w:spacing w:line="480" w:lineRule="auto"/>
        <w:ind w:firstLine="720"/>
        <w:jc w:val="both"/>
        <w:rPr>
          <w:ins w:id="2049" w:author="YENDAPALLY, NISHITHA" w:date="2022-07-29T08:15:00Z"/>
        </w:rPr>
      </w:pPr>
    </w:p>
    <w:p w14:paraId="2D6BA345" w14:textId="77777777" w:rsidR="00424A51" w:rsidRDefault="00424A51" w:rsidP="00E52F6B">
      <w:pPr>
        <w:spacing w:line="480" w:lineRule="auto"/>
        <w:ind w:firstLine="720"/>
        <w:jc w:val="both"/>
        <w:rPr>
          <w:ins w:id="2050" w:author="YENDAPALLY, NISHITHA" w:date="2022-07-29T08:15:00Z"/>
        </w:rPr>
      </w:pPr>
    </w:p>
    <w:p w14:paraId="1C081B69" w14:textId="2602995A" w:rsidR="00E52F6B" w:rsidDel="004F17FB" w:rsidRDefault="00E52F6B" w:rsidP="00C42238">
      <w:pPr>
        <w:spacing w:line="480" w:lineRule="auto"/>
        <w:rPr>
          <w:del w:id="2051" w:author="YENDAPALLY, NISHITHA" w:date="2022-07-28T23:56:00Z"/>
        </w:rPr>
      </w:pPr>
      <w:moveToRangeStart w:id="2052" w:author="Avdesh Mishra" w:date="2022-07-28T21:16:00Z" w:name="move109935269"/>
      <w:moveTo w:id="2053" w:author="Avdesh Mishra" w:date="2022-07-28T21:16:00Z">
        <w:del w:id="2054" w:author="YENDAPALLY, NISHITHA" w:date="2022-07-28T23:56:00Z">
          <w:r w:rsidDel="00E242B3">
            <w:delText>t</w:delText>
          </w:r>
        </w:del>
      </w:moveTo>
      <w:ins w:id="2055" w:author="Avdesh Mishra" w:date="2022-07-28T22:24:00Z">
        <w:del w:id="2056" w:author="YENDAPALLY, NISHITHA" w:date="2022-07-28T23:56:00Z">
          <w:r w:rsidR="009B3549" w:rsidDel="00E242B3">
            <w:delText>T</w:delText>
          </w:r>
        </w:del>
      </w:ins>
      <w:moveTo w:id="2057" w:author="Avdesh Mishra" w:date="2022-07-28T21:16:00Z">
        <w:del w:id="2058" w:author="YENDAPALLY, NISHITHA" w:date="2022-07-28T23:56:00Z">
          <w:r w:rsidDel="00E242B3">
            <w:delText xml:space="preserve">he architecture is first trained on the training dataset using 10-cross fold validation and consequently tested on </w:delText>
          </w:r>
        </w:del>
      </w:moveTo>
      <w:ins w:id="2059" w:author="Avdesh Mishra" w:date="2022-07-28T22:41:00Z">
        <w:del w:id="2060" w:author="YENDAPALLY, NISHITHA" w:date="2022-07-28T23:56:00Z">
          <w:r w:rsidR="00FE6AEE" w:rsidDel="00E242B3">
            <w:delText xml:space="preserve">an </w:delText>
          </w:r>
        </w:del>
      </w:ins>
      <w:moveTo w:id="2061" w:author="Avdesh Mishra" w:date="2022-07-28T21:16:00Z">
        <w:del w:id="2062" w:author="YENDAPALLY, NISHITHA" w:date="2022-07-28T23:56:00Z">
          <w:r w:rsidDel="00E242B3">
            <w:delText xml:space="preserve">independent test dataset. For clarity, the model was trained on </w:delText>
          </w:r>
        </w:del>
      </w:moveTo>
      <w:ins w:id="2063" w:author="Avdesh Mishra" w:date="2022-07-28T22:41:00Z">
        <w:del w:id="2064" w:author="YENDAPALLY, NISHITHA" w:date="2022-07-28T23:56:00Z">
          <w:r w:rsidR="00FE6AEE" w:rsidDel="00E242B3">
            <w:delText xml:space="preserve">a </w:delText>
          </w:r>
        </w:del>
      </w:ins>
      <w:moveTo w:id="2065" w:author="Avdesh Mishra" w:date="2022-07-28T21:16:00Z">
        <w:del w:id="2066" w:author="YENDAPALLY, NISHITHA" w:date="2022-07-28T23:56:00Z">
          <w:r w:rsidDel="00E242B3">
            <w:delText>benchmark training dataset then the model was tested on the independent dataset because it is necessary to test the model on the sequences that present the distribution of peptides that are Bitter and Non-Bitter.</w:delText>
          </w:r>
        </w:del>
      </w:moveTo>
    </w:p>
    <w:p w14:paraId="4CC1C625" w14:textId="77777777" w:rsidR="004F17FB" w:rsidRDefault="004F17FB" w:rsidP="00E52F6B">
      <w:pPr>
        <w:spacing w:line="480" w:lineRule="auto"/>
        <w:ind w:firstLine="720"/>
        <w:jc w:val="both"/>
        <w:rPr>
          <w:ins w:id="2067" w:author="YENDAPALLY, NISHITHA" w:date="2022-07-29T13:43:00Z"/>
          <w:moveTo w:id="2068" w:author="Avdesh Mishra" w:date="2022-07-28T21:16:00Z"/>
        </w:rPr>
      </w:pPr>
    </w:p>
    <w:moveToRangeEnd w:id="2052"/>
    <w:p w14:paraId="3A540276" w14:textId="4F40F882" w:rsidR="00E52F6B" w:rsidDel="00E242B3" w:rsidRDefault="00E52F6B" w:rsidP="004A276D">
      <w:pPr>
        <w:spacing w:line="480" w:lineRule="auto"/>
        <w:ind w:firstLine="540"/>
        <w:jc w:val="both"/>
        <w:rPr>
          <w:ins w:id="2069" w:author="Avdesh Mishra" w:date="2022-07-28T21:16:00Z"/>
          <w:del w:id="2070" w:author="YENDAPALLY, NISHITHA" w:date="2022-07-28T23:56:00Z"/>
        </w:rPr>
      </w:pPr>
    </w:p>
    <w:p w14:paraId="48068383" w14:textId="2A3E08C3" w:rsidR="00F8234E" w:rsidDel="00E242B3" w:rsidRDefault="00B34AA1" w:rsidP="004A276D">
      <w:pPr>
        <w:spacing w:line="480" w:lineRule="auto"/>
        <w:ind w:firstLine="540"/>
        <w:jc w:val="both"/>
        <w:rPr>
          <w:del w:id="2071" w:author="YENDAPALLY, NISHITHA" w:date="2022-07-28T23:57:00Z"/>
        </w:rPr>
      </w:pPr>
      <w:del w:id="2072" w:author="YENDAPALLY, NISHITHA" w:date="2022-07-28T23:57:00Z">
        <w:r w:rsidDel="00E242B3">
          <w:delText xml:space="preserve">Here, the performance of the model is assessed on the two independent test datasets. Consequently, the test performance of the </w:delText>
        </w:r>
        <w:r w:rsidR="00E225A5" w:rsidDel="00E242B3">
          <w:delText>stacking-based</w:delText>
        </w:r>
        <w:r w:rsidDel="00E242B3">
          <w:delText xml:space="preserve"> model is compared with </w:delText>
        </w:r>
        <w:r w:rsidR="00D52CF1" w:rsidDel="00E242B3">
          <w:delText>iBitter</w:delText>
        </w:r>
        <w:r w:rsidR="00E53862" w:rsidDel="00E242B3">
          <w:delText>-</w:delText>
        </w:r>
        <w:r w:rsidR="00D52CF1" w:rsidDel="00E242B3">
          <w:delText>SCM</w:delText>
        </w:r>
        <w:r w:rsidDel="00E242B3">
          <w:delText>. It is to note that independent testing is done using the original independent test dataset</w:delText>
        </w:r>
        <w:r w:rsidR="00393171" w:rsidDel="00E242B3">
          <w:delText xml:space="preserve">. </w:delText>
        </w:r>
        <w:r w:rsidDel="00E242B3">
          <w:delText xml:space="preserve">Table 5 and Table 6 illustrates the performance of the </w:delText>
        </w:r>
        <w:r w:rsidR="00F91397" w:rsidDel="00E242B3">
          <w:delText>Stacking-Based Model</w:delText>
        </w:r>
        <w:r w:rsidDel="00E242B3">
          <w:delText xml:space="preserve"> </w:delText>
        </w:r>
        <w:r w:rsidR="00393171" w:rsidDel="00E242B3">
          <w:delText xml:space="preserve">and comparisons of the other machine learning models </w:delText>
        </w:r>
        <w:r w:rsidDel="00E242B3">
          <w:delText xml:space="preserve">on the independent test datasets </w:delText>
        </w:r>
        <w:r w:rsidR="00393171" w:rsidDel="00E242B3">
          <w:delText>BTP-TS.</w:delText>
        </w:r>
      </w:del>
    </w:p>
    <w:p w14:paraId="038D6F7C" w14:textId="1084C62D" w:rsidR="00FC27CA" w:rsidRDefault="00FC27CA">
      <w:pPr>
        <w:spacing w:line="480" w:lineRule="auto"/>
        <w:pPrChange w:id="2073" w:author="YENDAPALLY, NISHITHA" w:date="2022-07-28T23:49:00Z">
          <w:pPr>
            <w:spacing w:line="480" w:lineRule="auto"/>
            <w:ind w:firstLine="540"/>
          </w:pPr>
        </w:pPrChange>
      </w:pPr>
      <w:r w:rsidRPr="00051BA1">
        <w:rPr>
          <w:b/>
          <w:bCs/>
        </w:rPr>
        <w:t xml:space="preserve">Table </w:t>
      </w:r>
      <w:r>
        <w:rPr>
          <w:b/>
          <w:bCs/>
        </w:rPr>
        <w:t>5</w:t>
      </w:r>
      <w:r w:rsidRPr="00051BA1">
        <w:rPr>
          <w:b/>
          <w:bCs/>
        </w:rPr>
        <w:t>.</w:t>
      </w:r>
      <w:ins w:id="2074" w:author="YENDAPALLY, NISHITHA" w:date="2022-07-30T12:33:00Z">
        <w:r w:rsidR="008E7A30">
          <w:t xml:space="preserve"> C</w:t>
        </w:r>
      </w:ins>
      <w:del w:id="2075" w:author="YENDAPALLY, NISHITHA" w:date="2022-07-30T12:33:00Z">
        <w:r w:rsidRPr="00051BA1" w:rsidDel="008E7A30">
          <w:delText xml:space="preserve"> Performanc</w:delText>
        </w:r>
      </w:del>
      <w:del w:id="2076" w:author="YENDAPALLY, NISHITHA" w:date="2022-07-30T12:32:00Z">
        <w:r w:rsidRPr="00051BA1" w:rsidDel="008E7A30">
          <w:delText xml:space="preserve">e </w:delText>
        </w:r>
      </w:del>
      <w:ins w:id="2077" w:author="Avdesh Mishra" w:date="2022-07-30T00:19:00Z">
        <w:del w:id="2078" w:author="YENDAPALLY, NISHITHA" w:date="2022-07-30T12:32:00Z">
          <w:r w:rsidR="00562BEA" w:rsidDel="008E7A30">
            <w:delText>c</w:delText>
          </w:r>
        </w:del>
        <w:r w:rsidR="00562BEA">
          <w:t xml:space="preserve">omparison </w:t>
        </w:r>
      </w:ins>
      <w:del w:id="2079" w:author="Avdesh Mishra" w:date="2022-07-30T00:19:00Z">
        <w:r w:rsidDel="00562BEA">
          <w:delText>of The</w:delText>
        </w:r>
      </w:del>
      <w:ins w:id="2080" w:author="Avdesh Mishra" w:date="2022-07-30T00:20:00Z">
        <w:r w:rsidR="00685965">
          <w:t>of the</w:t>
        </w:r>
      </w:ins>
      <w:r>
        <w:t xml:space="preserve"> </w:t>
      </w:r>
      <w:del w:id="2081" w:author="Avdesh Mishra" w:date="2022-07-30T00:19:00Z">
        <w:r w:rsidR="00A35FDD" w:rsidDel="00562BEA">
          <w:delText>S</w:delText>
        </w:r>
      </w:del>
      <w:ins w:id="2082" w:author="Avdesh Mishra" w:date="2022-07-30T00:19:00Z">
        <w:r w:rsidR="00562BEA">
          <w:t>s</w:t>
        </w:r>
      </w:ins>
      <w:r w:rsidR="00A35FDD">
        <w:t>tacking-</w:t>
      </w:r>
      <w:del w:id="2083" w:author="Avdesh Mishra" w:date="2022-07-30T00:19:00Z">
        <w:r w:rsidR="00A35FDD" w:rsidDel="00562BEA">
          <w:delText>B</w:delText>
        </w:r>
      </w:del>
      <w:ins w:id="2084" w:author="Avdesh Mishra" w:date="2022-07-30T00:19:00Z">
        <w:r w:rsidR="00562BEA">
          <w:t>b</w:t>
        </w:r>
      </w:ins>
      <w:r w:rsidR="00A35FDD">
        <w:t>ased</w:t>
      </w:r>
      <w:r>
        <w:t xml:space="preserve"> </w:t>
      </w:r>
      <w:del w:id="2085" w:author="Avdesh Mishra" w:date="2022-07-30T00:19:00Z">
        <w:r w:rsidDel="00562BEA">
          <w:delText>M</w:delText>
        </w:r>
      </w:del>
      <w:ins w:id="2086" w:author="Avdesh Mishra" w:date="2022-07-30T00:19:00Z">
        <w:r w:rsidR="00562BEA">
          <w:t>m</w:t>
        </w:r>
      </w:ins>
      <w:r>
        <w:t xml:space="preserve">odel </w:t>
      </w:r>
      <w:ins w:id="2087" w:author="Avdesh Mishra" w:date="2022-07-30T00:20:00Z">
        <w:r w:rsidR="00685965">
          <w:t xml:space="preserve">with the existing model </w:t>
        </w:r>
      </w:ins>
      <w:r w:rsidRPr="00051BA1">
        <w:t xml:space="preserve">on </w:t>
      </w:r>
      <w:r w:rsidR="00C57988">
        <w:t>t</w:t>
      </w:r>
      <w:r>
        <w:t xml:space="preserve">he </w:t>
      </w:r>
      <w:del w:id="2088" w:author="Avdesh Mishra" w:date="2022-07-30T00:20:00Z">
        <w:r w:rsidRPr="00051BA1" w:rsidDel="00A40C91">
          <w:delText>I</w:delText>
        </w:r>
      </w:del>
      <w:ins w:id="2089" w:author="Avdesh Mishra" w:date="2022-07-30T00:20:00Z">
        <w:r w:rsidR="00A40C91">
          <w:t>i</w:t>
        </w:r>
      </w:ins>
      <w:r>
        <w:t xml:space="preserve">ndependent </w:t>
      </w:r>
      <w:del w:id="2090" w:author="Avdesh Mishra" w:date="2022-07-30T00:20:00Z">
        <w:r w:rsidDel="00A40C91">
          <w:delText>T</w:delText>
        </w:r>
      </w:del>
      <w:ins w:id="2091" w:author="Avdesh Mishra" w:date="2022-07-30T00:20:00Z">
        <w:r w:rsidR="00A40C91">
          <w:t>t</w:t>
        </w:r>
      </w:ins>
      <w:r>
        <w:t xml:space="preserve">est </w:t>
      </w:r>
      <w:del w:id="2092" w:author="Avdesh Mishra" w:date="2022-07-30T00:20:00Z">
        <w:r w:rsidRPr="00051BA1" w:rsidDel="00A40C91">
          <w:delText>D</w:delText>
        </w:r>
      </w:del>
      <w:ins w:id="2093" w:author="Avdesh Mishra" w:date="2022-07-30T00:20:00Z">
        <w:r w:rsidR="00A40C91">
          <w:t>d</w:t>
        </w:r>
      </w:ins>
      <w:r w:rsidRPr="00051BA1">
        <w:t>ataset.</w:t>
      </w:r>
    </w:p>
    <w:tbl>
      <w:tblPr>
        <w:tblStyle w:val="TableGrid"/>
        <w:tblpPr w:leftFromText="180" w:rightFromText="180" w:vertAnchor="text" w:horzAnchor="margin" w:tblpXSpec="center" w:tblpY="202"/>
        <w:tblW w:w="8046" w:type="dxa"/>
        <w:jc w:val="center"/>
        <w:tblLook w:val="04A0" w:firstRow="1" w:lastRow="0" w:firstColumn="1" w:lastColumn="0" w:noHBand="0" w:noVBand="1"/>
        <w:tblPrChange w:id="2094" w:author="Avdesh Mishra" w:date="2022-07-28T22:23:00Z">
          <w:tblPr>
            <w:tblStyle w:val="TableGrid"/>
            <w:tblpPr w:leftFromText="180" w:rightFromText="180" w:vertAnchor="text" w:horzAnchor="margin" w:tblpY="202"/>
            <w:tblW w:w="8046" w:type="dxa"/>
            <w:tblLook w:val="04A0" w:firstRow="1" w:lastRow="0" w:firstColumn="1" w:lastColumn="0" w:noHBand="0" w:noVBand="1"/>
          </w:tblPr>
        </w:tblPrChange>
      </w:tblPr>
      <w:tblGrid>
        <w:gridCol w:w="1726"/>
        <w:gridCol w:w="1239"/>
        <w:gridCol w:w="1235"/>
        <w:gridCol w:w="1192"/>
        <w:gridCol w:w="990"/>
        <w:gridCol w:w="1664"/>
        <w:tblGridChange w:id="2095">
          <w:tblGrid>
            <w:gridCol w:w="1726"/>
            <w:gridCol w:w="1239"/>
            <w:gridCol w:w="1235"/>
            <w:gridCol w:w="1192"/>
            <w:gridCol w:w="990"/>
            <w:gridCol w:w="1664"/>
          </w:tblGrid>
        </w:tblGridChange>
      </w:tblGrid>
      <w:tr w:rsidR="00F8234E" w:rsidDel="00F75DF9" w14:paraId="0F4CA737" w14:textId="39957083" w:rsidTr="009B3549">
        <w:trPr>
          <w:trHeight w:val="640"/>
          <w:jc w:val="center"/>
          <w:del w:id="2096" w:author="Avdesh Mishra" w:date="2022-07-30T00:08:00Z"/>
          <w:trPrChange w:id="2097" w:author="Avdesh Mishra" w:date="2022-07-28T22:23:00Z">
            <w:trPr>
              <w:trHeight w:val="640"/>
            </w:trPr>
          </w:trPrChange>
        </w:trPr>
        <w:tc>
          <w:tcPr>
            <w:tcW w:w="1726" w:type="dxa"/>
            <w:tcPrChange w:id="2098" w:author="Avdesh Mishra" w:date="2022-07-28T22:23:00Z">
              <w:tcPr>
                <w:tcW w:w="1726" w:type="dxa"/>
              </w:tcPr>
            </w:tcPrChange>
          </w:tcPr>
          <w:p w14:paraId="70A42FF9" w14:textId="1EF5B4C8" w:rsidR="00F8234E" w:rsidRPr="00ED4EA6" w:rsidDel="00F75DF9" w:rsidRDefault="009A2979" w:rsidP="009B3549">
            <w:pPr>
              <w:spacing w:after="160" w:line="259" w:lineRule="auto"/>
              <w:contextualSpacing/>
              <w:rPr>
                <w:del w:id="2099" w:author="Avdesh Mishra" w:date="2022-07-30T00:08:00Z"/>
                <w:moveFrom w:id="2100" w:author="YENDAPALLY, NISHITHA" w:date="2022-07-28T23:50:00Z"/>
                <w:b/>
                <w:bCs/>
              </w:rPr>
            </w:pPr>
            <w:moveFromRangeStart w:id="2101" w:author="YENDAPALLY, NISHITHA" w:date="2022-07-28T23:50:00Z" w:name="move109944619"/>
            <w:moveFrom w:id="2102" w:author="YENDAPALLY, NISHITHA" w:date="2022-07-28T23:50:00Z">
              <w:del w:id="2103" w:author="Avdesh Mishra" w:date="2022-07-30T00:08:00Z">
                <w:r w:rsidDel="00F75DF9">
                  <w:rPr>
                    <w:b/>
                    <w:bCs/>
                  </w:rPr>
                  <w:delText xml:space="preserve">Independent Test </w:delText>
                </w:r>
                <w:r w:rsidR="00F8234E" w:rsidRPr="00ED4EA6" w:rsidDel="00F75DF9">
                  <w:rPr>
                    <w:b/>
                    <w:bCs/>
                  </w:rPr>
                  <w:delText xml:space="preserve">Dataset </w:delText>
                </w:r>
              </w:del>
            </w:moveFrom>
          </w:p>
        </w:tc>
        <w:tc>
          <w:tcPr>
            <w:tcW w:w="1239" w:type="dxa"/>
            <w:tcPrChange w:id="2104" w:author="Avdesh Mishra" w:date="2022-07-28T22:23:00Z">
              <w:tcPr>
                <w:tcW w:w="1239" w:type="dxa"/>
              </w:tcPr>
            </w:tcPrChange>
          </w:tcPr>
          <w:p w14:paraId="2D679674" w14:textId="6C907B32" w:rsidR="00F8234E" w:rsidRPr="00ED4EA6" w:rsidDel="00F75DF9" w:rsidRDefault="00F8234E" w:rsidP="009B3549">
            <w:pPr>
              <w:spacing w:after="160" w:line="259" w:lineRule="auto"/>
              <w:contextualSpacing/>
              <w:jc w:val="center"/>
              <w:rPr>
                <w:del w:id="2105" w:author="Avdesh Mishra" w:date="2022-07-30T00:08:00Z"/>
                <w:moveFrom w:id="2106" w:author="YENDAPALLY, NISHITHA" w:date="2022-07-28T23:50:00Z"/>
                <w:b/>
                <w:bCs/>
              </w:rPr>
            </w:pPr>
            <w:moveFrom w:id="2107" w:author="YENDAPALLY, NISHITHA" w:date="2022-07-28T23:50:00Z">
              <w:del w:id="2108" w:author="Avdesh Mishra" w:date="2022-07-30T00:08:00Z">
                <w:r w:rsidRPr="00ED4EA6" w:rsidDel="00F75DF9">
                  <w:rPr>
                    <w:b/>
                    <w:bCs/>
                  </w:rPr>
                  <w:delText>S</w:delText>
                </w:r>
                <w:r w:rsidRPr="00ED4EA6" w:rsidDel="00F75DF9">
                  <w:rPr>
                    <w:b/>
                    <w:bCs/>
                    <w:vertAlign w:val="subscript"/>
                  </w:rPr>
                  <w:delText>n</w:delText>
                </w:r>
                <w:r w:rsidR="007E7165" w:rsidDel="00F75DF9">
                  <w:rPr>
                    <w:b/>
                    <w:bCs/>
                    <w:vertAlign w:val="subscript"/>
                  </w:rPr>
                  <w:delText>y</w:delText>
                </w:r>
                <w:r w:rsidRPr="00ED4EA6" w:rsidDel="00F75DF9">
                  <w:rPr>
                    <w:b/>
                    <w:bCs/>
                  </w:rPr>
                  <w:delText xml:space="preserve"> %</w:delText>
                </w:r>
              </w:del>
            </w:moveFrom>
          </w:p>
        </w:tc>
        <w:tc>
          <w:tcPr>
            <w:tcW w:w="1235" w:type="dxa"/>
            <w:tcPrChange w:id="2109" w:author="Avdesh Mishra" w:date="2022-07-28T22:23:00Z">
              <w:tcPr>
                <w:tcW w:w="1235" w:type="dxa"/>
              </w:tcPr>
            </w:tcPrChange>
          </w:tcPr>
          <w:p w14:paraId="7A03A49F" w14:textId="4574C254" w:rsidR="00F8234E" w:rsidRPr="00ED4EA6" w:rsidDel="00F75DF9" w:rsidRDefault="00F8234E" w:rsidP="009B3549">
            <w:pPr>
              <w:spacing w:after="160" w:line="259" w:lineRule="auto"/>
              <w:contextualSpacing/>
              <w:jc w:val="center"/>
              <w:rPr>
                <w:del w:id="2110" w:author="Avdesh Mishra" w:date="2022-07-30T00:08:00Z"/>
                <w:moveFrom w:id="2111" w:author="YENDAPALLY, NISHITHA" w:date="2022-07-28T23:50:00Z"/>
                <w:b/>
                <w:bCs/>
              </w:rPr>
            </w:pPr>
            <w:moveFrom w:id="2112" w:author="YENDAPALLY, NISHITHA" w:date="2022-07-28T23:50:00Z">
              <w:del w:id="2113" w:author="Avdesh Mishra" w:date="2022-07-30T00:08:00Z">
                <w:r w:rsidRPr="00ED4EA6" w:rsidDel="00F75DF9">
                  <w:rPr>
                    <w:b/>
                    <w:bCs/>
                  </w:rPr>
                  <w:delText>S</w:delText>
                </w:r>
                <w:r w:rsidRPr="00ED4EA6" w:rsidDel="00F75DF9">
                  <w:rPr>
                    <w:b/>
                    <w:bCs/>
                    <w:vertAlign w:val="subscript"/>
                  </w:rPr>
                  <w:delText>p</w:delText>
                </w:r>
                <w:r w:rsidR="007E7165" w:rsidDel="00F75DF9">
                  <w:rPr>
                    <w:b/>
                    <w:bCs/>
                    <w:vertAlign w:val="subscript"/>
                  </w:rPr>
                  <w:delText>y</w:delText>
                </w:r>
                <w:r w:rsidRPr="00ED4EA6" w:rsidDel="00F75DF9">
                  <w:rPr>
                    <w:b/>
                    <w:bCs/>
                  </w:rPr>
                  <w:delText xml:space="preserve"> %</w:delText>
                </w:r>
              </w:del>
            </w:moveFrom>
          </w:p>
        </w:tc>
        <w:tc>
          <w:tcPr>
            <w:tcW w:w="1192" w:type="dxa"/>
            <w:tcPrChange w:id="2114" w:author="Avdesh Mishra" w:date="2022-07-28T22:23:00Z">
              <w:tcPr>
                <w:tcW w:w="1192" w:type="dxa"/>
              </w:tcPr>
            </w:tcPrChange>
          </w:tcPr>
          <w:p w14:paraId="78CF68B6" w14:textId="57432B8D" w:rsidR="00F8234E" w:rsidRPr="00ED4EA6" w:rsidDel="00F75DF9" w:rsidRDefault="00F8234E" w:rsidP="009B3549">
            <w:pPr>
              <w:spacing w:after="160" w:line="259" w:lineRule="auto"/>
              <w:contextualSpacing/>
              <w:jc w:val="center"/>
              <w:rPr>
                <w:del w:id="2115" w:author="Avdesh Mishra" w:date="2022-07-30T00:08:00Z"/>
                <w:moveFrom w:id="2116" w:author="YENDAPALLY, NISHITHA" w:date="2022-07-28T23:50:00Z"/>
                <w:b/>
                <w:bCs/>
              </w:rPr>
            </w:pPr>
            <w:moveFrom w:id="2117" w:author="YENDAPALLY, NISHITHA" w:date="2022-07-28T23:50:00Z">
              <w:del w:id="2118" w:author="Avdesh Mishra" w:date="2022-07-30T00:08:00Z">
                <w:r w:rsidRPr="00ED4EA6" w:rsidDel="00F75DF9">
                  <w:rPr>
                    <w:b/>
                    <w:bCs/>
                  </w:rPr>
                  <w:delText>A</w:delText>
                </w:r>
                <w:r w:rsidRPr="00ED4EA6" w:rsidDel="00F75DF9">
                  <w:rPr>
                    <w:b/>
                    <w:bCs/>
                    <w:vertAlign w:val="subscript"/>
                  </w:rPr>
                  <w:delText>c</w:delText>
                </w:r>
                <w:r w:rsidR="007E7165" w:rsidDel="00F75DF9">
                  <w:rPr>
                    <w:b/>
                    <w:bCs/>
                    <w:vertAlign w:val="subscript"/>
                  </w:rPr>
                  <w:delText>y</w:delText>
                </w:r>
                <w:r w:rsidRPr="00ED4EA6" w:rsidDel="00F75DF9">
                  <w:rPr>
                    <w:b/>
                    <w:bCs/>
                  </w:rPr>
                  <w:delText xml:space="preserve"> %</w:delText>
                </w:r>
              </w:del>
            </w:moveFrom>
          </w:p>
        </w:tc>
        <w:tc>
          <w:tcPr>
            <w:tcW w:w="990" w:type="dxa"/>
            <w:tcPrChange w:id="2119" w:author="Avdesh Mishra" w:date="2022-07-28T22:23:00Z">
              <w:tcPr>
                <w:tcW w:w="990" w:type="dxa"/>
              </w:tcPr>
            </w:tcPrChange>
          </w:tcPr>
          <w:p w14:paraId="47F0FF2F" w14:textId="6FAF03F8" w:rsidR="00F8234E" w:rsidRPr="002254CE" w:rsidDel="00F75DF9" w:rsidRDefault="00F8234E" w:rsidP="009B3549">
            <w:pPr>
              <w:spacing w:after="160" w:line="259" w:lineRule="auto"/>
              <w:contextualSpacing/>
              <w:jc w:val="center"/>
              <w:rPr>
                <w:del w:id="2120" w:author="Avdesh Mishra" w:date="2022-07-30T00:08:00Z"/>
                <w:moveFrom w:id="2121" w:author="YENDAPALLY, NISHITHA" w:date="2022-07-28T23:50:00Z"/>
                <w:b/>
                <w:bCs/>
              </w:rPr>
            </w:pPr>
            <w:moveFrom w:id="2122" w:author="YENDAPALLY, NISHITHA" w:date="2022-07-28T23:50:00Z">
              <w:del w:id="2123" w:author="Avdesh Mishra" w:date="2022-07-30T00:08:00Z">
                <w:r w:rsidRPr="002254CE" w:rsidDel="00F75DF9">
                  <w:rPr>
                    <w:b/>
                    <w:bCs/>
                  </w:rPr>
                  <w:delText>B</w:delText>
                </w:r>
                <w:r w:rsidRPr="002254CE" w:rsidDel="00F75DF9">
                  <w:rPr>
                    <w:b/>
                    <w:bCs/>
                    <w:vertAlign w:val="subscript"/>
                  </w:rPr>
                  <w:delText>ac</w:delText>
                </w:r>
                <w:r w:rsidR="007E7165" w:rsidDel="00F75DF9">
                  <w:rPr>
                    <w:b/>
                    <w:bCs/>
                    <w:vertAlign w:val="subscript"/>
                  </w:rPr>
                  <w:delText>y</w:delText>
                </w:r>
                <w:r w:rsidRPr="002254CE" w:rsidDel="00F75DF9">
                  <w:rPr>
                    <w:b/>
                    <w:bCs/>
                    <w:vertAlign w:val="subscript"/>
                  </w:rPr>
                  <w:delText xml:space="preserve"> </w:delText>
                </w:r>
                <w:r w:rsidRPr="002254CE" w:rsidDel="00F75DF9">
                  <w:rPr>
                    <w:b/>
                    <w:bCs/>
                  </w:rPr>
                  <w:delText>%</w:delText>
                </w:r>
              </w:del>
            </w:moveFrom>
          </w:p>
        </w:tc>
        <w:tc>
          <w:tcPr>
            <w:tcW w:w="1664" w:type="dxa"/>
            <w:tcPrChange w:id="2124" w:author="Avdesh Mishra" w:date="2022-07-28T22:23:00Z">
              <w:tcPr>
                <w:tcW w:w="1664" w:type="dxa"/>
              </w:tcPr>
            </w:tcPrChange>
          </w:tcPr>
          <w:p w14:paraId="037A8BAA" w14:textId="7E2DAEBC" w:rsidR="00F8234E" w:rsidRPr="00ED4EA6" w:rsidDel="00F75DF9" w:rsidRDefault="00F8234E" w:rsidP="009B3549">
            <w:pPr>
              <w:spacing w:after="160" w:line="259" w:lineRule="auto"/>
              <w:contextualSpacing/>
              <w:jc w:val="center"/>
              <w:rPr>
                <w:del w:id="2125" w:author="Avdesh Mishra" w:date="2022-07-30T00:08:00Z"/>
                <w:moveFrom w:id="2126" w:author="YENDAPALLY, NISHITHA" w:date="2022-07-28T23:50:00Z"/>
                <w:b/>
                <w:bCs/>
              </w:rPr>
            </w:pPr>
            <w:moveFrom w:id="2127" w:author="YENDAPALLY, NISHITHA" w:date="2022-07-28T23:50:00Z">
              <w:del w:id="2128" w:author="Avdesh Mishra" w:date="2022-07-30T00:08:00Z">
                <w:r w:rsidRPr="00ED4EA6" w:rsidDel="00F75DF9">
                  <w:rPr>
                    <w:b/>
                    <w:bCs/>
                  </w:rPr>
                  <w:delText>M</w:delText>
                </w:r>
                <w:r w:rsidR="007E7165" w:rsidDel="00F75DF9">
                  <w:rPr>
                    <w:b/>
                    <w:bCs/>
                  </w:rPr>
                  <w:delText>a</w:delText>
                </w:r>
                <w:r w:rsidRPr="00ED4EA6" w:rsidDel="00F75DF9">
                  <w:rPr>
                    <w:b/>
                    <w:bCs/>
                  </w:rPr>
                  <w:delText>CC %</w:delText>
                </w:r>
              </w:del>
            </w:moveFrom>
          </w:p>
        </w:tc>
      </w:tr>
      <w:tr w:rsidR="00F8234E" w:rsidDel="00F75DF9" w14:paraId="5918084C" w14:textId="55CD3A31" w:rsidTr="009B3549">
        <w:trPr>
          <w:trHeight w:val="640"/>
          <w:jc w:val="center"/>
          <w:del w:id="2129" w:author="Avdesh Mishra" w:date="2022-07-30T00:08:00Z"/>
          <w:trPrChange w:id="2130" w:author="Avdesh Mishra" w:date="2022-07-28T22:23:00Z">
            <w:trPr>
              <w:trHeight w:val="640"/>
            </w:trPr>
          </w:trPrChange>
        </w:trPr>
        <w:tc>
          <w:tcPr>
            <w:tcW w:w="1726" w:type="dxa"/>
            <w:tcPrChange w:id="2131" w:author="Avdesh Mishra" w:date="2022-07-28T22:23:00Z">
              <w:tcPr>
                <w:tcW w:w="1726" w:type="dxa"/>
              </w:tcPr>
            </w:tcPrChange>
          </w:tcPr>
          <w:p w14:paraId="0AB7B423" w14:textId="60CC7CAB" w:rsidR="00F8234E" w:rsidRPr="002254CE" w:rsidDel="00F75DF9" w:rsidRDefault="00F91397" w:rsidP="009B3549">
            <w:pPr>
              <w:spacing w:after="160" w:line="259" w:lineRule="auto"/>
              <w:contextualSpacing/>
              <w:rPr>
                <w:del w:id="2132" w:author="Avdesh Mishra" w:date="2022-07-30T00:08:00Z"/>
                <w:moveFrom w:id="2133" w:author="YENDAPALLY, NISHITHA" w:date="2022-07-28T23:50:00Z"/>
              </w:rPr>
            </w:pPr>
            <w:moveFrom w:id="2134" w:author="YENDAPALLY, NISHITHA" w:date="2022-07-28T23:50:00Z">
              <w:del w:id="2135" w:author="Avdesh Mishra" w:date="2022-07-30T00:08:00Z">
                <w:r w:rsidDel="00F75DF9">
                  <w:delText>Stacking-Based Model</w:delText>
                </w:r>
              </w:del>
            </w:moveFrom>
          </w:p>
        </w:tc>
        <w:tc>
          <w:tcPr>
            <w:tcW w:w="1239" w:type="dxa"/>
            <w:tcPrChange w:id="2136" w:author="Avdesh Mishra" w:date="2022-07-28T22:23:00Z">
              <w:tcPr>
                <w:tcW w:w="1239" w:type="dxa"/>
              </w:tcPr>
            </w:tcPrChange>
          </w:tcPr>
          <w:p w14:paraId="71B67B2F" w14:textId="2C012B9B" w:rsidR="00F8234E" w:rsidRPr="00962EC9" w:rsidDel="00F75DF9" w:rsidRDefault="000E29E3" w:rsidP="009B3549">
            <w:pPr>
              <w:spacing w:after="160" w:line="259" w:lineRule="auto"/>
              <w:contextualSpacing/>
              <w:jc w:val="center"/>
              <w:rPr>
                <w:del w:id="2137" w:author="Avdesh Mishra" w:date="2022-07-30T00:08:00Z"/>
                <w:moveFrom w:id="2138" w:author="YENDAPALLY, NISHITHA" w:date="2022-07-28T23:50:00Z"/>
                <w:b/>
                <w:bCs/>
              </w:rPr>
            </w:pPr>
            <w:moveFrom w:id="2139" w:author="YENDAPALLY, NISHITHA" w:date="2022-07-28T23:50:00Z">
              <w:del w:id="2140" w:author="Avdesh Mishra" w:date="2022-07-30T00:08:00Z">
                <w:r w:rsidRPr="00962EC9" w:rsidDel="00F75DF9">
                  <w:rPr>
                    <w:b/>
                    <w:bCs/>
                  </w:rPr>
                  <w:delText>85.9</w:delText>
                </w:r>
              </w:del>
            </w:moveFrom>
          </w:p>
          <w:p w14:paraId="00A0B1F7" w14:textId="43F2B3BF" w:rsidR="00F8234E" w:rsidRPr="002254CE" w:rsidDel="00F75DF9" w:rsidRDefault="00F8234E" w:rsidP="009B3549">
            <w:pPr>
              <w:jc w:val="center"/>
              <w:rPr>
                <w:del w:id="2141" w:author="Avdesh Mishra" w:date="2022-07-30T00:08:00Z"/>
                <w:moveFrom w:id="2142" w:author="YENDAPALLY, NISHITHA" w:date="2022-07-28T23:50:00Z"/>
                <w:b/>
                <w:bCs/>
              </w:rPr>
            </w:pPr>
          </w:p>
        </w:tc>
        <w:tc>
          <w:tcPr>
            <w:tcW w:w="1235" w:type="dxa"/>
            <w:tcPrChange w:id="2143" w:author="Avdesh Mishra" w:date="2022-07-28T22:23:00Z">
              <w:tcPr>
                <w:tcW w:w="1235" w:type="dxa"/>
              </w:tcPr>
            </w:tcPrChange>
          </w:tcPr>
          <w:p w14:paraId="2FD7F5D2" w14:textId="373392D6" w:rsidR="00F8234E" w:rsidRPr="002254CE" w:rsidDel="00F75DF9" w:rsidRDefault="000E29E3" w:rsidP="009B3549">
            <w:pPr>
              <w:spacing w:after="160" w:line="259" w:lineRule="auto"/>
              <w:contextualSpacing/>
              <w:rPr>
                <w:del w:id="2144" w:author="Avdesh Mishra" w:date="2022-07-30T00:08:00Z"/>
                <w:moveFrom w:id="2145" w:author="YENDAPALLY, NISHITHA" w:date="2022-07-28T23:50:00Z"/>
                <w:b/>
                <w:bCs/>
              </w:rPr>
            </w:pPr>
            <w:moveFrom w:id="2146" w:author="YENDAPALLY, NISHITHA" w:date="2022-07-28T23:50:00Z">
              <w:del w:id="2147" w:author="Avdesh Mishra" w:date="2022-07-30T00:08:00Z">
                <w:r w:rsidDel="00F75DF9">
                  <w:rPr>
                    <w:b/>
                    <w:bCs/>
                  </w:rPr>
                  <w:delText>80.0</w:delText>
                </w:r>
              </w:del>
            </w:moveFrom>
          </w:p>
        </w:tc>
        <w:tc>
          <w:tcPr>
            <w:tcW w:w="1192" w:type="dxa"/>
            <w:tcPrChange w:id="2148" w:author="Avdesh Mishra" w:date="2022-07-28T22:23:00Z">
              <w:tcPr>
                <w:tcW w:w="1192" w:type="dxa"/>
              </w:tcPr>
            </w:tcPrChange>
          </w:tcPr>
          <w:p w14:paraId="0AFE4FC3" w14:textId="7C5395AB" w:rsidR="00F8234E" w:rsidRPr="002254CE" w:rsidDel="00F75DF9" w:rsidRDefault="000E29E3" w:rsidP="009B3549">
            <w:pPr>
              <w:spacing w:after="160" w:line="259" w:lineRule="auto"/>
              <w:contextualSpacing/>
              <w:jc w:val="center"/>
              <w:rPr>
                <w:del w:id="2149" w:author="Avdesh Mishra" w:date="2022-07-30T00:08:00Z"/>
                <w:moveFrom w:id="2150" w:author="YENDAPALLY, NISHITHA" w:date="2022-07-28T23:50:00Z"/>
                <w:b/>
                <w:bCs/>
              </w:rPr>
            </w:pPr>
            <w:moveFrom w:id="2151" w:author="YENDAPALLY, NISHITHA" w:date="2022-07-28T23:50:00Z">
              <w:del w:id="2152" w:author="Avdesh Mishra" w:date="2022-07-30T00:08:00Z">
                <w:r w:rsidDel="00F75DF9">
                  <w:rPr>
                    <w:b/>
                    <w:bCs/>
                  </w:rPr>
                  <w:delText>88.2</w:delText>
                </w:r>
              </w:del>
            </w:moveFrom>
          </w:p>
        </w:tc>
        <w:tc>
          <w:tcPr>
            <w:tcW w:w="990" w:type="dxa"/>
            <w:tcPrChange w:id="2153" w:author="Avdesh Mishra" w:date="2022-07-28T22:23:00Z">
              <w:tcPr>
                <w:tcW w:w="990" w:type="dxa"/>
              </w:tcPr>
            </w:tcPrChange>
          </w:tcPr>
          <w:p w14:paraId="59469BFB" w14:textId="53A4C0A6" w:rsidR="00F8234E" w:rsidRPr="004A276D" w:rsidDel="00F75DF9" w:rsidRDefault="00F8234E" w:rsidP="009B3549">
            <w:pPr>
              <w:spacing w:after="160" w:line="259" w:lineRule="auto"/>
              <w:contextualSpacing/>
              <w:jc w:val="center"/>
              <w:rPr>
                <w:del w:id="2154" w:author="Avdesh Mishra" w:date="2022-07-30T00:08:00Z"/>
                <w:moveFrom w:id="2155" w:author="YENDAPALLY, NISHITHA" w:date="2022-07-28T23:50:00Z"/>
              </w:rPr>
            </w:pPr>
            <w:moveFrom w:id="2156" w:author="YENDAPALLY, NISHITHA" w:date="2022-07-28T23:50:00Z">
              <w:del w:id="2157" w:author="Avdesh Mishra" w:date="2022-07-30T00:08:00Z">
                <w:r w:rsidRPr="004A276D" w:rsidDel="00F75DF9">
                  <w:delText>79.</w:delText>
                </w:r>
                <w:r w:rsidR="000E29E3" w:rsidRPr="004A276D" w:rsidDel="00F75DF9">
                  <w:delText>6</w:delText>
                </w:r>
              </w:del>
            </w:moveFrom>
          </w:p>
        </w:tc>
        <w:tc>
          <w:tcPr>
            <w:tcW w:w="1664" w:type="dxa"/>
            <w:tcPrChange w:id="2158" w:author="Avdesh Mishra" w:date="2022-07-28T22:23:00Z">
              <w:tcPr>
                <w:tcW w:w="1664" w:type="dxa"/>
              </w:tcPr>
            </w:tcPrChange>
          </w:tcPr>
          <w:p w14:paraId="04DACDDB" w14:textId="6AA84E35" w:rsidR="00F8234E" w:rsidRPr="002254CE" w:rsidDel="00F75DF9" w:rsidRDefault="00F8234E" w:rsidP="009B3549">
            <w:pPr>
              <w:spacing w:after="160" w:line="259" w:lineRule="auto"/>
              <w:contextualSpacing/>
              <w:jc w:val="center"/>
              <w:rPr>
                <w:del w:id="2159" w:author="Avdesh Mishra" w:date="2022-07-30T00:08:00Z"/>
                <w:moveFrom w:id="2160" w:author="YENDAPALLY, NISHITHA" w:date="2022-07-28T23:50:00Z"/>
                <w:b/>
                <w:bCs/>
              </w:rPr>
            </w:pPr>
            <w:moveFrom w:id="2161" w:author="YENDAPALLY, NISHITHA" w:date="2022-07-28T23:50:00Z">
              <w:del w:id="2162" w:author="Avdesh Mishra" w:date="2022-07-30T00:08:00Z">
                <w:r w:rsidDel="00F75DF9">
                  <w:rPr>
                    <w:b/>
                    <w:bCs/>
                  </w:rPr>
                  <w:delText>7</w:delText>
                </w:r>
                <w:r w:rsidR="000E29E3" w:rsidDel="00F75DF9">
                  <w:rPr>
                    <w:b/>
                    <w:bCs/>
                  </w:rPr>
                  <w:delText>6.6</w:delText>
                </w:r>
              </w:del>
            </w:moveFrom>
          </w:p>
        </w:tc>
      </w:tr>
      <w:tr w:rsidR="00962EC9" w:rsidDel="00F75DF9" w14:paraId="335F54A8" w14:textId="41D340A0" w:rsidTr="009B3549">
        <w:trPr>
          <w:trHeight w:val="640"/>
          <w:jc w:val="center"/>
          <w:del w:id="2163" w:author="Avdesh Mishra" w:date="2022-07-30T00:08:00Z"/>
          <w:trPrChange w:id="2164" w:author="Avdesh Mishra" w:date="2022-07-28T22:23:00Z">
            <w:trPr>
              <w:trHeight w:val="640"/>
            </w:trPr>
          </w:trPrChange>
        </w:trPr>
        <w:tc>
          <w:tcPr>
            <w:tcW w:w="1726" w:type="dxa"/>
            <w:tcPrChange w:id="2165" w:author="Avdesh Mishra" w:date="2022-07-28T22:23:00Z">
              <w:tcPr>
                <w:tcW w:w="1726" w:type="dxa"/>
              </w:tcPr>
            </w:tcPrChange>
          </w:tcPr>
          <w:p w14:paraId="1C962459" w14:textId="1C5ED218" w:rsidR="00962EC9" w:rsidRPr="002254CE" w:rsidDel="00F75DF9" w:rsidRDefault="00962EC9" w:rsidP="009B3549">
            <w:pPr>
              <w:spacing w:after="160" w:line="259" w:lineRule="auto"/>
              <w:contextualSpacing/>
              <w:rPr>
                <w:del w:id="2166" w:author="Avdesh Mishra" w:date="2022-07-30T00:08:00Z"/>
                <w:moveFrom w:id="2167" w:author="YENDAPALLY, NISHITHA" w:date="2022-07-28T23:50:00Z"/>
              </w:rPr>
            </w:pPr>
            <w:moveFrom w:id="2168" w:author="YENDAPALLY, NISHITHA" w:date="2022-07-28T23:50:00Z">
              <w:del w:id="2169" w:author="Avdesh Mishra" w:date="2022-07-30T00:08:00Z">
                <w:r w:rsidDel="00F75DF9">
                  <w:delText>iBitter-SCM</w:delText>
                </w:r>
              </w:del>
            </w:moveFrom>
          </w:p>
        </w:tc>
        <w:tc>
          <w:tcPr>
            <w:tcW w:w="1239" w:type="dxa"/>
            <w:tcPrChange w:id="2170" w:author="Avdesh Mishra" w:date="2022-07-28T22:23:00Z">
              <w:tcPr>
                <w:tcW w:w="1239" w:type="dxa"/>
              </w:tcPr>
            </w:tcPrChange>
          </w:tcPr>
          <w:p w14:paraId="46FD3808" w14:textId="5096CFE8" w:rsidR="00962EC9" w:rsidRPr="00962EC9" w:rsidDel="00F75DF9" w:rsidRDefault="00962EC9" w:rsidP="009B3549">
            <w:pPr>
              <w:spacing w:after="160" w:line="259" w:lineRule="auto"/>
              <w:contextualSpacing/>
              <w:jc w:val="center"/>
              <w:rPr>
                <w:del w:id="2171" w:author="Avdesh Mishra" w:date="2022-07-30T00:08:00Z"/>
                <w:moveFrom w:id="2172" w:author="YENDAPALLY, NISHITHA" w:date="2022-07-28T23:50:00Z"/>
              </w:rPr>
            </w:pPr>
            <w:moveFrom w:id="2173" w:author="YENDAPALLY, NISHITHA" w:date="2022-07-28T23:50:00Z">
              <w:del w:id="2174" w:author="Avdesh Mishra" w:date="2022-07-30T00:08:00Z">
                <w:r w:rsidRPr="00962EC9" w:rsidDel="00F75DF9">
                  <w:delText>84.3</w:delText>
                </w:r>
              </w:del>
            </w:moveFrom>
          </w:p>
        </w:tc>
        <w:tc>
          <w:tcPr>
            <w:tcW w:w="1235" w:type="dxa"/>
            <w:tcPrChange w:id="2175" w:author="Avdesh Mishra" w:date="2022-07-28T22:23:00Z">
              <w:tcPr>
                <w:tcW w:w="1235" w:type="dxa"/>
              </w:tcPr>
            </w:tcPrChange>
          </w:tcPr>
          <w:p w14:paraId="7B5B729B" w14:textId="1963F714" w:rsidR="00962EC9" w:rsidRPr="00962EC9" w:rsidDel="00F75DF9" w:rsidRDefault="00962EC9" w:rsidP="009B3549">
            <w:pPr>
              <w:spacing w:after="160" w:line="259" w:lineRule="auto"/>
              <w:contextualSpacing/>
              <w:rPr>
                <w:del w:id="2176" w:author="Avdesh Mishra" w:date="2022-07-30T00:08:00Z"/>
                <w:moveFrom w:id="2177" w:author="YENDAPALLY, NISHITHA" w:date="2022-07-28T23:50:00Z"/>
              </w:rPr>
            </w:pPr>
            <w:moveFrom w:id="2178" w:author="YENDAPALLY, NISHITHA" w:date="2022-07-28T23:50:00Z">
              <w:del w:id="2179" w:author="Avdesh Mishra" w:date="2022-07-30T00:08:00Z">
                <w:r w:rsidRPr="00962EC9" w:rsidDel="00F75DF9">
                  <w:delText>84.3</w:delText>
                </w:r>
              </w:del>
            </w:moveFrom>
          </w:p>
        </w:tc>
        <w:tc>
          <w:tcPr>
            <w:tcW w:w="1192" w:type="dxa"/>
            <w:tcPrChange w:id="2180" w:author="Avdesh Mishra" w:date="2022-07-28T22:23:00Z">
              <w:tcPr>
                <w:tcW w:w="1192" w:type="dxa"/>
              </w:tcPr>
            </w:tcPrChange>
          </w:tcPr>
          <w:p w14:paraId="7E488D21" w14:textId="497A2B32" w:rsidR="00962EC9" w:rsidRPr="00962EC9" w:rsidDel="00F75DF9" w:rsidRDefault="00962EC9" w:rsidP="009B3549">
            <w:pPr>
              <w:spacing w:after="160" w:line="259" w:lineRule="auto"/>
              <w:contextualSpacing/>
              <w:jc w:val="center"/>
              <w:rPr>
                <w:del w:id="2181" w:author="Avdesh Mishra" w:date="2022-07-30T00:08:00Z"/>
                <w:moveFrom w:id="2182" w:author="YENDAPALLY, NISHITHA" w:date="2022-07-28T23:50:00Z"/>
              </w:rPr>
            </w:pPr>
            <w:moveFrom w:id="2183" w:author="YENDAPALLY, NISHITHA" w:date="2022-07-28T23:50:00Z">
              <w:del w:id="2184" w:author="Avdesh Mishra" w:date="2022-07-30T00:08:00Z">
                <w:r w:rsidRPr="00962EC9" w:rsidDel="00F75DF9">
                  <w:delText>84.3</w:delText>
                </w:r>
              </w:del>
            </w:moveFrom>
          </w:p>
        </w:tc>
        <w:tc>
          <w:tcPr>
            <w:tcW w:w="990" w:type="dxa"/>
            <w:tcPrChange w:id="2185" w:author="Avdesh Mishra" w:date="2022-07-28T22:23:00Z">
              <w:tcPr>
                <w:tcW w:w="990" w:type="dxa"/>
              </w:tcPr>
            </w:tcPrChange>
          </w:tcPr>
          <w:p w14:paraId="405B2FB0" w14:textId="4C99AD25" w:rsidR="00962EC9" w:rsidRPr="00962EC9" w:rsidDel="00F75DF9" w:rsidRDefault="00962EC9" w:rsidP="009B3549">
            <w:pPr>
              <w:spacing w:after="160" w:line="259" w:lineRule="auto"/>
              <w:contextualSpacing/>
              <w:jc w:val="center"/>
              <w:rPr>
                <w:del w:id="2186" w:author="Avdesh Mishra" w:date="2022-07-30T00:08:00Z"/>
                <w:moveFrom w:id="2187" w:author="YENDAPALLY, NISHITHA" w:date="2022-07-28T23:50:00Z"/>
              </w:rPr>
            </w:pPr>
            <w:moveFrom w:id="2188" w:author="YENDAPALLY, NISHITHA" w:date="2022-07-28T23:50:00Z">
              <w:del w:id="2189" w:author="Avdesh Mishra" w:date="2022-07-30T00:08:00Z">
                <w:r w:rsidRPr="00962EC9" w:rsidDel="00F75DF9">
                  <w:delText>90</w:delText>
                </w:r>
                <w:r w:rsidR="00A203CC" w:rsidDel="00F75DF9">
                  <w:delText>.</w:delText>
                </w:r>
                <w:r w:rsidRPr="00962EC9" w:rsidDel="00F75DF9">
                  <w:delText>4</w:delText>
                </w:r>
              </w:del>
            </w:moveFrom>
          </w:p>
        </w:tc>
        <w:tc>
          <w:tcPr>
            <w:tcW w:w="1664" w:type="dxa"/>
            <w:tcPrChange w:id="2190" w:author="Avdesh Mishra" w:date="2022-07-28T22:23:00Z">
              <w:tcPr>
                <w:tcW w:w="1664" w:type="dxa"/>
              </w:tcPr>
            </w:tcPrChange>
          </w:tcPr>
          <w:p w14:paraId="054140CB" w14:textId="2EA9C40F" w:rsidR="00962EC9" w:rsidRPr="00962EC9" w:rsidDel="00F75DF9" w:rsidRDefault="00962EC9" w:rsidP="009B3549">
            <w:pPr>
              <w:spacing w:after="160" w:line="259" w:lineRule="auto"/>
              <w:contextualSpacing/>
              <w:jc w:val="center"/>
              <w:rPr>
                <w:del w:id="2191" w:author="Avdesh Mishra" w:date="2022-07-30T00:08:00Z"/>
                <w:moveFrom w:id="2192" w:author="YENDAPALLY, NISHITHA" w:date="2022-07-28T23:50:00Z"/>
              </w:rPr>
            </w:pPr>
            <w:moveFrom w:id="2193" w:author="YENDAPALLY, NISHITHA" w:date="2022-07-28T23:50:00Z">
              <w:del w:id="2194" w:author="Avdesh Mishra" w:date="2022-07-30T00:08:00Z">
                <w:r w:rsidRPr="00962EC9" w:rsidDel="00F75DF9">
                  <w:delText>68</w:delText>
                </w:r>
                <w:r w:rsidR="00393171" w:rsidDel="00F75DF9">
                  <w:delText>.</w:delText>
                </w:r>
                <w:r w:rsidRPr="00962EC9" w:rsidDel="00F75DF9">
                  <w:delText>8</w:delText>
                </w:r>
              </w:del>
            </w:moveFrom>
          </w:p>
        </w:tc>
      </w:tr>
    </w:tbl>
    <w:tbl>
      <w:tblPr>
        <w:tblStyle w:val="TableGrid"/>
        <w:tblpPr w:leftFromText="180" w:rightFromText="180" w:vertAnchor="text" w:horzAnchor="margin" w:tblpY="108"/>
        <w:tblW w:w="9271" w:type="dxa"/>
        <w:tblLook w:val="04A0" w:firstRow="1" w:lastRow="0" w:firstColumn="1" w:lastColumn="0" w:noHBand="0" w:noVBand="1"/>
        <w:tblPrChange w:id="2195" w:author="Avdesh Mishra" w:date="2022-07-30T00:08:00Z">
          <w:tblPr>
            <w:tblStyle w:val="TableGrid"/>
            <w:tblpPr w:leftFromText="180" w:rightFromText="180" w:vertAnchor="text" w:horzAnchor="margin" w:tblpY="108"/>
            <w:tblW w:w="9431" w:type="dxa"/>
            <w:tblLook w:val="04A0" w:firstRow="1" w:lastRow="0" w:firstColumn="1" w:lastColumn="0" w:noHBand="0" w:noVBand="1"/>
          </w:tblPr>
        </w:tblPrChange>
      </w:tblPr>
      <w:tblGrid>
        <w:gridCol w:w="2028"/>
        <w:gridCol w:w="1420"/>
        <w:gridCol w:w="1416"/>
        <w:gridCol w:w="1364"/>
        <w:gridCol w:w="1136"/>
        <w:gridCol w:w="1907"/>
        <w:tblGridChange w:id="2196">
          <w:tblGrid>
            <w:gridCol w:w="2023"/>
            <w:gridCol w:w="1452"/>
            <w:gridCol w:w="1448"/>
            <w:gridCol w:w="1397"/>
            <w:gridCol w:w="1160"/>
            <w:gridCol w:w="1951"/>
          </w:tblGrid>
        </w:tblGridChange>
      </w:tblGrid>
      <w:tr w:rsidR="00C42238" w14:paraId="06173584" w14:textId="77777777" w:rsidTr="00F75DF9">
        <w:trPr>
          <w:trHeight w:val="420"/>
          <w:trPrChange w:id="2197" w:author="Avdesh Mishra" w:date="2022-07-30T00:08:00Z">
            <w:trPr>
              <w:trHeight w:val="718"/>
            </w:trPr>
          </w:trPrChange>
        </w:trPr>
        <w:tc>
          <w:tcPr>
            <w:tcW w:w="2028" w:type="dxa"/>
            <w:tcPrChange w:id="2198" w:author="Avdesh Mishra" w:date="2022-07-30T00:08:00Z">
              <w:tcPr>
                <w:tcW w:w="2023" w:type="dxa"/>
              </w:tcPr>
            </w:tcPrChange>
          </w:tcPr>
          <w:moveFromRangeEnd w:id="2101"/>
          <w:p w14:paraId="29F01B9F" w14:textId="77777777" w:rsidR="00C42238" w:rsidRPr="00ED4EA6" w:rsidRDefault="00C42238" w:rsidP="00C42238">
            <w:pPr>
              <w:spacing w:after="160" w:line="259" w:lineRule="auto"/>
              <w:contextualSpacing/>
              <w:rPr>
                <w:moveTo w:id="2199" w:author="YENDAPALLY, NISHITHA" w:date="2022-07-28T23:50:00Z"/>
                <w:b/>
                <w:bCs/>
              </w:rPr>
            </w:pPr>
            <w:moveToRangeStart w:id="2200" w:author="YENDAPALLY, NISHITHA" w:date="2022-07-28T23:50:00Z" w:name="move109944619"/>
            <w:moveTo w:id="2201" w:author="YENDAPALLY, NISHITHA" w:date="2022-07-28T23:50:00Z">
              <w:r>
                <w:rPr>
                  <w:b/>
                  <w:bCs/>
                </w:rPr>
                <w:t xml:space="preserve">Independent Test </w:t>
              </w:r>
              <w:r w:rsidRPr="00ED4EA6">
                <w:rPr>
                  <w:b/>
                  <w:bCs/>
                </w:rPr>
                <w:t xml:space="preserve">Dataset </w:t>
              </w:r>
            </w:moveTo>
          </w:p>
        </w:tc>
        <w:tc>
          <w:tcPr>
            <w:tcW w:w="1420" w:type="dxa"/>
            <w:tcPrChange w:id="2202" w:author="Avdesh Mishra" w:date="2022-07-30T00:08:00Z">
              <w:tcPr>
                <w:tcW w:w="1452" w:type="dxa"/>
              </w:tcPr>
            </w:tcPrChange>
          </w:tcPr>
          <w:p w14:paraId="7B606A64" w14:textId="77777777" w:rsidR="00C42238" w:rsidRPr="00ED4EA6" w:rsidRDefault="00C42238" w:rsidP="00C42238">
            <w:pPr>
              <w:spacing w:after="160" w:line="259" w:lineRule="auto"/>
              <w:contextualSpacing/>
              <w:jc w:val="center"/>
              <w:rPr>
                <w:moveTo w:id="2203" w:author="YENDAPALLY, NISHITHA" w:date="2022-07-28T23:50:00Z"/>
                <w:b/>
                <w:bCs/>
              </w:rPr>
            </w:pPr>
            <w:proofErr w:type="spellStart"/>
            <w:moveTo w:id="2204" w:author="YENDAPALLY, NISHITHA" w:date="2022-07-28T23:50:00Z">
              <w:r w:rsidRPr="00ED4EA6">
                <w:rPr>
                  <w:b/>
                  <w:bCs/>
                </w:rPr>
                <w:t>S</w:t>
              </w:r>
              <w:r w:rsidRPr="00ED4EA6">
                <w:rPr>
                  <w:b/>
                  <w:bCs/>
                  <w:vertAlign w:val="subscript"/>
                </w:rPr>
                <w:t>n</w:t>
              </w:r>
              <w:r>
                <w:rPr>
                  <w:b/>
                  <w:bCs/>
                  <w:vertAlign w:val="subscript"/>
                </w:rPr>
                <w:t>y</w:t>
              </w:r>
              <w:proofErr w:type="spellEnd"/>
              <w:r w:rsidRPr="00ED4EA6">
                <w:rPr>
                  <w:b/>
                  <w:bCs/>
                </w:rPr>
                <w:t xml:space="preserve"> %</w:t>
              </w:r>
            </w:moveTo>
          </w:p>
        </w:tc>
        <w:tc>
          <w:tcPr>
            <w:tcW w:w="1416" w:type="dxa"/>
            <w:tcPrChange w:id="2205" w:author="Avdesh Mishra" w:date="2022-07-30T00:08:00Z">
              <w:tcPr>
                <w:tcW w:w="1448" w:type="dxa"/>
              </w:tcPr>
            </w:tcPrChange>
          </w:tcPr>
          <w:p w14:paraId="3CDE710B" w14:textId="77777777" w:rsidR="00C42238" w:rsidRPr="00ED4EA6" w:rsidRDefault="00C42238" w:rsidP="00C42238">
            <w:pPr>
              <w:spacing w:after="160" w:line="259" w:lineRule="auto"/>
              <w:contextualSpacing/>
              <w:jc w:val="center"/>
              <w:rPr>
                <w:moveTo w:id="2206" w:author="YENDAPALLY, NISHITHA" w:date="2022-07-28T23:50:00Z"/>
                <w:b/>
                <w:bCs/>
              </w:rPr>
            </w:pPr>
            <w:moveTo w:id="2207" w:author="YENDAPALLY, NISHITHA" w:date="2022-07-28T23:50:00Z">
              <w:r w:rsidRPr="00ED4EA6">
                <w:rPr>
                  <w:b/>
                  <w:bCs/>
                </w:rPr>
                <w:t>S</w:t>
              </w:r>
              <w:r w:rsidRPr="00ED4EA6">
                <w:rPr>
                  <w:b/>
                  <w:bCs/>
                  <w:vertAlign w:val="subscript"/>
                </w:rPr>
                <w:t>p</w:t>
              </w:r>
              <w:r>
                <w:rPr>
                  <w:b/>
                  <w:bCs/>
                  <w:vertAlign w:val="subscript"/>
                </w:rPr>
                <w:t>y</w:t>
              </w:r>
              <w:r w:rsidRPr="00ED4EA6">
                <w:rPr>
                  <w:b/>
                  <w:bCs/>
                </w:rPr>
                <w:t xml:space="preserve"> %</w:t>
              </w:r>
            </w:moveTo>
          </w:p>
        </w:tc>
        <w:tc>
          <w:tcPr>
            <w:tcW w:w="1364" w:type="dxa"/>
            <w:tcPrChange w:id="2208" w:author="Avdesh Mishra" w:date="2022-07-30T00:08:00Z">
              <w:tcPr>
                <w:tcW w:w="1397" w:type="dxa"/>
              </w:tcPr>
            </w:tcPrChange>
          </w:tcPr>
          <w:p w14:paraId="3CA3906F" w14:textId="77777777" w:rsidR="00C42238" w:rsidRPr="00ED4EA6" w:rsidRDefault="00C42238" w:rsidP="00C42238">
            <w:pPr>
              <w:spacing w:after="160" w:line="259" w:lineRule="auto"/>
              <w:contextualSpacing/>
              <w:jc w:val="center"/>
              <w:rPr>
                <w:moveTo w:id="2209" w:author="YENDAPALLY, NISHITHA" w:date="2022-07-28T23:50:00Z"/>
                <w:b/>
                <w:bCs/>
              </w:rPr>
            </w:pPr>
            <w:moveTo w:id="2210" w:author="YENDAPALLY, NISHITHA" w:date="2022-07-28T23:50:00Z">
              <w:r w:rsidRPr="00ED4EA6">
                <w:rPr>
                  <w:b/>
                  <w:bCs/>
                </w:rPr>
                <w:t>A</w:t>
              </w:r>
              <w:r w:rsidRPr="00ED4EA6">
                <w:rPr>
                  <w:b/>
                  <w:bCs/>
                  <w:vertAlign w:val="subscript"/>
                </w:rPr>
                <w:t>c</w:t>
              </w:r>
              <w:r>
                <w:rPr>
                  <w:b/>
                  <w:bCs/>
                  <w:vertAlign w:val="subscript"/>
                </w:rPr>
                <w:t>y</w:t>
              </w:r>
              <w:r w:rsidRPr="00ED4EA6">
                <w:rPr>
                  <w:b/>
                  <w:bCs/>
                </w:rPr>
                <w:t xml:space="preserve"> %</w:t>
              </w:r>
            </w:moveTo>
          </w:p>
        </w:tc>
        <w:tc>
          <w:tcPr>
            <w:tcW w:w="1136" w:type="dxa"/>
            <w:tcPrChange w:id="2211" w:author="Avdesh Mishra" w:date="2022-07-30T00:08:00Z">
              <w:tcPr>
                <w:tcW w:w="1160" w:type="dxa"/>
              </w:tcPr>
            </w:tcPrChange>
          </w:tcPr>
          <w:p w14:paraId="69E8B934" w14:textId="77777777" w:rsidR="00C42238" w:rsidRPr="002254CE" w:rsidRDefault="00C42238" w:rsidP="00C42238">
            <w:pPr>
              <w:spacing w:after="160" w:line="259" w:lineRule="auto"/>
              <w:contextualSpacing/>
              <w:jc w:val="center"/>
              <w:rPr>
                <w:moveTo w:id="2212" w:author="YENDAPALLY, NISHITHA" w:date="2022-07-28T23:50:00Z"/>
                <w:b/>
                <w:bCs/>
              </w:rPr>
            </w:pPr>
            <w:proofErr w:type="spellStart"/>
            <w:moveTo w:id="2213" w:author="YENDAPALLY, NISHITHA" w:date="2022-07-28T23:50:00Z">
              <w:r w:rsidRPr="002254CE">
                <w:rPr>
                  <w:b/>
                  <w:bCs/>
                </w:rPr>
                <w:t>B</w:t>
              </w:r>
              <w:r w:rsidRPr="002254CE">
                <w:rPr>
                  <w:b/>
                  <w:bCs/>
                  <w:vertAlign w:val="subscript"/>
                </w:rPr>
                <w:t>ac</w:t>
              </w:r>
              <w:r>
                <w:rPr>
                  <w:b/>
                  <w:bCs/>
                  <w:vertAlign w:val="subscript"/>
                </w:rPr>
                <w:t>y</w:t>
              </w:r>
              <w:proofErr w:type="spellEnd"/>
              <w:r w:rsidRPr="002254CE">
                <w:rPr>
                  <w:b/>
                  <w:bCs/>
                  <w:vertAlign w:val="subscript"/>
                </w:rPr>
                <w:t xml:space="preserve"> </w:t>
              </w:r>
              <w:r w:rsidRPr="002254CE">
                <w:rPr>
                  <w:b/>
                  <w:bCs/>
                </w:rPr>
                <w:t>%</w:t>
              </w:r>
            </w:moveTo>
          </w:p>
        </w:tc>
        <w:tc>
          <w:tcPr>
            <w:tcW w:w="1907" w:type="dxa"/>
            <w:tcPrChange w:id="2214" w:author="Avdesh Mishra" w:date="2022-07-30T00:08:00Z">
              <w:tcPr>
                <w:tcW w:w="1951" w:type="dxa"/>
              </w:tcPr>
            </w:tcPrChange>
          </w:tcPr>
          <w:p w14:paraId="2015F9A7" w14:textId="77777777" w:rsidR="00C42238" w:rsidRPr="00ED4EA6" w:rsidRDefault="00C42238" w:rsidP="00C42238">
            <w:pPr>
              <w:spacing w:after="160" w:line="259" w:lineRule="auto"/>
              <w:contextualSpacing/>
              <w:jc w:val="center"/>
              <w:rPr>
                <w:moveTo w:id="2215" w:author="YENDAPALLY, NISHITHA" w:date="2022-07-28T23:50:00Z"/>
                <w:b/>
                <w:bCs/>
              </w:rPr>
            </w:pPr>
            <w:proofErr w:type="spellStart"/>
            <w:moveTo w:id="2216" w:author="YENDAPALLY, NISHITHA" w:date="2022-07-28T23:50:00Z">
              <w:r w:rsidRPr="00ED4EA6">
                <w:rPr>
                  <w:b/>
                  <w:bCs/>
                </w:rPr>
                <w:t>M</w:t>
              </w:r>
              <w:r>
                <w:rPr>
                  <w:b/>
                  <w:bCs/>
                </w:rPr>
                <w:t>a</w:t>
              </w:r>
              <w:r w:rsidRPr="00ED4EA6">
                <w:rPr>
                  <w:b/>
                  <w:bCs/>
                </w:rPr>
                <w:t>CC</w:t>
              </w:r>
              <w:proofErr w:type="spellEnd"/>
              <w:r w:rsidRPr="00ED4EA6">
                <w:rPr>
                  <w:b/>
                  <w:bCs/>
                </w:rPr>
                <w:t xml:space="preserve"> %</w:t>
              </w:r>
            </w:moveTo>
          </w:p>
        </w:tc>
      </w:tr>
      <w:tr w:rsidR="00C42238" w14:paraId="481BFB1F" w14:textId="77777777" w:rsidTr="00F75DF9">
        <w:trPr>
          <w:trHeight w:val="420"/>
          <w:trPrChange w:id="2217" w:author="Avdesh Mishra" w:date="2022-07-30T00:08:00Z">
            <w:trPr>
              <w:trHeight w:val="718"/>
            </w:trPr>
          </w:trPrChange>
        </w:trPr>
        <w:tc>
          <w:tcPr>
            <w:tcW w:w="2028" w:type="dxa"/>
            <w:tcPrChange w:id="2218" w:author="Avdesh Mishra" w:date="2022-07-30T00:08:00Z">
              <w:tcPr>
                <w:tcW w:w="2023" w:type="dxa"/>
              </w:tcPr>
            </w:tcPrChange>
          </w:tcPr>
          <w:p w14:paraId="436CC51F" w14:textId="77777777" w:rsidR="00C42238" w:rsidRPr="002254CE" w:rsidRDefault="00C42238" w:rsidP="00C42238">
            <w:pPr>
              <w:spacing w:after="160" w:line="259" w:lineRule="auto"/>
              <w:contextualSpacing/>
              <w:rPr>
                <w:moveTo w:id="2219" w:author="YENDAPALLY, NISHITHA" w:date="2022-07-28T23:50:00Z"/>
              </w:rPr>
            </w:pPr>
            <w:moveTo w:id="2220" w:author="YENDAPALLY, NISHITHA" w:date="2022-07-28T23:50:00Z">
              <w:r>
                <w:t>Stacking-Based Model</w:t>
              </w:r>
            </w:moveTo>
          </w:p>
        </w:tc>
        <w:tc>
          <w:tcPr>
            <w:tcW w:w="1420" w:type="dxa"/>
            <w:tcPrChange w:id="2221" w:author="Avdesh Mishra" w:date="2022-07-30T00:08:00Z">
              <w:tcPr>
                <w:tcW w:w="1452" w:type="dxa"/>
              </w:tcPr>
            </w:tcPrChange>
          </w:tcPr>
          <w:p w14:paraId="3ED30AA2" w14:textId="77777777" w:rsidR="00C42238" w:rsidRPr="00962EC9" w:rsidRDefault="00C42238" w:rsidP="00C42238">
            <w:pPr>
              <w:spacing w:after="160" w:line="259" w:lineRule="auto"/>
              <w:contextualSpacing/>
              <w:jc w:val="center"/>
              <w:rPr>
                <w:moveTo w:id="2222" w:author="YENDAPALLY, NISHITHA" w:date="2022-07-28T23:50:00Z"/>
                <w:b/>
                <w:bCs/>
              </w:rPr>
            </w:pPr>
            <w:moveTo w:id="2223" w:author="YENDAPALLY, NISHITHA" w:date="2022-07-28T23:50:00Z">
              <w:r w:rsidRPr="00962EC9">
                <w:rPr>
                  <w:b/>
                  <w:bCs/>
                </w:rPr>
                <w:t>85.9</w:t>
              </w:r>
            </w:moveTo>
          </w:p>
          <w:p w14:paraId="414BB08F" w14:textId="77777777" w:rsidR="00C42238" w:rsidRPr="002254CE" w:rsidRDefault="00C42238" w:rsidP="00C42238">
            <w:pPr>
              <w:jc w:val="center"/>
              <w:rPr>
                <w:moveTo w:id="2224" w:author="YENDAPALLY, NISHITHA" w:date="2022-07-28T23:50:00Z"/>
                <w:b/>
                <w:bCs/>
              </w:rPr>
            </w:pPr>
          </w:p>
        </w:tc>
        <w:tc>
          <w:tcPr>
            <w:tcW w:w="1416" w:type="dxa"/>
            <w:tcPrChange w:id="2225" w:author="Avdesh Mishra" w:date="2022-07-30T00:08:00Z">
              <w:tcPr>
                <w:tcW w:w="1448" w:type="dxa"/>
              </w:tcPr>
            </w:tcPrChange>
          </w:tcPr>
          <w:p w14:paraId="0FC13146" w14:textId="77777777" w:rsidR="00C42238" w:rsidRPr="00D522F9" w:rsidRDefault="00C42238" w:rsidP="00C42238">
            <w:pPr>
              <w:spacing w:after="160" w:line="259" w:lineRule="auto"/>
              <w:contextualSpacing/>
              <w:rPr>
                <w:moveTo w:id="2226" w:author="YENDAPALLY, NISHITHA" w:date="2022-07-28T23:50:00Z"/>
                <w:rPrChange w:id="2227" w:author="YENDAPALLY, NISHITHA" w:date="2022-07-29T00:27:00Z">
                  <w:rPr>
                    <w:moveTo w:id="2228" w:author="YENDAPALLY, NISHITHA" w:date="2022-07-28T23:50:00Z"/>
                    <w:b/>
                    <w:bCs/>
                  </w:rPr>
                </w:rPrChange>
              </w:rPr>
            </w:pPr>
            <w:moveTo w:id="2229" w:author="YENDAPALLY, NISHITHA" w:date="2022-07-28T23:50:00Z">
              <w:r w:rsidRPr="00D522F9">
                <w:rPr>
                  <w:rPrChange w:id="2230" w:author="YENDAPALLY, NISHITHA" w:date="2022-07-29T00:27:00Z">
                    <w:rPr>
                      <w:b/>
                      <w:bCs/>
                    </w:rPr>
                  </w:rPrChange>
                </w:rPr>
                <w:t>80.0</w:t>
              </w:r>
            </w:moveTo>
          </w:p>
        </w:tc>
        <w:tc>
          <w:tcPr>
            <w:tcW w:w="1364" w:type="dxa"/>
            <w:tcPrChange w:id="2231" w:author="Avdesh Mishra" w:date="2022-07-30T00:08:00Z">
              <w:tcPr>
                <w:tcW w:w="1397" w:type="dxa"/>
              </w:tcPr>
            </w:tcPrChange>
          </w:tcPr>
          <w:p w14:paraId="018BFD4F" w14:textId="77777777" w:rsidR="00C42238" w:rsidRPr="002254CE" w:rsidRDefault="00C42238" w:rsidP="00C42238">
            <w:pPr>
              <w:spacing w:after="160" w:line="259" w:lineRule="auto"/>
              <w:contextualSpacing/>
              <w:jc w:val="center"/>
              <w:rPr>
                <w:moveTo w:id="2232" w:author="YENDAPALLY, NISHITHA" w:date="2022-07-28T23:50:00Z"/>
                <w:b/>
                <w:bCs/>
              </w:rPr>
            </w:pPr>
            <w:moveTo w:id="2233" w:author="YENDAPALLY, NISHITHA" w:date="2022-07-28T23:50:00Z">
              <w:r>
                <w:rPr>
                  <w:b/>
                  <w:bCs/>
                </w:rPr>
                <w:t>88.2</w:t>
              </w:r>
            </w:moveTo>
          </w:p>
        </w:tc>
        <w:tc>
          <w:tcPr>
            <w:tcW w:w="1136" w:type="dxa"/>
            <w:tcPrChange w:id="2234" w:author="Avdesh Mishra" w:date="2022-07-30T00:08:00Z">
              <w:tcPr>
                <w:tcW w:w="1160" w:type="dxa"/>
              </w:tcPr>
            </w:tcPrChange>
          </w:tcPr>
          <w:p w14:paraId="72817FFC" w14:textId="77777777" w:rsidR="00C42238" w:rsidRPr="004A276D" w:rsidRDefault="00C42238" w:rsidP="00C42238">
            <w:pPr>
              <w:spacing w:after="160" w:line="259" w:lineRule="auto"/>
              <w:contextualSpacing/>
              <w:jc w:val="center"/>
              <w:rPr>
                <w:moveTo w:id="2235" w:author="YENDAPALLY, NISHITHA" w:date="2022-07-28T23:50:00Z"/>
              </w:rPr>
            </w:pPr>
            <w:moveTo w:id="2236" w:author="YENDAPALLY, NISHITHA" w:date="2022-07-28T23:50:00Z">
              <w:r w:rsidRPr="004A276D">
                <w:t>79.6</w:t>
              </w:r>
            </w:moveTo>
          </w:p>
        </w:tc>
        <w:tc>
          <w:tcPr>
            <w:tcW w:w="1907" w:type="dxa"/>
            <w:tcPrChange w:id="2237" w:author="Avdesh Mishra" w:date="2022-07-30T00:08:00Z">
              <w:tcPr>
                <w:tcW w:w="1951" w:type="dxa"/>
              </w:tcPr>
            </w:tcPrChange>
          </w:tcPr>
          <w:p w14:paraId="6D17E0E7" w14:textId="77777777" w:rsidR="00C42238" w:rsidRPr="002254CE" w:rsidRDefault="00C42238" w:rsidP="00C42238">
            <w:pPr>
              <w:spacing w:after="160" w:line="259" w:lineRule="auto"/>
              <w:contextualSpacing/>
              <w:jc w:val="center"/>
              <w:rPr>
                <w:moveTo w:id="2238" w:author="YENDAPALLY, NISHITHA" w:date="2022-07-28T23:50:00Z"/>
                <w:b/>
                <w:bCs/>
              </w:rPr>
            </w:pPr>
            <w:moveTo w:id="2239" w:author="YENDAPALLY, NISHITHA" w:date="2022-07-28T23:50:00Z">
              <w:r>
                <w:rPr>
                  <w:b/>
                  <w:bCs/>
                </w:rPr>
                <w:t>76.6</w:t>
              </w:r>
            </w:moveTo>
          </w:p>
        </w:tc>
      </w:tr>
      <w:tr w:rsidR="00C42238" w14:paraId="189AB492" w14:textId="77777777" w:rsidTr="00F75DF9">
        <w:trPr>
          <w:trHeight w:val="420"/>
          <w:trPrChange w:id="2240" w:author="Avdesh Mishra" w:date="2022-07-30T00:08:00Z">
            <w:trPr>
              <w:trHeight w:val="718"/>
            </w:trPr>
          </w:trPrChange>
        </w:trPr>
        <w:tc>
          <w:tcPr>
            <w:tcW w:w="2028" w:type="dxa"/>
            <w:tcPrChange w:id="2241" w:author="Avdesh Mishra" w:date="2022-07-30T00:08:00Z">
              <w:tcPr>
                <w:tcW w:w="2023" w:type="dxa"/>
              </w:tcPr>
            </w:tcPrChange>
          </w:tcPr>
          <w:p w14:paraId="747DC22E" w14:textId="77777777" w:rsidR="00C42238" w:rsidRPr="002254CE" w:rsidRDefault="00C42238" w:rsidP="00C42238">
            <w:pPr>
              <w:spacing w:after="160" w:line="259" w:lineRule="auto"/>
              <w:contextualSpacing/>
              <w:rPr>
                <w:moveTo w:id="2242" w:author="YENDAPALLY, NISHITHA" w:date="2022-07-28T23:50:00Z"/>
              </w:rPr>
            </w:pPr>
            <w:proofErr w:type="spellStart"/>
            <w:moveTo w:id="2243" w:author="YENDAPALLY, NISHITHA" w:date="2022-07-28T23:50:00Z">
              <w:r>
                <w:t>iBitter</w:t>
              </w:r>
              <w:proofErr w:type="spellEnd"/>
              <w:r>
                <w:t>-SCM</w:t>
              </w:r>
            </w:moveTo>
          </w:p>
        </w:tc>
        <w:tc>
          <w:tcPr>
            <w:tcW w:w="1420" w:type="dxa"/>
            <w:tcPrChange w:id="2244" w:author="Avdesh Mishra" w:date="2022-07-30T00:08:00Z">
              <w:tcPr>
                <w:tcW w:w="1452" w:type="dxa"/>
              </w:tcPr>
            </w:tcPrChange>
          </w:tcPr>
          <w:p w14:paraId="178F4A76" w14:textId="77777777" w:rsidR="00C42238" w:rsidRPr="00962EC9" w:rsidRDefault="00C42238" w:rsidP="00C42238">
            <w:pPr>
              <w:spacing w:after="160" w:line="259" w:lineRule="auto"/>
              <w:contextualSpacing/>
              <w:jc w:val="center"/>
              <w:rPr>
                <w:moveTo w:id="2245" w:author="YENDAPALLY, NISHITHA" w:date="2022-07-28T23:50:00Z"/>
              </w:rPr>
            </w:pPr>
            <w:moveTo w:id="2246" w:author="YENDAPALLY, NISHITHA" w:date="2022-07-28T23:50:00Z">
              <w:r w:rsidRPr="00962EC9">
                <w:t>84.3</w:t>
              </w:r>
            </w:moveTo>
          </w:p>
        </w:tc>
        <w:tc>
          <w:tcPr>
            <w:tcW w:w="1416" w:type="dxa"/>
            <w:tcPrChange w:id="2247" w:author="Avdesh Mishra" w:date="2022-07-30T00:08:00Z">
              <w:tcPr>
                <w:tcW w:w="1448" w:type="dxa"/>
              </w:tcPr>
            </w:tcPrChange>
          </w:tcPr>
          <w:p w14:paraId="6F284C22" w14:textId="77777777" w:rsidR="00C42238" w:rsidRPr="00962EC9" w:rsidRDefault="00C42238" w:rsidP="00C42238">
            <w:pPr>
              <w:spacing w:after="160" w:line="259" w:lineRule="auto"/>
              <w:contextualSpacing/>
              <w:rPr>
                <w:moveTo w:id="2248" w:author="YENDAPALLY, NISHITHA" w:date="2022-07-28T23:50:00Z"/>
              </w:rPr>
            </w:pPr>
            <w:moveTo w:id="2249" w:author="YENDAPALLY, NISHITHA" w:date="2022-07-28T23:50:00Z">
              <w:r w:rsidRPr="00962EC9">
                <w:t>84.3</w:t>
              </w:r>
            </w:moveTo>
          </w:p>
        </w:tc>
        <w:tc>
          <w:tcPr>
            <w:tcW w:w="1364" w:type="dxa"/>
            <w:tcPrChange w:id="2250" w:author="Avdesh Mishra" w:date="2022-07-30T00:08:00Z">
              <w:tcPr>
                <w:tcW w:w="1397" w:type="dxa"/>
              </w:tcPr>
            </w:tcPrChange>
          </w:tcPr>
          <w:p w14:paraId="77FDA830" w14:textId="77777777" w:rsidR="00C42238" w:rsidRPr="00962EC9" w:rsidRDefault="00C42238" w:rsidP="00C42238">
            <w:pPr>
              <w:spacing w:after="160" w:line="259" w:lineRule="auto"/>
              <w:contextualSpacing/>
              <w:jc w:val="center"/>
              <w:rPr>
                <w:moveTo w:id="2251" w:author="YENDAPALLY, NISHITHA" w:date="2022-07-28T23:50:00Z"/>
              </w:rPr>
            </w:pPr>
            <w:moveTo w:id="2252" w:author="YENDAPALLY, NISHITHA" w:date="2022-07-28T23:50:00Z">
              <w:r w:rsidRPr="00962EC9">
                <w:t>84.3</w:t>
              </w:r>
            </w:moveTo>
          </w:p>
        </w:tc>
        <w:tc>
          <w:tcPr>
            <w:tcW w:w="1136" w:type="dxa"/>
            <w:tcPrChange w:id="2253" w:author="Avdesh Mishra" w:date="2022-07-30T00:08:00Z">
              <w:tcPr>
                <w:tcW w:w="1160" w:type="dxa"/>
              </w:tcPr>
            </w:tcPrChange>
          </w:tcPr>
          <w:p w14:paraId="592A32BF" w14:textId="77777777" w:rsidR="00C42238" w:rsidRPr="00962EC9" w:rsidRDefault="00C42238" w:rsidP="00C42238">
            <w:pPr>
              <w:spacing w:after="160" w:line="259" w:lineRule="auto"/>
              <w:contextualSpacing/>
              <w:jc w:val="center"/>
              <w:rPr>
                <w:moveTo w:id="2254" w:author="YENDAPALLY, NISHITHA" w:date="2022-07-28T23:50:00Z"/>
              </w:rPr>
            </w:pPr>
            <w:moveTo w:id="2255" w:author="YENDAPALLY, NISHITHA" w:date="2022-07-28T23:50:00Z">
              <w:r w:rsidRPr="00962EC9">
                <w:t>90</w:t>
              </w:r>
              <w:r>
                <w:t>.</w:t>
              </w:r>
              <w:r w:rsidRPr="00962EC9">
                <w:t>4</w:t>
              </w:r>
            </w:moveTo>
          </w:p>
        </w:tc>
        <w:tc>
          <w:tcPr>
            <w:tcW w:w="1907" w:type="dxa"/>
            <w:tcPrChange w:id="2256" w:author="Avdesh Mishra" w:date="2022-07-30T00:08:00Z">
              <w:tcPr>
                <w:tcW w:w="1951" w:type="dxa"/>
              </w:tcPr>
            </w:tcPrChange>
          </w:tcPr>
          <w:p w14:paraId="42E9A639" w14:textId="77777777" w:rsidR="00C42238" w:rsidRPr="00962EC9" w:rsidRDefault="00C42238" w:rsidP="00C42238">
            <w:pPr>
              <w:spacing w:after="160" w:line="259" w:lineRule="auto"/>
              <w:contextualSpacing/>
              <w:jc w:val="center"/>
              <w:rPr>
                <w:moveTo w:id="2257" w:author="YENDAPALLY, NISHITHA" w:date="2022-07-28T23:50:00Z"/>
              </w:rPr>
            </w:pPr>
            <w:moveTo w:id="2258" w:author="YENDAPALLY, NISHITHA" w:date="2022-07-28T23:50:00Z">
              <w:r w:rsidRPr="00962EC9">
                <w:t>68</w:t>
              </w:r>
              <w:r>
                <w:t>.</w:t>
              </w:r>
              <w:r w:rsidRPr="00962EC9">
                <w:t>8</w:t>
              </w:r>
            </w:moveTo>
          </w:p>
        </w:tc>
      </w:tr>
    </w:tbl>
    <w:moveToRangeEnd w:id="2200"/>
    <w:p w14:paraId="70A9EC1B" w14:textId="225577C3" w:rsidR="00F8234E" w:rsidDel="00BC70A4" w:rsidRDefault="00BC70A4" w:rsidP="00C42238">
      <w:pPr>
        <w:spacing w:line="480" w:lineRule="auto"/>
        <w:jc w:val="both"/>
        <w:rPr>
          <w:del w:id="2259" w:author="YENDAPALLY, NISHITHA" w:date="2022-07-28T23:50:00Z"/>
        </w:rPr>
      </w:pPr>
      <w:ins w:id="2260" w:author="YENDAPALLY, NISHITHA" w:date="2022-07-28T23:50:00Z">
        <w:r>
          <w:tab/>
        </w:r>
      </w:ins>
    </w:p>
    <w:p w14:paraId="43E02D89" w14:textId="77777777" w:rsidR="00BC70A4" w:rsidRDefault="00BC70A4" w:rsidP="00F8234E">
      <w:pPr>
        <w:spacing w:line="480" w:lineRule="auto"/>
        <w:rPr>
          <w:ins w:id="2261" w:author="YENDAPALLY, NISHITHA" w:date="2022-07-28T23:50:00Z"/>
        </w:rPr>
      </w:pPr>
    </w:p>
    <w:bookmarkEnd w:id="1522"/>
    <w:p w14:paraId="11EED0E5" w14:textId="5D3FF447" w:rsidR="00E242B3" w:rsidRDefault="00E22DCD" w:rsidP="00E242B3">
      <w:pPr>
        <w:spacing w:line="480" w:lineRule="auto"/>
        <w:ind w:firstLine="540"/>
        <w:jc w:val="both"/>
        <w:rPr>
          <w:ins w:id="2262" w:author="YENDAPALLY, NISHITHA" w:date="2022-07-28T23:58:00Z"/>
        </w:rPr>
      </w:pPr>
      <w:ins w:id="2263" w:author="YENDAPALLY, NISHITHA" w:date="2022-07-28T23:53:00Z">
        <w:r>
          <w:tab/>
        </w:r>
      </w:ins>
      <w:ins w:id="2264" w:author="YENDAPALLY, NISHITHA" w:date="2022-07-28T23:58:00Z">
        <w:r w:rsidR="00E242B3">
          <w:t xml:space="preserve">From Table 5, it is evident that the stacking-based model </w:t>
        </w:r>
        <w:del w:id="2265" w:author="Avdesh Mishra" w:date="2022-07-30T00:09:00Z">
          <w:r w:rsidR="00E242B3" w:rsidDel="00F75DF9">
            <w:delText xml:space="preserve">can </w:delText>
          </w:r>
        </w:del>
        <w:r w:rsidR="00E242B3">
          <w:t>achieve</w:t>
        </w:r>
      </w:ins>
      <w:ins w:id="2266" w:author="Avdesh Mishra" w:date="2022-07-30T00:09:00Z">
        <w:r w:rsidR="00F75DF9">
          <w:t>s</w:t>
        </w:r>
      </w:ins>
      <w:ins w:id="2267" w:author="YENDAPALLY, NISHITHA" w:date="2022-07-28T23:58:00Z">
        <w:r w:rsidR="00E242B3">
          <w:t xml:space="preserve"> sensitivity</w:t>
        </w:r>
      </w:ins>
      <w:ins w:id="2268" w:author="Avdesh Mishra" w:date="2022-07-30T00:09:00Z">
        <w:r w:rsidR="00F75DF9">
          <w:t xml:space="preserve"> </w:t>
        </w:r>
      </w:ins>
      <w:ins w:id="2269" w:author="YENDAPALLY, NISHITHA" w:date="2022-07-29T11:51:00Z">
        <w:r w:rsidR="006C4CB0">
          <w:t>(</w:t>
        </w:r>
        <w:proofErr w:type="spellStart"/>
        <w:r w:rsidR="006C4CB0">
          <w:t>Sny</w:t>
        </w:r>
        <w:proofErr w:type="spellEnd"/>
        <w:r w:rsidR="006C4CB0">
          <w:t>)</w:t>
        </w:r>
      </w:ins>
      <w:ins w:id="2270" w:author="YENDAPALLY, NISHITHA" w:date="2022-07-28T23:58:00Z">
        <w:r w:rsidR="00E242B3">
          <w:t>, specificity</w:t>
        </w:r>
      </w:ins>
      <w:ins w:id="2271" w:author="Avdesh Mishra" w:date="2022-07-30T00:09:00Z">
        <w:r w:rsidR="00390192">
          <w:t xml:space="preserve"> </w:t>
        </w:r>
      </w:ins>
      <w:ins w:id="2272" w:author="YENDAPALLY, NISHITHA" w:date="2022-07-29T11:51:00Z">
        <w:r w:rsidR="006C4CB0">
          <w:t>(Spy)</w:t>
        </w:r>
      </w:ins>
      <w:ins w:id="2273" w:author="YENDAPALLY, NISHITHA" w:date="2022-07-28T23:58:00Z">
        <w:r w:rsidR="00E242B3">
          <w:t>, accuracy</w:t>
        </w:r>
      </w:ins>
      <w:ins w:id="2274" w:author="Avdesh Mishra" w:date="2022-07-30T00:09:00Z">
        <w:r w:rsidR="00390192">
          <w:t xml:space="preserve"> </w:t>
        </w:r>
      </w:ins>
      <w:ins w:id="2275" w:author="YENDAPALLY, NISHITHA" w:date="2022-07-29T11:51:00Z">
        <w:r w:rsidR="006C4CB0">
          <w:t>(Acy)</w:t>
        </w:r>
      </w:ins>
      <w:ins w:id="2276" w:author="YENDAPALLY, NISHITHA" w:date="2022-07-28T23:58:00Z">
        <w:r w:rsidR="00E242B3">
          <w:t>, and Mathew’s correlation coefficient</w:t>
        </w:r>
      </w:ins>
      <w:ins w:id="2277" w:author="Avdesh Mishra" w:date="2022-07-30T00:09:00Z">
        <w:r w:rsidR="00390192">
          <w:t xml:space="preserve"> </w:t>
        </w:r>
      </w:ins>
      <w:ins w:id="2278" w:author="YENDAPALLY, NISHITHA" w:date="2022-07-29T11:51:00Z">
        <w:r w:rsidR="006C4CB0">
          <w:t>(</w:t>
        </w:r>
        <w:proofErr w:type="spellStart"/>
        <w:r w:rsidR="006C4CB0">
          <w:t>MaCC</w:t>
        </w:r>
        <w:proofErr w:type="spellEnd"/>
        <w:r w:rsidR="006C4CB0">
          <w:t>)</w:t>
        </w:r>
      </w:ins>
      <w:ins w:id="2279" w:author="YENDAPALLY, NISHITHA" w:date="2022-07-28T23:58:00Z">
        <w:r w:rsidR="00E242B3">
          <w:t xml:space="preserve"> of 8</w:t>
        </w:r>
      </w:ins>
      <w:ins w:id="2280" w:author="YENDAPALLY, NISHITHA" w:date="2022-07-29T00:00:00Z">
        <w:r w:rsidR="00E242B3">
          <w:t>5</w:t>
        </w:r>
      </w:ins>
      <w:ins w:id="2281" w:author="YENDAPALLY, NISHITHA" w:date="2022-07-28T23:58:00Z">
        <w:r w:rsidR="00E242B3">
          <w:t>.</w:t>
        </w:r>
      </w:ins>
      <w:ins w:id="2282" w:author="YENDAPALLY, NISHITHA" w:date="2022-07-29T00:00:00Z">
        <w:r w:rsidR="00E242B3">
          <w:t>9</w:t>
        </w:r>
      </w:ins>
      <w:ins w:id="2283" w:author="YENDAPALLY, NISHITHA" w:date="2022-07-28T23:58:00Z">
        <w:r w:rsidR="00E242B3">
          <w:t>%, 8</w:t>
        </w:r>
      </w:ins>
      <w:ins w:id="2284" w:author="YENDAPALLY, NISHITHA" w:date="2022-07-29T00:00:00Z">
        <w:r w:rsidR="00E242B3">
          <w:t>0.0</w:t>
        </w:r>
      </w:ins>
      <w:ins w:id="2285" w:author="YENDAPALLY, NISHITHA" w:date="2022-07-28T23:58:00Z">
        <w:r w:rsidR="00E242B3">
          <w:t>%, 8</w:t>
        </w:r>
      </w:ins>
      <w:ins w:id="2286" w:author="YENDAPALLY, NISHITHA" w:date="2022-07-29T00:00:00Z">
        <w:r w:rsidR="00E242B3">
          <w:t>8</w:t>
        </w:r>
      </w:ins>
      <w:ins w:id="2287" w:author="YENDAPALLY, NISHITHA" w:date="2022-07-28T23:58:00Z">
        <w:r w:rsidR="00E242B3">
          <w:t>.</w:t>
        </w:r>
      </w:ins>
      <w:ins w:id="2288" w:author="YENDAPALLY, NISHITHA" w:date="2022-07-29T00:00:00Z">
        <w:r w:rsidR="00E242B3">
          <w:t>2</w:t>
        </w:r>
      </w:ins>
      <w:ins w:id="2289" w:author="YENDAPALLY, NISHITHA" w:date="2022-07-28T23:58:00Z">
        <w:r w:rsidR="00E242B3">
          <w:t xml:space="preserve">%, and </w:t>
        </w:r>
      </w:ins>
      <w:ins w:id="2290" w:author="YENDAPALLY, NISHITHA" w:date="2022-07-29T00:01:00Z">
        <w:r w:rsidR="00E5643B">
          <w:t>76.6</w:t>
        </w:r>
      </w:ins>
      <w:ins w:id="2291" w:author="YENDAPALLY, NISHITHA" w:date="2022-07-28T23:58:00Z">
        <w:r w:rsidR="00E242B3">
          <w:t xml:space="preserve">%, respectively. </w:t>
        </w:r>
        <w:del w:id="2292" w:author="Avdesh Mishra" w:date="2022-07-30T00:10:00Z">
          <w:r w:rsidR="00E242B3" w:rsidDel="00390192">
            <w:delText xml:space="preserve">These scores indicate that the model can learn the significant pattern from the bitter dataset and differentiate between bitter and non-bitter peptides effectively. </w:delText>
          </w:r>
        </w:del>
      </w:ins>
      <w:moveFromRangeStart w:id="2293" w:author="Avdesh Mishra" w:date="2022-07-30T00:12:00Z" w:name="move110032352"/>
      <w:moveFrom w:id="2294" w:author="Avdesh Mishra" w:date="2022-07-30T00:12:00Z">
        <w:ins w:id="2295" w:author="YENDAPALLY, NISHITHA" w:date="2022-07-28T23:58:00Z">
          <w:r w:rsidR="00E242B3" w:rsidDel="00BA51B9">
            <w:t xml:space="preserve">The results over the </w:t>
          </w:r>
        </w:ins>
        <w:ins w:id="2296" w:author="YENDAPALLY, NISHITHA" w:date="2022-07-29T00:01:00Z">
          <w:r w:rsidR="00E5643B" w:rsidDel="00BA51B9">
            <w:t>Independent Test</w:t>
          </w:r>
        </w:ins>
        <w:ins w:id="2297" w:author="YENDAPALLY, NISHITHA" w:date="2022-07-28T23:58:00Z">
          <w:r w:rsidR="00E242B3" w:rsidDel="00BA51B9">
            <w:t xml:space="preserve"> dataset show that the model has good prediction capabilities</w:t>
          </w:r>
        </w:ins>
        <w:ins w:id="2298" w:author="YENDAPALLY, NISHITHA" w:date="2022-07-29T00:02:00Z">
          <w:r w:rsidR="00E5643B" w:rsidDel="00BA51B9">
            <w:t xml:space="preserve"> compar</w:t>
          </w:r>
        </w:ins>
        <w:ins w:id="2299" w:author="YENDAPALLY, NISHITHA" w:date="2022-07-29T00:03:00Z">
          <w:r w:rsidR="00E5643B" w:rsidDel="00BA51B9">
            <w:t>ed with the iBitter-SCM</w:t>
          </w:r>
        </w:ins>
        <w:ins w:id="2300" w:author="YENDAPALLY, NISHITHA" w:date="2022-07-28T23:58:00Z">
          <w:r w:rsidR="00E242B3" w:rsidDel="00BA51B9">
            <w:t>.</w:t>
          </w:r>
        </w:ins>
      </w:moveFrom>
      <w:moveFromRangeEnd w:id="2293"/>
      <w:ins w:id="2301" w:author="YENDAPALLY, NISHITHA" w:date="2022-07-29T00:03:00Z">
        <w:del w:id="2302" w:author="Avdesh Mishra" w:date="2022-07-30T00:10:00Z">
          <w:r w:rsidR="00E5643B" w:rsidDel="003949AC">
            <w:delText xml:space="preserve"> </w:delText>
          </w:r>
        </w:del>
      </w:ins>
      <w:ins w:id="2303" w:author="YENDAPALLY, NISHITHA" w:date="2022-07-28T23:58:00Z">
        <w:del w:id="2304" w:author="Avdesh Mishra" w:date="2022-07-30T00:11:00Z">
          <w:r w:rsidR="00E242B3" w:rsidDel="003949AC">
            <w:delText xml:space="preserve"> </w:delText>
          </w:r>
        </w:del>
      </w:ins>
      <w:ins w:id="2305" w:author="YENDAPALLY, NISHITHA" w:date="2022-07-29T00:32:00Z">
        <w:del w:id="2306" w:author="Avdesh Mishra" w:date="2022-07-30T00:11:00Z">
          <w:r w:rsidR="00FE63CF" w:rsidDel="003949AC">
            <w:delText>Major</w:delText>
          </w:r>
        </w:del>
      </w:ins>
      <w:ins w:id="2307" w:author="Avdesh Mishra" w:date="2022-07-30T00:11:00Z">
        <w:r w:rsidR="003949AC">
          <w:t>Moreover, the stacking-based method yields a</w:t>
        </w:r>
      </w:ins>
      <w:ins w:id="2308" w:author="Avdesh Mishra" w:date="2022-07-30T00:13:00Z">
        <w:r w:rsidR="00141913">
          <w:t xml:space="preserve"> percentage</w:t>
        </w:r>
      </w:ins>
      <w:ins w:id="2309" w:author="YENDAPALLY, NISHITHA" w:date="2022-07-29T00:32:00Z">
        <w:r w:rsidR="00FE63CF">
          <w:t xml:space="preserve"> improvement</w:t>
        </w:r>
      </w:ins>
      <w:ins w:id="2310" w:author="Avdesh Mishra" w:date="2022-07-30T00:13:00Z">
        <w:r w:rsidR="00141913">
          <w:t xml:space="preserve"> of</w:t>
        </w:r>
      </w:ins>
      <w:ins w:id="2311" w:author="YENDAPALLY, NISHITHA" w:date="2022-07-29T00:32:00Z">
        <w:del w:id="2312" w:author="Avdesh Mishra" w:date="2022-07-30T00:11:00Z">
          <w:r w:rsidR="00FE63CF" w:rsidDel="003949AC">
            <w:delText>s</w:delText>
          </w:r>
        </w:del>
        <w:r w:rsidR="00FE63CF">
          <w:t xml:space="preserve"> </w:t>
        </w:r>
        <w:del w:id="2313" w:author="Avdesh Mishra" w:date="2022-07-30T00:13:00Z">
          <w:r w:rsidR="00FE63CF" w:rsidDel="00141913">
            <w:delText>can be s</w:delText>
          </w:r>
        </w:del>
      </w:ins>
      <w:ins w:id="2314" w:author="YENDAPALLY, NISHITHA" w:date="2022-07-29T00:33:00Z">
        <w:del w:id="2315" w:author="Avdesh Mishra" w:date="2022-07-30T00:13:00Z">
          <w:r w:rsidR="00FE63CF" w:rsidDel="00141913">
            <w:delText xml:space="preserve">een over the critical metric, i.e., </w:delText>
          </w:r>
        </w:del>
      </w:ins>
      <w:ins w:id="2316" w:author="YENDAPALLY, NISHITHA" w:date="2022-07-29T00:34:00Z">
        <w:del w:id="2317" w:author="Avdesh Mishra" w:date="2022-07-30T00:13:00Z">
          <w:r w:rsidR="00FE63CF" w:rsidDel="00141913">
            <w:delText>Accuracy</w:delText>
          </w:r>
        </w:del>
      </w:ins>
      <w:ins w:id="2318" w:author="YENDAPALLY, NISHITHA" w:date="2022-07-29T00:35:00Z">
        <w:del w:id="2319" w:author="Avdesh Mishra" w:date="2022-07-30T00:13:00Z">
          <w:r w:rsidR="00FE63CF" w:rsidDel="00141913">
            <w:delText xml:space="preserve">, Mathews’s </w:delText>
          </w:r>
        </w:del>
      </w:ins>
      <w:ins w:id="2320" w:author="YENDAPALLY, NISHITHA" w:date="2022-07-29T00:36:00Z">
        <w:del w:id="2321" w:author="Avdesh Mishra" w:date="2022-07-30T00:13:00Z">
          <w:r w:rsidR="00FE63CF" w:rsidDel="00141913">
            <w:delText xml:space="preserve"> of </w:delText>
          </w:r>
        </w:del>
        <w:r w:rsidR="00FE63CF">
          <w:t>4.62%</w:t>
        </w:r>
      </w:ins>
      <w:ins w:id="2322" w:author="Avdesh Mishra" w:date="2022-07-30T00:13:00Z">
        <w:r w:rsidR="00141913">
          <w:t xml:space="preserve"> and</w:t>
        </w:r>
      </w:ins>
      <w:ins w:id="2323" w:author="YENDAPALLY, NISHITHA" w:date="2022-07-29T00:36:00Z">
        <w:del w:id="2324" w:author="Avdesh Mishra" w:date="2022-07-30T00:13:00Z">
          <w:r w:rsidR="00FE63CF" w:rsidDel="00141913">
            <w:delText>,</w:delText>
          </w:r>
        </w:del>
        <w:r w:rsidR="00FE63CF">
          <w:t xml:space="preserve"> 7%</w:t>
        </w:r>
        <w:del w:id="2325" w:author="Avdesh Mishra" w:date="2022-07-30T00:13:00Z">
          <w:r w:rsidR="00FE63CF" w:rsidDel="00141913">
            <w:delText xml:space="preserve"> respectively</w:delText>
          </w:r>
        </w:del>
      </w:ins>
      <w:ins w:id="2326" w:author="Avdesh Mishra" w:date="2022-07-30T00:14:00Z">
        <w:r w:rsidR="00141913">
          <w:t xml:space="preserve"> based on critical metric, i.e., A</w:t>
        </w:r>
        <w:r w:rsidR="00141913" w:rsidRPr="00141913">
          <w:rPr>
            <w:vertAlign w:val="subscript"/>
            <w:rPrChange w:id="2327" w:author="Avdesh Mishra" w:date="2022-07-30T00:14:00Z">
              <w:rPr/>
            </w:rPrChange>
          </w:rPr>
          <w:t>cy</w:t>
        </w:r>
        <w:r w:rsidR="00141913">
          <w:t xml:space="preserve"> and </w:t>
        </w:r>
        <w:proofErr w:type="spellStart"/>
        <w:r w:rsidR="00141913">
          <w:t>MaCC</w:t>
        </w:r>
        <w:proofErr w:type="spellEnd"/>
        <w:r w:rsidR="00141913">
          <w:t>, respectively</w:t>
        </w:r>
      </w:ins>
      <w:ins w:id="2328" w:author="Avdesh Mishra" w:date="2022-07-30T00:12:00Z">
        <w:r w:rsidR="003949AC">
          <w:t xml:space="preserve">. </w:t>
        </w:r>
      </w:ins>
      <w:moveToRangeStart w:id="2329" w:author="Avdesh Mishra" w:date="2022-07-30T00:12:00Z" w:name="move110032352"/>
      <w:moveTo w:id="2330" w:author="Avdesh Mishra" w:date="2022-07-30T00:12:00Z">
        <w:r w:rsidR="003949AC">
          <w:t xml:space="preserve">The </w:t>
        </w:r>
        <w:del w:id="2331" w:author="Avdesh Mishra" w:date="2022-07-30T00:15:00Z">
          <w:r w:rsidR="003949AC" w:rsidDel="00EF70A4">
            <w:delText>results</w:delText>
          </w:r>
        </w:del>
      </w:moveTo>
      <w:ins w:id="2332" w:author="Avdesh Mishra" w:date="2022-07-30T00:15:00Z">
        <w:r w:rsidR="00EF70A4">
          <w:t xml:space="preserve">performance comparison between the stacking-based model and the </w:t>
        </w:r>
        <w:proofErr w:type="spellStart"/>
        <w:r w:rsidR="00EF70A4">
          <w:t>iBitter</w:t>
        </w:r>
        <w:proofErr w:type="spellEnd"/>
        <w:r w:rsidR="00EF70A4">
          <w:t>-SCM shows that</w:t>
        </w:r>
      </w:ins>
      <w:moveTo w:id="2333" w:author="Avdesh Mishra" w:date="2022-07-30T00:12:00Z">
        <w:r w:rsidR="003949AC">
          <w:t xml:space="preserve"> </w:t>
        </w:r>
        <w:del w:id="2334" w:author="Avdesh Mishra" w:date="2022-07-30T00:15:00Z">
          <w:r w:rsidR="003949AC" w:rsidDel="00EF70A4">
            <w:delText>over the Independent Test dataset show that the model</w:delText>
          </w:r>
        </w:del>
      </w:moveTo>
      <w:ins w:id="2335" w:author="Avdesh Mishra" w:date="2022-07-30T00:15:00Z">
        <w:r w:rsidR="00EF70A4">
          <w:t>the stacking-based model</w:t>
        </w:r>
      </w:ins>
      <w:moveTo w:id="2336" w:author="Avdesh Mishra" w:date="2022-07-30T00:12:00Z">
        <w:r w:rsidR="003949AC">
          <w:t xml:space="preserve"> </w:t>
        </w:r>
        <w:del w:id="2337" w:author="Avdesh Mishra" w:date="2022-07-30T00:16:00Z">
          <w:r w:rsidR="003949AC" w:rsidDel="00897643">
            <w:delText>has good prediction capabilities compared with the</w:delText>
          </w:r>
        </w:del>
      </w:moveTo>
      <w:ins w:id="2338" w:author="Avdesh Mishra" w:date="2022-07-30T00:16:00Z">
        <w:r w:rsidR="00897643">
          <w:t>outperforms</w:t>
        </w:r>
      </w:ins>
      <w:moveTo w:id="2339" w:author="Avdesh Mishra" w:date="2022-07-30T00:12:00Z">
        <w:r w:rsidR="003949AC">
          <w:t xml:space="preserve"> </w:t>
        </w:r>
        <w:proofErr w:type="spellStart"/>
        <w:r w:rsidR="003949AC">
          <w:t>iBitter</w:t>
        </w:r>
        <w:proofErr w:type="spellEnd"/>
        <w:r w:rsidR="003949AC">
          <w:t>-SCM.</w:t>
        </w:r>
      </w:moveTo>
      <w:moveToRangeEnd w:id="2329"/>
    </w:p>
    <w:p w14:paraId="11D08F47" w14:textId="14D73FCF" w:rsidR="00E242B3" w:rsidRPr="005101EE" w:rsidRDefault="00E242B3" w:rsidP="00E242B3">
      <w:pPr>
        <w:spacing w:line="480" w:lineRule="auto"/>
        <w:jc w:val="both"/>
        <w:rPr>
          <w:ins w:id="2340" w:author="YENDAPALLY, NISHITHA" w:date="2022-07-28T23:58:00Z"/>
        </w:rPr>
      </w:pPr>
      <w:ins w:id="2341" w:author="YENDAPALLY, NISHITHA" w:date="2022-07-28T23:58:00Z">
        <w:r>
          <w:t>Next, to identify if the proposed stacking-based model is better compared to other individual machine learning methods, a comparative study is done where</w:t>
        </w:r>
      </w:ins>
      <w:ins w:id="2342" w:author="Avdesh Mishra" w:date="2022-07-30T00:21:00Z">
        <w:r w:rsidR="00AA3069">
          <w:t>,</w:t>
        </w:r>
      </w:ins>
      <w:ins w:id="2343" w:author="YENDAPALLY, NISHITHA" w:date="2022-07-28T23:58:00Z">
        <w:r>
          <w:t xml:space="preserve"> the stacking-based model is compared with individual machine learning methods</w:t>
        </w:r>
      </w:ins>
      <w:ins w:id="2344" w:author="Avdesh Mishra" w:date="2022-07-30T00:17:00Z">
        <w:r w:rsidR="00484342">
          <w:t xml:space="preserve"> on the </w:t>
        </w:r>
      </w:ins>
      <w:ins w:id="2345" w:author="Avdesh Mishra" w:date="2022-07-30T00:21:00Z">
        <w:r w:rsidR="00AA3069">
          <w:t>independent</w:t>
        </w:r>
      </w:ins>
      <w:ins w:id="2346" w:author="Avdesh Mishra" w:date="2022-07-30T00:17:00Z">
        <w:r w:rsidR="00484342">
          <w:t xml:space="preserve"> test datas</w:t>
        </w:r>
        <w:r w:rsidR="00127DE0">
          <w:t>e</w:t>
        </w:r>
        <w:r w:rsidR="00484342">
          <w:t>t</w:t>
        </w:r>
      </w:ins>
      <w:ins w:id="2347" w:author="YENDAPALLY, NISHITHA" w:date="2022-07-28T23:58:00Z">
        <w:r>
          <w:t xml:space="preserve">. Table </w:t>
        </w:r>
      </w:ins>
      <w:ins w:id="2348" w:author="YENDAPALLY, NISHITHA" w:date="2022-07-29T00:02:00Z">
        <w:r w:rsidR="00E5643B">
          <w:t xml:space="preserve">6 </w:t>
        </w:r>
      </w:ins>
      <w:ins w:id="2349" w:author="YENDAPALLY, NISHITHA" w:date="2022-07-28T23:58:00Z">
        <w:r>
          <w:t>presents the results of the comparison between the proposed stacking-based method with other individual machine learning methods.</w:t>
        </w:r>
      </w:ins>
    </w:p>
    <w:p w14:paraId="5A45CB08" w14:textId="09153F1C" w:rsidR="00F8234E" w:rsidRPr="00A81892" w:rsidDel="00C42238" w:rsidRDefault="00F8234E">
      <w:pPr>
        <w:spacing w:line="480" w:lineRule="auto"/>
        <w:jc w:val="both"/>
        <w:rPr>
          <w:del w:id="2350" w:author="YENDAPALLY, NISHITHA" w:date="2022-07-28T23:50:00Z"/>
        </w:rPr>
      </w:pPr>
    </w:p>
    <w:p w14:paraId="11865B8A" w14:textId="6A727148" w:rsidR="00F8234E" w:rsidDel="00C42238" w:rsidRDefault="00F8234E">
      <w:pPr>
        <w:spacing w:line="480" w:lineRule="auto"/>
        <w:jc w:val="both"/>
        <w:rPr>
          <w:del w:id="2351" w:author="YENDAPALLY, NISHITHA" w:date="2022-07-28T23:50:00Z"/>
          <w:b/>
          <w:bCs/>
        </w:rPr>
      </w:pPr>
    </w:p>
    <w:p w14:paraId="7ACC9988" w14:textId="77777777" w:rsidR="00E727EB" w:rsidDel="00C42238" w:rsidRDefault="00E727EB">
      <w:pPr>
        <w:spacing w:line="480" w:lineRule="auto"/>
        <w:jc w:val="both"/>
        <w:rPr>
          <w:del w:id="2352" w:author="YENDAPALLY, NISHITHA" w:date="2022-07-28T23:50:00Z"/>
          <w:b/>
          <w:bCs/>
        </w:rPr>
      </w:pPr>
    </w:p>
    <w:p w14:paraId="4370C12E" w14:textId="4C2C8B8B" w:rsidR="00F8234E" w:rsidDel="00C42238" w:rsidRDefault="00F8234E">
      <w:pPr>
        <w:spacing w:line="480" w:lineRule="auto"/>
        <w:jc w:val="both"/>
        <w:rPr>
          <w:del w:id="2353" w:author="YENDAPALLY, NISHITHA" w:date="2022-07-28T23:50:00Z"/>
        </w:rPr>
        <w:pPrChange w:id="2354" w:author="YENDAPALLY, NISHITHA" w:date="2022-07-28T23:53:00Z">
          <w:pPr>
            <w:spacing w:line="480" w:lineRule="auto"/>
            <w:jc w:val="center"/>
          </w:pPr>
        </w:pPrChange>
      </w:pPr>
    </w:p>
    <w:p w14:paraId="259E66EE" w14:textId="76B780BC" w:rsidR="00393171" w:rsidDel="00E5643B" w:rsidRDefault="00393171">
      <w:pPr>
        <w:spacing w:line="480" w:lineRule="auto"/>
        <w:jc w:val="both"/>
        <w:rPr>
          <w:del w:id="2355" w:author="YENDAPALLY, NISHITHA" w:date="2022-07-29T00:05:00Z"/>
        </w:rPr>
        <w:pPrChange w:id="2356" w:author="YENDAPALLY, NISHITHA" w:date="2022-07-28T23:53:00Z">
          <w:pPr>
            <w:spacing w:line="480" w:lineRule="auto"/>
            <w:ind w:firstLine="540"/>
            <w:jc w:val="both"/>
          </w:pPr>
        </w:pPrChange>
      </w:pPr>
      <w:del w:id="2357" w:author="YENDAPALLY, NISHITHA" w:date="2022-07-29T00:05:00Z">
        <w:r w:rsidDel="00E5643B">
          <w:delText xml:space="preserve">Table5 shows that the proposed model having </w:delText>
        </w:r>
      </w:del>
      <w:ins w:id="2358" w:author="Avdesh Mishra" w:date="2022-07-28T22:41:00Z">
        <w:del w:id="2359" w:author="YENDAPALLY, NISHITHA" w:date="2022-07-29T00:05:00Z">
          <w:r w:rsidR="00FE6AEE" w:rsidDel="00E5643B">
            <w:delText xml:space="preserve">has </w:delText>
          </w:r>
        </w:del>
      </w:ins>
      <w:del w:id="2360" w:author="YENDAPALLY, NISHITHA" w:date="2022-07-29T00:05:00Z">
        <w:r w:rsidDel="00E5643B">
          <w:delText>significant improvements over the accuracy, sensitivity</w:delText>
        </w:r>
      </w:del>
      <w:ins w:id="2361" w:author="Avdesh Mishra" w:date="2022-07-28T22:41:00Z">
        <w:del w:id="2362" w:author="YENDAPALLY, NISHITHA" w:date="2022-07-29T00:05:00Z">
          <w:r w:rsidR="00FE6AEE" w:rsidDel="00E5643B">
            <w:delText>,</w:delText>
          </w:r>
        </w:del>
      </w:ins>
      <w:del w:id="2363" w:author="YENDAPALLY, NISHITHA" w:date="2022-07-28T23:52:00Z">
        <w:r w:rsidDel="00E22DCD">
          <w:delText xml:space="preserve"> </w:delText>
        </w:r>
      </w:del>
      <w:del w:id="2364" w:author="YENDAPALLY, NISHITHA" w:date="2022-07-29T00:05:00Z">
        <w:r w:rsidDel="00E5643B">
          <w:delText>and MCC scores for the BTP-TS dataset.</w:delText>
        </w:r>
      </w:del>
    </w:p>
    <w:p w14:paraId="1A79A371" w14:textId="05E0CB48" w:rsidR="00C363C9" w:rsidRDefault="00FC27CA" w:rsidP="00B32AAA">
      <w:pPr>
        <w:spacing w:line="480" w:lineRule="auto"/>
        <w:jc w:val="both"/>
      </w:pPr>
      <w:r w:rsidRPr="00336719">
        <w:rPr>
          <w:b/>
          <w:bCs/>
        </w:rPr>
        <w:t>Table</w:t>
      </w:r>
      <w:r>
        <w:rPr>
          <w:b/>
          <w:bCs/>
        </w:rPr>
        <w:t xml:space="preserve"> 6</w:t>
      </w:r>
      <w:r w:rsidRPr="00336719">
        <w:rPr>
          <w:b/>
          <w:bCs/>
        </w:rPr>
        <w:t>.</w:t>
      </w:r>
      <w:r>
        <w:t xml:space="preserve"> </w:t>
      </w:r>
      <w:ins w:id="2365" w:author="Avdesh Mishra" w:date="2022-07-30T00:20:00Z">
        <w:r w:rsidR="0086556B">
          <w:t xml:space="preserve">Performance </w:t>
        </w:r>
      </w:ins>
      <w:del w:id="2366" w:author="Avdesh Mishra" w:date="2022-07-30T00:20:00Z">
        <w:r w:rsidRPr="003F491E" w:rsidDel="0086556B">
          <w:delText>C</w:delText>
        </w:r>
      </w:del>
      <w:ins w:id="2367" w:author="Avdesh Mishra" w:date="2022-07-30T00:20:00Z">
        <w:r w:rsidR="0086556B">
          <w:t>c</w:t>
        </w:r>
      </w:ins>
      <w:r w:rsidRPr="003F491E">
        <w:t xml:space="preserve">omparison </w:t>
      </w:r>
      <w:r>
        <w:t xml:space="preserve">of </w:t>
      </w:r>
      <w:ins w:id="2368" w:author="Avdesh Mishra" w:date="2022-07-30T00:20:00Z">
        <w:r w:rsidR="0086556B">
          <w:t xml:space="preserve">the stacking-based model with other individual </w:t>
        </w:r>
      </w:ins>
      <w:ins w:id="2369" w:author="Avdesh Mishra" w:date="2022-07-30T00:21:00Z">
        <w:r w:rsidR="0086556B">
          <w:t xml:space="preserve">machine learning method on the </w:t>
        </w:r>
      </w:ins>
      <w:r>
        <w:t xml:space="preserve">independent test </w:t>
      </w:r>
      <w:del w:id="2370" w:author="Avdesh Mishra" w:date="2022-07-30T00:21:00Z">
        <w:r w:rsidDel="0064297D">
          <w:delText>scores</w:delText>
        </w:r>
      </w:del>
      <w:ins w:id="2371" w:author="Avdesh Mishra" w:date="2022-07-30T00:21:00Z">
        <w:r w:rsidR="0064297D">
          <w:t>dataset.</w:t>
        </w:r>
      </w:ins>
    </w:p>
    <w:tbl>
      <w:tblPr>
        <w:tblStyle w:val="TableGrid"/>
        <w:tblW w:w="0" w:type="auto"/>
        <w:tblLook w:val="04A0" w:firstRow="1" w:lastRow="0" w:firstColumn="1" w:lastColumn="0" w:noHBand="0" w:noVBand="1"/>
      </w:tblPr>
      <w:tblGrid>
        <w:gridCol w:w="1977"/>
        <w:gridCol w:w="1475"/>
        <w:gridCol w:w="1474"/>
        <w:gridCol w:w="1474"/>
        <w:gridCol w:w="1475"/>
        <w:gridCol w:w="1475"/>
      </w:tblGrid>
      <w:tr w:rsidR="007138BE" w14:paraId="7CE40338" w14:textId="77777777" w:rsidTr="008E141B">
        <w:tc>
          <w:tcPr>
            <w:tcW w:w="1977" w:type="dxa"/>
          </w:tcPr>
          <w:p w14:paraId="612099AA" w14:textId="50554653" w:rsidR="007138BE" w:rsidRDefault="00665BDB" w:rsidP="007138BE">
            <w:pPr>
              <w:spacing w:line="480" w:lineRule="auto"/>
              <w:jc w:val="both"/>
              <w:rPr>
                <w:b/>
                <w:bCs/>
              </w:rPr>
            </w:pPr>
            <w:r>
              <w:rPr>
                <w:b/>
                <w:bCs/>
              </w:rPr>
              <w:t xml:space="preserve">Independent Test </w:t>
            </w:r>
            <w:r w:rsidR="007138BE">
              <w:rPr>
                <w:b/>
                <w:bCs/>
              </w:rPr>
              <w:t>Dataset</w:t>
            </w:r>
          </w:p>
        </w:tc>
        <w:tc>
          <w:tcPr>
            <w:tcW w:w="1475" w:type="dxa"/>
          </w:tcPr>
          <w:p w14:paraId="3AB3EFF1" w14:textId="5BA29AD8" w:rsidR="007138BE" w:rsidRDefault="007138BE" w:rsidP="007138BE">
            <w:pPr>
              <w:spacing w:line="480" w:lineRule="auto"/>
              <w:jc w:val="both"/>
              <w:rPr>
                <w:b/>
                <w:bCs/>
              </w:rPr>
            </w:pPr>
            <w:proofErr w:type="spellStart"/>
            <w:r w:rsidRPr="00ED4EA6">
              <w:rPr>
                <w:b/>
                <w:bCs/>
              </w:rPr>
              <w:t>S</w:t>
            </w:r>
            <w:r w:rsidRPr="00ED4EA6">
              <w:rPr>
                <w:b/>
                <w:bCs/>
                <w:vertAlign w:val="subscript"/>
              </w:rPr>
              <w:t>n</w:t>
            </w:r>
            <w:r w:rsidR="007E7165">
              <w:rPr>
                <w:b/>
                <w:bCs/>
                <w:vertAlign w:val="subscript"/>
              </w:rPr>
              <w:t>y</w:t>
            </w:r>
            <w:proofErr w:type="spellEnd"/>
            <w:r w:rsidRPr="00ED4EA6">
              <w:rPr>
                <w:b/>
                <w:bCs/>
              </w:rPr>
              <w:t xml:space="preserve"> %</w:t>
            </w:r>
          </w:p>
        </w:tc>
        <w:tc>
          <w:tcPr>
            <w:tcW w:w="1474" w:type="dxa"/>
          </w:tcPr>
          <w:p w14:paraId="2408BA95" w14:textId="081B4656" w:rsidR="007138BE" w:rsidRDefault="007138BE" w:rsidP="007138BE">
            <w:pPr>
              <w:spacing w:line="480" w:lineRule="auto"/>
              <w:jc w:val="both"/>
              <w:rPr>
                <w:b/>
                <w:bCs/>
              </w:rPr>
            </w:pPr>
            <w:r w:rsidRPr="00ED4EA6">
              <w:rPr>
                <w:b/>
                <w:bCs/>
              </w:rPr>
              <w:t>S</w:t>
            </w:r>
            <w:r w:rsidRPr="00ED4EA6">
              <w:rPr>
                <w:b/>
                <w:bCs/>
                <w:vertAlign w:val="subscript"/>
              </w:rPr>
              <w:t>p</w:t>
            </w:r>
            <w:r w:rsidR="007E7165">
              <w:rPr>
                <w:b/>
                <w:bCs/>
                <w:vertAlign w:val="subscript"/>
              </w:rPr>
              <w:t>y</w:t>
            </w:r>
            <w:r w:rsidRPr="00ED4EA6">
              <w:rPr>
                <w:b/>
                <w:bCs/>
              </w:rPr>
              <w:t xml:space="preserve"> %</w:t>
            </w:r>
          </w:p>
        </w:tc>
        <w:tc>
          <w:tcPr>
            <w:tcW w:w="1474" w:type="dxa"/>
          </w:tcPr>
          <w:p w14:paraId="7DEAAB49" w14:textId="1965FA02" w:rsidR="007138BE" w:rsidRDefault="007138BE" w:rsidP="007138BE">
            <w:pPr>
              <w:spacing w:line="480" w:lineRule="auto"/>
              <w:jc w:val="both"/>
              <w:rPr>
                <w:b/>
                <w:bCs/>
              </w:rPr>
            </w:pPr>
            <w:r w:rsidRPr="00ED4EA6">
              <w:rPr>
                <w:b/>
                <w:bCs/>
              </w:rPr>
              <w:t>A</w:t>
            </w:r>
            <w:r w:rsidRPr="00ED4EA6">
              <w:rPr>
                <w:b/>
                <w:bCs/>
                <w:vertAlign w:val="subscript"/>
              </w:rPr>
              <w:t>c</w:t>
            </w:r>
            <w:r w:rsidR="007E7165">
              <w:rPr>
                <w:b/>
                <w:bCs/>
                <w:vertAlign w:val="subscript"/>
              </w:rPr>
              <w:t>y</w:t>
            </w:r>
            <w:r w:rsidRPr="00ED4EA6">
              <w:rPr>
                <w:b/>
                <w:bCs/>
              </w:rPr>
              <w:t xml:space="preserve"> %</w:t>
            </w:r>
          </w:p>
        </w:tc>
        <w:tc>
          <w:tcPr>
            <w:tcW w:w="1475" w:type="dxa"/>
          </w:tcPr>
          <w:p w14:paraId="2EBA0276" w14:textId="7834CB02" w:rsidR="007138BE" w:rsidRDefault="007138BE" w:rsidP="007138BE">
            <w:pPr>
              <w:spacing w:line="480" w:lineRule="auto"/>
              <w:jc w:val="both"/>
              <w:rPr>
                <w:b/>
                <w:bCs/>
              </w:rPr>
            </w:pPr>
            <w:proofErr w:type="spellStart"/>
            <w:r w:rsidRPr="002254CE">
              <w:rPr>
                <w:b/>
                <w:bCs/>
              </w:rPr>
              <w:t>B</w:t>
            </w:r>
            <w:r w:rsidRPr="002254CE">
              <w:rPr>
                <w:b/>
                <w:bCs/>
                <w:vertAlign w:val="subscript"/>
              </w:rPr>
              <w:t>ac</w:t>
            </w:r>
            <w:r w:rsidR="007E7165">
              <w:rPr>
                <w:b/>
                <w:bCs/>
                <w:vertAlign w:val="subscript"/>
              </w:rPr>
              <w:t>y</w:t>
            </w:r>
            <w:proofErr w:type="spellEnd"/>
            <w:r w:rsidRPr="002254CE">
              <w:rPr>
                <w:b/>
                <w:bCs/>
                <w:vertAlign w:val="subscript"/>
              </w:rPr>
              <w:t xml:space="preserve"> </w:t>
            </w:r>
            <w:r w:rsidRPr="002254CE">
              <w:rPr>
                <w:b/>
                <w:bCs/>
              </w:rPr>
              <w:t>%</w:t>
            </w:r>
          </w:p>
        </w:tc>
        <w:tc>
          <w:tcPr>
            <w:tcW w:w="1475" w:type="dxa"/>
          </w:tcPr>
          <w:p w14:paraId="30FD34EC" w14:textId="55C04F86" w:rsidR="007138BE" w:rsidRDefault="007138BE" w:rsidP="007138BE">
            <w:pPr>
              <w:spacing w:line="480" w:lineRule="auto"/>
              <w:jc w:val="both"/>
              <w:rPr>
                <w:b/>
                <w:bCs/>
              </w:rPr>
            </w:pPr>
            <w:proofErr w:type="spellStart"/>
            <w:r w:rsidRPr="00ED4EA6">
              <w:rPr>
                <w:b/>
                <w:bCs/>
              </w:rPr>
              <w:t>M</w:t>
            </w:r>
            <w:r w:rsidR="007E7165">
              <w:rPr>
                <w:b/>
                <w:bCs/>
              </w:rPr>
              <w:t>a</w:t>
            </w:r>
            <w:r w:rsidRPr="00ED4EA6">
              <w:rPr>
                <w:b/>
                <w:bCs/>
              </w:rPr>
              <w:t>CC</w:t>
            </w:r>
            <w:proofErr w:type="spellEnd"/>
            <w:r w:rsidRPr="00ED4EA6">
              <w:rPr>
                <w:b/>
                <w:bCs/>
              </w:rPr>
              <w:t xml:space="preserve"> %</w:t>
            </w:r>
          </w:p>
        </w:tc>
      </w:tr>
      <w:tr w:rsidR="008E141B" w14:paraId="4F28885D" w14:textId="77777777" w:rsidTr="008E141B">
        <w:tc>
          <w:tcPr>
            <w:tcW w:w="1977" w:type="dxa"/>
          </w:tcPr>
          <w:p w14:paraId="525C721B" w14:textId="433A0E61" w:rsidR="008E141B" w:rsidRPr="007138BE" w:rsidRDefault="00822C02" w:rsidP="008E141B">
            <w:pPr>
              <w:spacing w:line="480" w:lineRule="auto"/>
              <w:jc w:val="both"/>
            </w:pPr>
            <w:r>
              <w:lastRenderedPageBreak/>
              <w:t>Stacking-based model</w:t>
            </w:r>
          </w:p>
        </w:tc>
        <w:tc>
          <w:tcPr>
            <w:tcW w:w="1475" w:type="dxa"/>
          </w:tcPr>
          <w:p w14:paraId="0C503ECB" w14:textId="77777777" w:rsidR="008E141B" w:rsidRPr="00E5643B" w:rsidRDefault="008E141B" w:rsidP="00AC5F81">
            <w:pPr>
              <w:spacing w:after="160" w:line="259" w:lineRule="auto"/>
              <w:contextualSpacing/>
              <w:rPr>
                <w:rPrChange w:id="2372" w:author="YENDAPALLY, NISHITHA" w:date="2022-07-29T00:06:00Z">
                  <w:rPr>
                    <w:b/>
                    <w:bCs/>
                  </w:rPr>
                </w:rPrChange>
              </w:rPr>
            </w:pPr>
            <w:r w:rsidRPr="00E5643B">
              <w:rPr>
                <w:rPrChange w:id="2373" w:author="YENDAPALLY, NISHITHA" w:date="2022-07-29T00:06:00Z">
                  <w:rPr>
                    <w:b/>
                    <w:bCs/>
                  </w:rPr>
                </w:rPrChange>
              </w:rPr>
              <w:t>85.9</w:t>
            </w:r>
          </w:p>
          <w:p w14:paraId="3F924BE7" w14:textId="77777777" w:rsidR="008E141B" w:rsidRDefault="008E141B" w:rsidP="008E141B">
            <w:pPr>
              <w:spacing w:line="480" w:lineRule="auto"/>
              <w:jc w:val="both"/>
              <w:rPr>
                <w:b/>
                <w:bCs/>
              </w:rPr>
            </w:pPr>
          </w:p>
        </w:tc>
        <w:tc>
          <w:tcPr>
            <w:tcW w:w="1474" w:type="dxa"/>
          </w:tcPr>
          <w:p w14:paraId="6A76AB71" w14:textId="34E24659" w:rsidR="008E141B" w:rsidRDefault="008E141B" w:rsidP="008E141B">
            <w:pPr>
              <w:spacing w:line="480" w:lineRule="auto"/>
              <w:jc w:val="both"/>
              <w:rPr>
                <w:b/>
                <w:bCs/>
              </w:rPr>
            </w:pPr>
            <w:r>
              <w:rPr>
                <w:b/>
                <w:bCs/>
              </w:rPr>
              <w:t>8</w:t>
            </w:r>
            <w:r w:rsidR="00F303E7">
              <w:rPr>
                <w:b/>
                <w:bCs/>
              </w:rPr>
              <w:t>6</w:t>
            </w:r>
            <w:r>
              <w:rPr>
                <w:b/>
                <w:bCs/>
              </w:rPr>
              <w:t>.0</w:t>
            </w:r>
          </w:p>
        </w:tc>
        <w:tc>
          <w:tcPr>
            <w:tcW w:w="1474" w:type="dxa"/>
          </w:tcPr>
          <w:p w14:paraId="659BF5AD" w14:textId="67B1A2E4" w:rsidR="008E141B" w:rsidRDefault="008E141B" w:rsidP="008E141B">
            <w:pPr>
              <w:spacing w:line="480" w:lineRule="auto"/>
              <w:jc w:val="both"/>
              <w:rPr>
                <w:b/>
                <w:bCs/>
              </w:rPr>
            </w:pPr>
            <w:r>
              <w:rPr>
                <w:b/>
                <w:bCs/>
              </w:rPr>
              <w:t>88.2</w:t>
            </w:r>
          </w:p>
        </w:tc>
        <w:tc>
          <w:tcPr>
            <w:tcW w:w="1475" w:type="dxa"/>
          </w:tcPr>
          <w:p w14:paraId="2B2CCFB5" w14:textId="24C2E783" w:rsidR="008E141B" w:rsidRDefault="008E141B" w:rsidP="008E141B">
            <w:pPr>
              <w:spacing w:line="480" w:lineRule="auto"/>
              <w:jc w:val="both"/>
              <w:rPr>
                <w:b/>
                <w:bCs/>
              </w:rPr>
            </w:pPr>
            <w:r>
              <w:rPr>
                <w:b/>
                <w:bCs/>
              </w:rPr>
              <w:t>79.6</w:t>
            </w:r>
          </w:p>
        </w:tc>
        <w:tc>
          <w:tcPr>
            <w:tcW w:w="1475" w:type="dxa"/>
          </w:tcPr>
          <w:p w14:paraId="71290EC5" w14:textId="24C05F73" w:rsidR="008E141B" w:rsidRDefault="008E141B" w:rsidP="008E141B">
            <w:pPr>
              <w:spacing w:line="480" w:lineRule="auto"/>
              <w:jc w:val="both"/>
              <w:rPr>
                <w:b/>
                <w:bCs/>
              </w:rPr>
            </w:pPr>
            <w:r>
              <w:rPr>
                <w:b/>
                <w:bCs/>
              </w:rPr>
              <w:t>76.6</w:t>
            </w:r>
          </w:p>
        </w:tc>
      </w:tr>
      <w:tr w:rsidR="008E141B" w14:paraId="62471CAF" w14:textId="77777777" w:rsidTr="008E141B">
        <w:tc>
          <w:tcPr>
            <w:tcW w:w="1977" w:type="dxa"/>
          </w:tcPr>
          <w:p w14:paraId="610427BB" w14:textId="7661040D" w:rsidR="008E141B" w:rsidRPr="008E141B" w:rsidRDefault="008E141B" w:rsidP="008E141B">
            <w:pPr>
              <w:spacing w:after="160" w:line="259" w:lineRule="auto"/>
              <w:contextualSpacing/>
            </w:pPr>
            <w:r w:rsidRPr="008E141B">
              <w:t>SVM</w:t>
            </w:r>
          </w:p>
        </w:tc>
        <w:tc>
          <w:tcPr>
            <w:tcW w:w="1475" w:type="dxa"/>
          </w:tcPr>
          <w:p w14:paraId="777529DD" w14:textId="64384888" w:rsidR="008E141B" w:rsidRPr="008E141B" w:rsidRDefault="008E141B" w:rsidP="008E141B">
            <w:pPr>
              <w:spacing w:after="160" w:line="259" w:lineRule="auto"/>
              <w:contextualSpacing/>
            </w:pPr>
            <w:r w:rsidRPr="008E141B">
              <w:t>89.0</w:t>
            </w:r>
          </w:p>
        </w:tc>
        <w:tc>
          <w:tcPr>
            <w:tcW w:w="1474" w:type="dxa"/>
          </w:tcPr>
          <w:p w14:paraId="64D409EE" w14:textId="5E436F3B" w:rsidR="008E141B" w:rsidRPr="008E141B" w:rsidRDefault="008E141B" w:rsidP="008E141B">
            <w:pPr>
              <w:spacing w:after="160" w:line="259" w:lineRule="auto"/>
              <w:contextualSpacing/>
            </w:pPr>
            <w:r w:rsidRPr="008E141B">
              <w:t>81.6</w:t>
            </w:r>
          </w:p>
        </w:tc>
        <w:tc>
          <w:tcPr>
            <w:tcW w:w="1474" w:type="dxa"/>
          </w:tcPr>
          <w:p w14:paraId="358DD909" w14:textId="66505B93" w:rsidR="008E141B" w:rsidRPr="008E141B" w:rsidRDefault="008E141B" w:rsidP="008E141B">
            <w:pPr>
              <w:spacing w:after="160" w:line="259" w:lineRule="auto"/>
              <w:contextualSpacing/>
            </w:pPr>
            <w:r w:rsidRPr="008E141B">
              <w:t>82.8</w:t>
            </w:r>
          </w:p>
        </w:tc>
        <w:tc>
          <w:tcPr>
            <w:tcW w:w="1475" w:type="dxa"/>
          </w:tcPr>
          <w:p w14:paraId="1DCC057D" w14:textId="1B537EEA" w:rsidR="008E141B" w:rsidRPr="008E141B" w:rsidRDefault="008E141B" w:rsidP="008E141B">
            <w:pPr>
              <w:spacing w:after="160" w:line="259" w:lineRule="auto"/>
              <w:contextualSpacing/>
            </w:pPr>
            <w:r w:rsidRPr="008E141B">
              <w:t>72.2</w:t>
            </w:r>
          </w:p>
        </w:tc>
        <w:tc>
          <w:tcPr>
            <w:tcW w:w="1475" w:type="dxa"/>
          </w:tcPr>
          <w:p w14:paraId="36FB505F" w14:textId="5C0F24DD" w:rsidR="008E141B" w:rsidRPr="008E141B" w:rsidRDefault="008E141B" w:rsidP="008E141B">
            <w:pPr>
              <w:spacing w:after="160" w:line="259" w:lineRule="auto"/>
              <w:contextualSpacing/>
            </w:pPr>
            <w:r w:rsidRPr="008E141B">
              <w:t>66.1</w:t>
            </w:r>
          </w:p>
        </w:tc>
      </w:tr>
      <w:tr w:rsidR="008E141B" w14:paraId="26286E02" w14:textId="77777777" w:rsidTr="008E141B">
        <w:tc>
          <w:tcPr>
            <w:tcW w:w="1977" w:type="dxa"/>
          </w:tcPr>
          <w:p w14:paraId="5D244D0C" w14:textId="337ABF40" w:rsidR="008E141B" w:rsidRPr="008E141B" w:rsidRDefault="008E141B" w:rsidP="008E141B">
            <w:pPr>
              <w:spacing w:after="160" w:line="259" w:lineRule="auto"/>
              <w:contextualSpacing/>
            </w:pPr>
            <w:r w:rsidRPr="008E141B">
              <w:t>Random Forest classifier</w:t>
            </w:r>
          </w:p>
        </w:tc>
        <w:tc>
          <w:tcPr>
            <w:tcW w:w="1475" w:type="dxa"/>
          </w:tcPr>
          <w:p w14:paraId="54ACBFA4" w14:textId="4C062AD8" w:rsidR="008E141B" w:rsidRPr="008E141B" w:rsidRDefault="008E141B" w:rsidP="008E141B">
            <w:pPr>
              <w:spacing w:after="160" w:line="259" w:lineRule="auto"/>
              <w:contextualSpacing/>
            </w:pPr>
            <w:r w:rsidRPr="008E141B">
              <w:t>93.7</w:t>
            </w:r>
          </w:p>
        </w:tc>
        <w:tc>
          <w:tcPr>
            <w:tcW w:w="1474" w:type="dxa"/>
          </w:tcPr>
          <w:p w14:paraId="0240E135" w14:textId="6B2C4420" w:rsidR="008E141B" w:rsidRPr="008E141B" w:rsidRDefault="008E141B" w:rsidP="008E141B">
            <w:pPr>
              <w:spacing w:after="160" w:line="259" w:lineRule="auto"/>
              <w:contextualSpacing/>
            </w:pPr>
            <w:r w:rsidRPr="008E141B">
              <w:t>48.4</w:t>
            </w:r>
          </w:p>
        </w:tc>
        <w:tc>
          <w:tcPr>
            <w:tcW w:w="1474" w:type="dxa"/>
          </w:tcPr>
          <w:p w14:paraId="0E0C4D94" w14:textId="3E52DEBA" w:rsidR="008E141B" w:rsidRPr="008E141B" w:rsidRDefault="008E141B" w:rsidP="008E141B">
            <w:pPr>
              <w:spacing w:after="160" w:line="259" w:lineRule="auto"/>
              <w:contextualSpacing/>
            </w:pPr>
            <w:r>
              <w:t>77.3</w:t>
            </w:r>
          </w:p>
        </w:tc>
        <w:tc>
          <w:tcPr>
            <w:tcW w:w="1475" w:type="dxa"/>
          </w:tcPr>
          <w:p w14:paraId="0908D766" w14:textId="23A68446" w:rsidR="008E141B" w:rsidRPr="008E141B" w:rsidRDefault="008E141B" w:rsidP="008E141B">
            <w:pPr>
              <w:spacing w:after="160" w:line="259" w:lineRule="auto"/>
              <w:contextualSpacing/>
            </w:pPr>
            <w:r>
              <w:t>69.1</w:t>
            </w:r>
          </w:p>
        </w:tc>
        <w:tc>
          <w:tcPr>
            <w:tcW w:w="1475" w:type="dxa"/>
          </w:tcPr>
          <w:p w14:paraId="333C2A1D" w14:textId="538E8C07" w:rsidR="008E141B" w:rsidRPr="008E141B" w:rsidRDefault="008E141B" w:rsidP="008E141B">
            <w:pPr>
              <w:spacing w:after="160" w:line="259" w:lineRule="auto"/>
              <w:contextualSpacing/>
            </w:pPr>
            <w:r>
              <w:t>57.8</w:t>
            </w:r>
          </w:p>
        </w:tc>
      </w:tr>
      <w:tr w:rsidR="008E141B" w14:paraId="1E69671E" w14:textId="77777777" w:rsidTr="008E141B">
        <w:tc>
          <w:tcPr>
            <w:tcW w:w="1977" w:type="dxa"/>
          </w:tcPr>
          <w:p w14:paraId="78110389" w14:textId="39EEDDDE" w:rsidR="008E141B" w:rsidRPr="008E141B" w:rsidRDefault="008E141B" w:rsidP="008E141B">
            <w:pPr>
              <w:spacing w:after="160" w:line="259" w:lineRule="auto"/>
              <w:contextualSpacing/>
            </w:pPr>
            <w:r w:rsidRPr="008E141B">
              <w:t>Naïve Bayes</w:t>
            </w:r>
          </w:p>
        </w:tc>
        <w:tc>
          <w:tcPr>
            <w:tcW w:w="1475" w:type="dxa"/>
          </w:tcPr>
          <w:p w14:paraId="3FC1A38B" w14:textId="090C304A" w:rsidR="008E141B" w:rsidRPr="008E141B" w:rsidRDefault="008E141B" w:rsidP="008E141B">
            <w:pPr>
              <w:spacing w:after="160" w:line="259" w:lineRule="auto"/>
              <w:contextualSpacing/>
            </w:pPr>
            <w:r w:rsidRPr="008E141B">
              <w:t>89</w:t>
            </w:r>
            <w:r w:rsidR="00054A6F">
              <w:t>.0</w:t>
            </w:r>
          </w:p>
        </w:tc>
        <w:tc>
          <w:tcPr>
            <w:tcW w:w="1474" w:type="dxa"/>
          </w:tcPr>
          <w:p w14:paraId="02ABE03E" w14:textId="09F8D051" w:rsidR="008E141B" w:rsidRPr="008E141B" w:rsidRDefault="008E141B" w:rsidP="008E141B">
            <w:pPr>
              <w:spacing w:after="160" w:line="259" w:lineRule="auto"/>
              <w:contextualSpacing/>
            </w:pPr>
            <w:r>
              <w:t>76.9</w:t>
            </w:r>
          </w:p>
        </w:tc>
        <w:tc>
          <w:tcPr>
            <w:tcW w:w="1474" w:type="dxa"/>
          </w:tcPr>
          <w:p w14:paraId="16C66EB6" w14:textId="3DF2C4BA" w:rsidR="008E141B" w:rsidRPr="008E141B" w:rsidRDefault="008E141B" w:rsidP="008E141B">
            <w:pPr>
              <w:spacing w:after="160" w:line="259" w:lineRule="auto"/>
              <w:contextualSpacing/>
            </w:pPr>
            <w:r>
              <w:t>86.7</w:t>
            </w:r>
          </w:p>
        </w:tc>
        <w:tc>
          <w:tcPr>
            <w:tcW w:w="1475" w:type="dxa"/>
          </w:tcPr>
          <w:p w14:paraId="5591FAD5" w14:textId="75E3E2C8" w:rsidR="008E141B" w:rsidRPr="008E141B" w:rsidRDefault="008E141B" w:rsidP="008E141B">
            <w:pPr>
              <w:spacing w:after="160" w:line="259" w:lineRule="auto"/>
              <w:contextualSpacing/>
            </w:pPr>
            <w:r>
              <w:t>77.5</w:t>
            </w:r>
          </w:p>
        </w:tc>
        <w:tc>
          <w:tcPr>
            <w:tcW w:w="1475" w:type="dxa"/>
          </w:tcPr>
          <w:p w14:paraId="5C50AF7E" w14:textId="2EE5CFF1" w:rsidR="008E141B" w:rsidRPr="008E141B" w:rsidRDefault="008E141B" w:rsidP="008E141B">
            <w:pPr>
              <w:spacing w:after="160" w:line="259" w:lineRule="auto"/>
              <w:contextualSpacing/>
            </w:pPr>
            <w:r>
              <w:t>73.5</w:t>
            </w:r>
          </w:p>
        </w:tc>
      </w:tr>
      <w:tr w:rsidR="008E141B" w14:paraId="2C5BF524" w14:textId="77777777" w:rsidTr="008E141B">
        <w:tc>
          <w:tcPr>
            <w:tcW w:w="1977" w:type="dxa"/>
          </w:tcPr>
          <w:p w14:paraId="4CA5A46B" w14:textId="04DE827F" w:rsidR="008E141B" w:rsidRPr="008E141B" w:rsidRDefault="008E141B" w:rsidP="008E141B">
            <w:pPr>
              <w:spacing w:after="160" w:line="259" w:lineRule="auto"/>
              <w:contextualSpacing/>
            </w:pPr>
            <w:r w:rsidRPr="008E141B">
              <w:t>Logistic Regression</w:t>
            </w:r>
          </w:p>
        </w:tc>
        <w:tc>
          <w:tcPr>
            <w:tcW w:w="1475" w:type="dxa"/>
          </w:tcPr>
          <w:p w14:paraId="09A17165" w14:textId="717EFA93" w:rsidR="008E141B" w:rsidRPr="008E141B" w:rsidRDefault="008E141B" w:rsidP="008E141B">
            <w:pPr>
              <w:spacing w:after="160" w:line="259" w:lineRule="auto"/>
              <w:contextualSpacing/>
            </w:pPr>
            <w:r>
              <w:t>92.1</w:t>
            </w:r>
          </w:p>
        </w:tc>
        <w:tc>
          <w:tcPr>
            <w:tcW w:w="1474" w:type="dxa"/>
          </w:tcPr>
          <w:p w14:paraId="1187DEF9" w14:textId="63C57837" w:rsidR="008E141B" w:rsidRPr="008E141B" w:rsidRDefault="008E141B" w:rsidP="008E141B">
            <w:pPr>
              <w:spacing w:after="160" w:line="259" w:lineRule="auto"/>
              <w:contextualSpacing/>
            </w:pPr>
            <w:r w:rsidRPr="008E141B">
              <w:t>75</w:t>
            </w:r>
            <w:r w:rsidR="00054A6F">
              <w:t>.0</w:t>
            </w:r>
          </w:p>
        </w:tc>
        <w:tc>
          <w:tcPr>
            <w:tcW w:w="1474" w:type="dxa"/>
          </w:tcPr>
          <w:p w14:paraId="2481C18A" w14:textId="3C304DF6" w:rsidR="008E141B" w:rsidRPr="008E141B" w:rsidRDefault="008E141B" w:rsidP="008E141B">
            <w:pPr>
              <w:spacing w:after="160" w:line="259" w:lineRule="auto"/>
              <w:contextualSpacing/>
            </w:pPr>
            <w:r w:rsidRPr="008E141B">
              <w:t>82</w:t>
            </w:r>
            <w:r w:rsidR="00054A6F">
              <w:t>.0</w:t>
            </w:r>
          </w:p>
        </w:tc>
        <w:tc>
          <w:tcPr>
            <w:tcW w:w="1475" w:type="dxa"/>
          </w:tcPr>
          <w:p w14:paraId="20EA7EC3" w14:textId="385C1239" w:rsidR="008E141B" w:rsidRPr="008E141B" w:rsidRDefault="008E141B" w:rsidP="008E141B">
            <w:pPr>
              <w:spacing w:after="160" w:line="259" w:lineRule="auto"/>
              <w:contextualSpacing/>
            </w:pPr>
            <w:r w:rsidRPr="008E141B">
              <w:t>71</w:t>
            </w:r>
            <w:r w:rsidR="00054A6F">
              <w:t>.0</w:t>
            </w:r>
          </w:p>
        </w:tc>
        <w:tc>
          <w:tcPr>
            <w:tcW w:w="1475" w:type="dxa"/>
          </w:tcPr>
          <w:p w14:paraId="5F0DB815" w14:textId="7BFB84B2" w:rsidR="008E141B" w:rsidRPr="008E141B" w:rsidRDefault="008E141B" w:rsidP="008E141B">
            <w:pPr>
              <w:spacing w:after="160" w:line="259" w:lineRule="auto"/>
              <w:contextualSpacing/>
            </w:pPr>
            <w:r w:rsidRPr="008E141B">
              <w:t>65</w:t>
            </w:r>
            <w:r>
              <w:t>.</w:t>
            </w:r>
            <w:r w:rsidRPr="008E141B">
              <w:t>4</w:t>
            </w:r>
          </w:p>
        </w:tc>
      </w:tr>
      <w:tr w:rsidR="008E141B" w14:paraId="01095C0E" w14:textId="77777777" w:rsidTr="008E141B">
        <w:tc>
          <w:tcPr>
            <w:tcW w:w="1977" w:type="dxa"/>
          </w:tcPr>
          <w:p w14:paraId="20C2841B" w14:textId="28A3B907" w:rsidR="008E141B" w:rsidRPr="008E141B" w:rsidRDefault="008E141B" w:rsidP="008E141B">
            <w:pPr>
              <w:spacing w:after="160" w:line="259" w:lineRule="auto"/>
              <w:contextualSpacing/>
            </w:pPr>
            <w:r w:rsidRPr="008E141B">
              <w:t>K-Nearest</w:t>
            </w:r>
            <w:r>
              <w:t xml:space="preserve"> </w:t>
            </w:r>
            <w:r w:rsidRPr="008E141B">
              <w:t>Neighbor</w:t>
            </w:r>
          </w:p>
        </w:tc>
        <w:tc>
          <w:tcPr>
            <w:tcW w:w="1475" w:type="dxa"/>
          </w:tcPr>
          <w:p w14:paraId="6152CBA2" w14:textId="6B9787A6" w:rsidR="008E141B" w:rsidRPr="008E141B" w:rsidRDefault="008E141B" w:rsidP="008E141B">
            <w:pPr>
              <w:spacing w:after="160" w:line="259" w:lineRule="auto"/>
              <w:contextualSpacing/>
            </w:pPr>
            <w:r w:rsidRPr="008E141B">
              <w:t>78</w:t>
            </w:r>
            <w:r>
              <w:t>.</w:t>
            </w:r>
            <w:r w:rsidRPr="008E141B">
              <w:t>1</w:t>
            </w:r>
          </w:p>
        </w:tc>
        <w:tc>
          <w:tcPr>
            <w:tcW w:w="1474" w:type="dxa"/>
          </w:tcPr>
          <w:p w14:paraId="405AFF29" w14:textId="5DED89CB" w:rsidR="008E141B" w:rsidRPr="008E141B" w:rsidRDefault="008E141B" w:rsidP="008E141B">
            <w:pPr>
              <w:spacing w:after="160" w:line="259" w:lineRule="auto"/>
              <w:contextualSpacing/>
            </w:pPr>
            <w:r w:rsidRPr="008E141B">
              <w:t>82</w:t>
            </w:r>
            <w:r>
              <w:t>.</w:t>
            </w:r>
            <w:r w:rsidRPr="008E141B">
              <w:t>4</w:t>
            </w:r>
          </w:p>
        </w:tc>
        <w:tc>
          <w:tcPr>
            <w:tcW w:w="1474" w:type="dxa"/>
          </w:tcPr>
          <w:p w14:paraId="7DFBA4A7" w14:textId="0FC48A3B" w:rsidR="008E141B" w:rsidRPr="008E141B" w:rsidRDefault="008E141B" w:rsidP="008E141B">
            <w:pPr>
              <w:spacing w:after="160" w:line="259" w:lineRule="auto"/>
              <w:contextualSpacing/>
            </w:pPr>
            <w:r w:rsidRPr="008E141B">
              <w:t>76</w:t>
            </w:r>
            <w:r>
              <w:t>.</w:t>
            </w:r>
            <w:r w:rsidRPr="008E141B">
              <w:t>5</w:t>
            </w:r>
          </w:p>
        </w:tc>
        <w:tc>
          <w:tcPr>
            <w:tcW w:w="1475" w:type="dxa"/>
          </w:tcPr>
          <w:p w14:paraId="39E895ED" w14:textId="462EFE7A" w:rsidR="008E141B" w:rsidRPr="008E141B" w:rsidRDefault="008E141B" w:rsidP="008E141B">
            <w:pPr>
              <w:spacing w:after="160" w:line="259" w:lineRule="auto"/>
              <w:contextualSpacing/>
            </w:pPr>
            <w:r w:rsidRPr="008E141B">
              <w:t>71</w:t>
            </w:r>
            <w:r>
              <w:t>.</w:t>
            </w:r>
            <w:r w:rsidRPr="008E141B">
              <w:t>2</w:t>
            </w:r>
          </w:p>
        </w:tc>
        <w:tc>
          <w:tcPr>
            <w:tcW w:w="1475" w:type="dxa"/>
          </w:tcPr>
          <w:p w14:paraId="2ACC774C" w14:textId="785365BF" w:rsidR="008E141B" w:rsidRPr="008E141B" w:rsidRDefault="008E141B" w:rsidP="008E141B">
            <w:pPr>
              <w:spacing w:after="160" w:line="259" w:lineRule="auto"/>
              <w:contextualSpacing/>
            </w:pPr>
            <w:r w:rsidRPr="008E141B">
              <w:t>53</w:t>
            </w:r>
            <w:r>
              <w:t>.</w:t>
            </w:r>
            <w:r w:rsidRPr="008E141B">
              <w:t>1</w:t>
            </w:r>
          </w:p>
        </w:tc>
      </w:tr>
      <w:tr w:rsidR="008E141B" w14:paraId="1482AD56" w14:textId="77777777" w:rsidTr="008E141B">
        <w:tc>
          <w:tcPr>
            <w:tcW w:w="1977" w:type="dxa"/>
          </w:tcPr>
          <w:p w14:paraId="6A54B805" w14:textId="16E5873D" w:rsidR="008E141B" w:rsidRPr="008E141B" w:rsidRDefault="008E141B" w:rsidP="008E141B">
            <w:pPr>
              <w:spacing w:after="160" w:line="259" w:lineRule="auto"/>
              <w:contextualSpacing/>
            </w:pPr>
            <w:r w:rsidRPr="008E141B">
              <w:t>Gradient-Boosting</w:t>
            </w:r>
          </w:p>
        </w:tc>
        <w:tc>
          <w:tcPr>
            <w:tcW w:w="1475" w:type="dxa"/>
          </w:tcPr>
          <w:p w14:paraId="4F24776D" w14:textId="1BC97522" w:rsidR="008E141B" w:rsidRPr="00E5643B" w:rsidRDefault="008E141B" w:rsidP="008E141B">
            <w:pPr>
              <w:spacing w:after="160" w:line="259" w:lineRule="auto"/>
              <w:contextualSpacing/>
              <w:rPr>
                <w:b/>
                <w:bCs/>
                <w:rPrChange w:id="2374" w:author="YENDAPALLY, NISHITHA" w:date="2022-07-29T00:07:00Z">
                  <w:rPr/>
                </w:rPrChange>
              </w:rPr>
            </w:pPr>
            <w:r w:rsidRPr="00E5643B">
              <w:rPr>
                <w:b/>
                <w:bCs/>
                <w:rPrChange w:id="2375" w:author="YENDAPALLY, NISHITHA" w:date="2022-07-29T00:07:00Z">
                  <w:rPr/>
                </w:rPrChange>
              </w:rPr>
              <w:t>95</w:t>
            </w:r>
            <w:r w:rsidR="00AC5F81" w:rsidRPr="00E5643B">
              <w:rPr>
                <w:b/>
                <w:bCs/>
                <w:rPrChange w:id="2376" w:author="YENDAPALLY, NISHITHA" w:date="2022-07-29T00:07:00Z">
                  <w:rPr/>
                </w:rPrChange>
              </w:rPr>
              <w:t>.</w:t>
            </w:r>
            <w:r w:rsidRPr="00E5643B">
              <w:rPr>
                <w:b/>
                <w:bCs/>
                <w:rPrChange w:id="2377" w:author="YENDAPALLY, NISHITHA" w:date="2022-07-29T00:07:00Z">
                  <w:rPr/>
                </w:rPrChange>
              </w:rPr>
              <w:t>3</w:t>
            </w:r>
          </w:p>
        </w:tc>
        <w:tc>
          <w:tcPr>
            <w:tcW w:w="1474" w:type="dxa"/>
          </w:tcPr>
          <w:p w14:paraId="450661BF" w14:textId="6843DB64" w:rsidR="008E141B" w:rsidRPr="008E141B" w:rsidRDefault="008E141B" w:rsidP="008E141B">
            <w:pPr>
              <w:spacing w:after="160" w:line="259" w:lineRule="auto"/>
              <w:contextualSpacing/>
            </w:pPr>
            <w:r w:rsidRPr="008E141B">
              <w:t>68</w:t>
            </w:r>
            <w:r w:rsidR="00AC5F81">
              <w:t>.</w:t>
            </w:r>
            <w:r w:rsidRPr="008E141B">
              <w:t>3</w:t>
            </w:r>
          </w:p>
        </w:tc>
        <w:tc>
          <w:tcPr>
            <w:tcW w:w="1474" w:type="dxa"/>
          </w:tcPr>
          <w:p w14:paraId="20E0AB5D" w14:textId="462D492C" w:rsidR="008E141B" w:rsidRPr="008E141B" w:rsidRDefault="008E141B" w:rsidP="008E141B">
            <w:pPr>
              <w:spacing w:after="160" w:line="259" w:lineRule="auto"/>
              <w:contextualSpacing/>
            </w:pPr>
            <w:r w:rsidRPr="008E141B">
              <w:t>84</w:t>
            </w:r>
            <w:r w:rsidR="00AC5F81">
              <w:t>.</w:t>
            </w:r>
            <w:r w:rsidRPr="008E141B">
              <w:t>3</w:t>
            </w:r>
          </w:p>
        </w:tc>
        <w:tc>
          <w:tcPr>
            <w:tcW w:w="1475" w:type="dxa"/>
          </w:tcPr>
          <w:p w14:paraId="661AD37E" w14:textId="26F37F67" w:rsidR="008E141B" w:rsidRPr="008E141B" w:rsidRDefault="008E141B" w:rsidP="008E141B">
            <w:pPr>
              <w:spacing w:after="160" w:line="259" w:lineRule="auto"/>
              <w:contextualSpacing/>
            </w:pPr>
            <w:r w:rsidRPr="008E141B">
              <w:t>74</w:t>
            </w:r>
            <w:r w:rsidR="00AC5F81">
              <w:t>.</w:t>
            </w:r>
            <w:r w:rsidRPr="008E141B">
              <w:t>2</w:t>
            </w:r>
          </w:p>
        </w:tc>
        <w:tc>
          <w:tcPr>
            <w:tcW w:w="1475" w:type="dxa"/>
          </w:tcPr>
          <w:p w14:paraId="2E307845" w14:textId="2CA4B521" w:rsidR="008E141B" w:rsidRPr="008E141B" w:rsidRDefault="008E141B" w:rsidP="008E141B">
            <w:pPr>
              <w:spacing w:after="160" w:line="259" w:lineRule="auto"/>
              <w:contextualSpacing/>
            </w:pPr>
            <w:r w:rsidRPr="008E141B">
              <w:t>70</w:t>
            </w:r>
            <w:r w:rsidR="00AC5F81">
              <w:t>.</w:t>
            </w:r>
            <w:r w:rsidRPr="008E141B">
              <w:t>4</w:t>
            </w:r>
          </w:p>
        </w:tc>
      </w:tr>
      <w:tr w:rsidR="008E141B" w14:paraId="226E7E5E" w14:textId="77777777" w:rsidTr="008E141B">
        <w:tc>
          <w:tcPr>
            <w:tcW w:w="1977" w:type="dxa"/>
          </w:tcPr>
          <w:p w14:paraId="7B8C65A9" w14:textId="1F803513" w:rsidR="008E141B" w:rsidRPr="008E141B" w:rsidRDefault="008E141B" w:rsidP="008E141B">
            <w:pPr>
              <w:spacing w:after="160" w:line="259" w:lineRule="auto"/>
              <w:contextualSpacing/>
            </w:pPr>
            <w:r w:rsidRPr="008E141B">
              <w:t>ADA-Boosting</w:t>
            </w:r>
          </w:p>
        </w:tc>
        <w:tc>
          <w:tcPr>
            <w:tcW w:w="1475" w:type="dxa"/>
          </w:tcPr>
          <w:p w14:paraId="542507D1" w14:textId="79226E25" w:rsidR="008E141B" w:rsidRPr="008E141B" w:rsidRDefault="008E141B" w:rsidP="008E141B">
            <w:pPr>
              <w:spacing w:after="160" w:line="259" w:lineRule="auto"/>
              <w:contextualSpacing/>
            </w:pPr>
            <w:r w:rsidRPr="008E141B">
              <w:t>68</w:t>
            </w:r>
            <w:r w:rsidR="00AC5F81">
              <w:t>.</w:t>
            </w:r>
            <w:r w:rsidRPr="008E141B">
              <w:t>7</w:t>
            </w:r>
          </w:p>
        </w:tc>
        <w:tc>
          <w:tcPr>
            <w:tcW w:w="1474" w:type="dxa"/>
          </w:tcPr>
          <w:p w14:paraId="2BA9CDD8" w14:textId="197C4FD5" w:rsidR="008E141B" w:rsidRPr="008E141B" w:rsidRDefault="008E141B" w:rsidP="008E141B">
            <w:pPr>
              <w:spacing w:after="160" w:line="259" w:lineRule="auto"/>
              <w:contextualSpacing/>
            </w:pPr>
            <w:r w:rsidRPr="008E141B">
              <w:t>85</w:t>
            </w:r>
            <w:r w:rsidR="00AC5F81">
              <w:t>.</w:t>
            </w:r>
            <w:r w:rsidRPr="008E141B">
              <w:t>1</w:t>
            </w:r>
          </w:p>
        </w:tc>
        <w:tc>
          <w:tcPr>
            <w:tcW w:w="1474" w:type="dxa"/>
          </w:tcPr>
          <w:p w14:paraId="2C4AA70B" w14:textId="525CEB5C" w:rsidR="008E141B" w:rsidRPr="008E141B" w:rsidRDefault="008E141B" w:rsidP="008E141B">
            <w:pPr>
              <w:spacing w:after="160" w:line="259" w:lineRule="auto"/>
              <w:contextualSpacing/>
            </w:pPr>
            <w:r w:rsidRPr="008E141B">
              <w:t>78</w:t>
            </w:r>
            <w:r w:rsidR="00AC5F81">
              <w:t>.</w:t>
            </w:r>
            <w:r w:rsidRPr="008E141B">
              <w:t>1</w:t>
            </w:r>
          </w:p>
        </w:tc>
        <w:tc>
          <w:tcPr>
            <w:tcW w:w="1475" w:type="dxa"/>
          </w:tcPr>
          <w:p w14:paraId="46F72717" w14:textId="463C4391" w:rsidR="008E141B" w:rsidRPr="008E141B" w:rsidRDefault="008E141B" w:rsidP="008E141B">
            <w:pPr>
              <w:spacing w:after="160" w:line="259" w:lineRule="auto"/>
              <w:contextualSpacing/>
            </w:pPr>
            <w:r w:rsidRPr="008E141B">
              <w:t>75</w:t>
            </w:r>
            <w:r w:rsidR="00054A6F">
              <w:t>.0</w:t>
            </w:r>
          </w:p>
        </w:tc>
        <w:tc>
          <w:tcPr>
            <w:tcW w:w="1475" w:type="dxa"/>
          </w:tcPr>
          <w:p w14:paraId="12A36BE2" w14:textId="059CF4ED" w:rsidR="008E141B" w:rsidRPr="008E141B" w:rsidRDefault="008E141B" w:rsidP="008E141B">
            <w:pPr>
              <w:spacing w:after="160" w:line="259" w:lineRule="auto"/>
              <w:contextualSpacing/>
            </w:pPr>
            <w:r w:rsidRPr="008E141B">
              <w:t>57</w:t>
            </w:r>
            <w:r w:rsidR="00AC5F81">
              <w:t>.</w:t>
            </w:r>
            <w:r w:rsidRPr="008E141B">
              <w:t>2</w:t>
            </w:r>
          </w:p>
        </w:tc>
      </w:tr>
      <w:tr w:rsidR="008E141B" w14:paraId="15A3FC48" w14:textId="77777777" w:rsidTr="008E141B">
        <w:tc>
          <w:tcPr>
            <w:tcW w:w="1977" w:type="dxa"/>
          </w:tcPr>
          <w:p w14:paraId="06F5BA65" w14:textId="48578755" w:rsidR="008E141B" w:rsidRPr="008E141B" w:rsidRDefault="008E141B" w:rsidP="008E141B">
            <w:pPr>
              <w:spacing w:after="160" w:line="259" w:lineRule="auto"/>
              <w:contextualSpacing/>
            </w:pPr>
            <w:r w:rsidRPr="008E141B">
              <w:t>Decision-Tree</w:t>
            </w:r>
          </w:p>
        </w:tc>
        <w:tc>
          <w:tcPr>
            <w:tcW w:w="1475" w:type="dxa"/>
          </w:tcPr>
          <w:p w14:paraId="1BFC5CB5" w14:textId="6D1D1345" w:rsidR="008E141B" w:rsidRPr="008E141B" w:rsidRDefault="0030237E" w:rsidP="008E141B">
            <w:pPr>
              <w:spacing w:after="160" w:line="259" w:lineRule="auto"/>
              <w:contextualSpacing/>
            </w:pPr>
            <w:r w:rsidRPr="0030237E">
              <w:t>71</w:t>
            </w:r>
            <w:r>
              <w:t>.</w:t>
            </w:r>
            <w:r w:rsidRPr="0030237E">
              <w:t>8</w:t>
            </w:r>
          </w:p>
        </w:tc>
        <w:tc>
          <w:tcPr>
            <w:tcW w:w="1474" w:type="dxa"/>
          </w:tcPr>
          <w:p w14:paraId="3B7D3F15" w14:textId="6A76373E" w:rsidR="008E141B" w:rsidRPr="008E141B" w:rsidRDefault="0030237E" w:rsidP="008E141B">
            <w:pPr>
              <w:spacing w:after="160" w:line="259" w:lineRule="auto"/>
              <w:contextualSpacing/>
            </w:pPr>
            <w:r w:rsidRPr="0030237E">
              <w:t>78</w:t>
            </w:r>
            <w:r>
              <w:t>.</w:t>
            </w:r>
            <w:r w:rsidRPr="0030237E">
              <w:t>1</w:t>
            </w:r>
          </w:p>
        </w:tc>
        <w:tc>
          <w:tcPr>
            <w:tcW w:w="1474" w:type="dxa"/>
          </w:tcPr>
          <w:p w14:paraId="4EE9CC5D" w14:textId="4301525D" w:rsidR="008E141B" w:rsidRPr="008E141B" w:rsidRDefault="0030237E" w:rsidP="008E141B">
            <w:pPr>
              <w:spacing w:after="160" w:line="259" w:lineRule="auto"/>
              <w:contextualSpacing/>
            </w:pPr>
            <w:r w:rsidRPr="0030237E">
              <w:t>79</w:t>
            </w:r>
            <w:r>
              <w:t>.</w:t>
            </w:r>
            <w:r w:rsidRPr="0030237E">
              <w:t>6</w:t>
            </w:r>
          </w:p>
        </w:tc>
        <w:tc>
          <w:tcPr>
            <w:tcW w:w="1475" w:type="dxa"/>
          </w:tcPr>
          <w:p w14:paraId="7A51ED6A" w14:textId="7BE290BB" w:rsidR="008E141B" w:rsidRPr="008E141B" w:rsidRDefault="0030237E" w:rsidP="008E141B">
            <w:pPr>
              <w:spacing w:after="160" w:line="259" w:lineRule="auto"/>
              <w:contextualSpacing/>
            </w:pPr>
            <w:r w:rsidRPr="0030237E">
              <w:t>72</w:t>
            </w:r>
            <w:r>
              <w:t>.5</w:t>
            </w:r>
          </w:p>
        </w:tc>
        <w:tc>
          <w:tcPr>
            <w:tcW w:w="1475" w:type="dxa"/>
          </w:tcPr>
          <w:p w14:paraId="340DEF59" w14:textId="5175E690" w:rsidR="008E141B" w:rsidRPr="008E141B" w:rsidRDefault="0030237E" w:rsidP="008E141B">
            <w:pPr>
              <w:spacing w:after="160" w:line="259" w:lineRule="auto"/>
              <w:contextualSpacing/>
            </w:pPr>
            <w:r w:rsidRPr="0030237E">
              <w:t>60</w:t>
            </w:r>
            <w:r>
              <w:t>.</w:t>
            </w:r>
            <w:r w:rsidRPr="0030237E">
              <w:t>1</w:t>
            </w:r>
          </w:p>
        </w:tc>
      </w:tr>
    </w:tbl>
    <w:p w14:paraId="44D58D96" w14:textId="1266AB5D" w:rsidR="00C42238" w:rsidRDefault="00C42238">
      <w:pPr>
        <w:spacing w:line="480" w:lineRule="auto"/>
        <w:pPrChange w:id="2378" w:author="YENDAPALLY, NISHITHA" w:date="2022-07-28T23:42:00Z">
          <w:pPr>
            <w:spacing w:line="480" w:lineRule="auto"/>
            <w:ind w:firstLine="540"/>
            <w:jc w:val="center"/>
          </w:pPr>
        </w:pPrChange>
      </w:pPr>
    </w:p>
    <w:p w14:paraId="72C243A5" w14:textId="7D981F30" w:rsidR="00E5643B" w:rsidRDefault="00E5643B" w:rsidP="00E5643B">
      <w:pPr>
        <w:spacing w:line="480" w:lineRule="auto"/>
        <w:ind w:firstLine="540"/>
        <w:jc w:val="both"/>
        <w:rPr>
          <w:ins w:id="2379" w:author="YENDAPALLY, NISHITHA" w:date="2022-07-29T00:18:00Z"/>
        </w:rPr>
      </w:pPr>
      <w:ins w:id="2380" w:author="YENDAPALLY, NISHITHA" w:date="2022-07-29T00:05:00Z">
        <w:r>
          <w:t xml:space="preserve">From Table </w:t>
        </w:r>
      </w:ins>
      <w:ins w:id="2381" w:author="YENDAPALLY, NISHITHA" w:date="2022-07-29T00:06:00Z">
        <w:r>
          <w:t>6</w:t>
        </w:r>
      </w:ins>
      <w:ins w:id="2382" w:author="YENDAPALLY, NISHITHA" w:date="2022-07-29T00:05:00Z">
        <w:r>
          <w:t>, it is evident that the stacking-based method outperforms other machine learning algorithms based on specificity</w:t>
        </w:r>
      </w:ins>
      <w:ins w:id="2383" w:author="Avdesh Mishra" w:date="2022-07-30T00:22:00Z">
        <w:r w:rsidR="00AA3069">
          <w:t xml:space="preserve"> </w:t>
        </w:r>
      </w:ins>
      <w:ins w:id="2384" w:author="YENDAPALLY, NISHITHA" w:date="2022-07-29T11:51:00Z">
        <w:r w:rsidR="006C4CB0">
          <w:t>(Spy)</w:t>
        </w:r>
      </w:ins>
      <w:ins w:id="2385" w:author="YENDAPALLY, NISHITHA" w:date="2022-07-29T00:05:00Z">
        <w:r>
          <w:t>, accuracy</w:t>
        </w:r>
      </w:ins>
      <w:ins w:id="2386" w:author="Avdesh Mishra" w:date="2022-07-30T00:22:00Z">
        <w:r w:rsidR="00AA3069">
          <w:t xml:space="preserve"> </w:t>
        </w:r>
      </w:ins>
      <w:ins w:id="2387" w:author="YENDAPALLY, NISHITHA" w:date="2022-07-29T11:51:00Z">
        <w:r w:rsidR="006C4CB0">
          <w:t>(Acy)</w:t>
        </w:r>
      </w:ins>
      <w:ins w:id="2388" w:author="YENDAPALLY, NISHITHA" w:date="2022-07-29T00:05:00Z">
        <w:r>
          <w:t>, balanced accuracy</w:t>
        </w:r>
      </w:ins>
      <w:ins w:id="2389" w:author="Avdesh Mishra" w:date="2022-07-30T00:22:00Z">
        <w:r w:rsidR="00AA3069">
          <w:t xml:space="preserve"> </w:t>
        </w:r>
      </w:ins>
      <w:ins w:id="2390" w:author="YENDAPALLY, NISHITHA" w:date="2022-07-29T11:52:00Z">
        <w:r w:rsidR="006C4CB0">
          <w:t>(</w:t>
        </w:r>
        <w:proofErr w:type="spellStart"/>
        <w:r w:rsidR="006C4CB0">
          <w:t>Bacy</w:t>
        </w:r>
        <w:proofErr w:type="spellEnd"/>
        <w:r w:rsidR="006C4CB0">
          <w:t>)</w:t>
        </w:r>
      </w:ins>
      <w:ins w:id="2391" w:author="YENDAPALLY, NISHITHA" w:date="2022-07-29T00:05:00Z">
        <w:r>
          <w:t>, and Mathew’s correlation coefficient</w:t>
        </w:r>
      </w:ins>
      <w:ins w:id="2392" w:author="Avdesh Mishra" w:date="2022-07-30T00:22:00Z">
        <w:r w:rsidR="00AA3069">
          <w:t xml:space="preserve"> </w:t>
        </w:r>
      </w:ins>
      <w:ins w:id="2393" w:author="YENDAPALLY, NISHITHA" w:date="2022-07-29T11:52:00Z">
        <w:r w:rsidR="006C4CB0">
          <w:t>(</w:t>
        </w:r>
        <w:proofErr w:type="spellStart"/>
        <w:r w:rsidR="006C4CB0">
          <w:t>MaCC</w:t>
        </w:r>
        <w:proofErr w:type="spellEnd"/>
        <w:r w:rsidR="006C4CB0">
          <w:t>)</w:t>
        </w:r>
      </w:ins>
      <w:ins w:id="2394" w:author="YENDAPALLY, NISHITHA" w:date="2022-07-29T00:05:00Z">
        <w:r>
          <w:t xml:space="preserve">. The stacking-based model achieves </w:t>
        </w:r>
        <w:proofErr w:type="gramStart"/>
        <w:r>
          <w:t>specificity</w:t>
        </w:r>
      </w:ins>
      <w:ins w:id="2395" w:author="YENDAPALLY, NISHITHA" w:date="2022-07-30T12:33:00Z">
        <w:r w:rsidR="00196588">
          <w:t>(</w:t>
        </w:r>
        <w:proofErr w:type="gramEnd"/>
        <w:r w:rsidR="00196588">
          <w:t>Spy)</w:t>
        </w:r>
      </w:ins>
      <w:ins w:id="2396" w:author="YENDAPALLY, NISHITHA" w:date="2022-07-29T00:05:00Z">
        <w:r>
          <w:t>, accuracy</w:t>
        </w:r>
      </w:ins>
      <w:ins w:id="2397" w:author="YENDAPALLY, NISHITHA" w:date="2022-07-30T12:33:00Z">
        <w:r w:rsidR="00196588">
          <w:t>(Acy)</w:t>
        </w:r>
      </w:ins>
      <w:ins w:id="2398" w:author="YENDAPALLY, NISHITHA" w:date="2022-07-29T00:05:00Z">
        <w:r>
          <w:t>, balanced accuracy</w:t>
        </w:r>
      </w:ins>
      <w:ins w:id="2399" w:author="YENDAPALLY, NISHITHA" w:date="2022-07-30T12:33:00Z">
        <w:r w:rsidR="00196588">
          <w:t>(</w:t>
        </w:r>
        <w:proofErr w:type="spellStart"/>
        <w:r w:rsidR="00196588">
          <w:t>B</w:t>
        </w:r>
      </w:ins>
      <w:ins w:id="2400" w:author="YENDAPALLY, NISHITHA" w:date="2022-07-30T12:34:00Z">
        <w:r w:rsidR="00196588">
          <w:t>acy</w:t>
        </w:r>
        <w:proofErr w:type="spellEnd"/>
        <w:r w:rsidR="00196588">
          <w:t>)</w:t>
        </w:r>
      </w:ins>
      <w:ins w:id="2401" w:author="YENDAPALLY, NISHITHA" w:date="2022-07-29T00:05:00Z">
        <w:r>
          <w:t>, and Mathew’s correlation coefficient</w:t>
        </w:r>
      </w:ins>
      <w:ins w:id="2402" w:author="YENDAPALLY, NISHITHA" w:date="2022-07-30T12:34:00Z">
        <w:r w:rsidR="00196588">
          <w:t>(</w:t>
        </w:r>
        <w:proofErr w:type="spellStart"/>
        <w:r w:rsidR="00196588">
          <w:t>MaCC</w:t>
        </w:r>
        <w:proofErr w:type="spellEnd"/>
        <w:r w:rsidR="00196588">
          <w:t>)</w:t>
        </w:r>
      </w:ins>
      <w:ins w:id="2403" w:author="YENDAPALLY, NISHITHA" w:date="2022-07-29T00:05:00Z">
        <w:r>
          <w:t xml:space="preserve"> </w:t>
        </w:r>
      </w:ins>
      <w:ins w:id="2404" w:author="YENDAPALLY, NISHITHA" w:date="2022-07-29T00:08:00Z">
        <w:r>
          <w:t xml:space="preserve">on </w:t>
        </w:r>
      </w:ins>
      <w:ins w:id="2405" w:author="Avdesh Mishra" w:date="2022-07-30T00:22:00Z">
        <w:r w:rsidR="00655ABD">
          <w:t xml:space="preserve">the </w:t>
        </w:r>
      </w:ins>
      <w:ins w:id="2406" w:author="YENDAPALLY, NISHITHA" w:date="2022-07-29T00:08:00Z">
        <w:r>
          <w:t>independent test dataset</w:t>
        </w:r>
      </w:ins>
      <w:ins w:id="2407" w:author="YENDAPALLY, NISHITHA" w:date="2022-07-29T00:25:00Z">
        <w:r w:rsidR="0099409F">
          <w:t xml:space="preserve"> </w:t>
        </w:r>
      </w:ins>
      <w:ins w:id="2408" w:author="YENDAPALLY, NISHITHA" w:date="2022-07-29T00:24:00Z">
        <w:r w:rsidR="0099409F">
          <w:t>(BTP-TS)</w:t>
        </w:r>
      </w:ins>
      <w:ins w:id="2409" w:author="YENDAPALLY, NISHITHA" w:date="2022-07-29T00:08:00Z">
        <w:r>
          <w:t xml:space="preserve"> </w:t>
        </w:r>
      </w:ins>
      <w:ins w:id="2410" w:author="YENDAPALLY, NISHITHA" w:date="2022-07-29T00:05:00Z">
        <w:r>
          <w:t>of 8</w:t>
        </w:r>
      </w:ins>
      <w:ins w:id="2411" w:author="YENDAPALLY, NISHITHA" w:date="2022-07-29T00:08:00Z">
        <w:r>
          <w:t>6</w:t>
        </w:r>
      </w:ins>
      <w:ins w:id="2412" w:author="YENDAPALLY, NISHITHA" w:date="2022-07-29T00:05:00Z">
        <w:r>
          <w:t>%, 8</w:t>
        </w:r>
      </w:ins>
      <w:ins w:id="2413" w:author="YENDAPALLY, NISHITHA" w:date="2022-07-29T00:08:00Z">
        <w:r>
          <w:t>8</w:t>
        </w:r>
      </w:ins>
      <w:ins w:id="2414" w:author="YENDAPALLY, NISHITHA" w:date="2022-07-29T00:05:00Z">
        <w:r>
          <w:t>.</w:t>
        </w:r>
      </w:ins>
      <w:ins w:id="2415" w:author="YENDAPALLY, NISHITHA" w:date="2022-07-29T00:08:00Z">
        <w:r>
          <w:t>2</w:t>
        </w:r>
      </w:ins>
      <w:ins w:id="2416" w:author="YENDAPALLY, NISHITHA" w:date="2022-07-29T00:05:00Z">
        <w:r>
          <w:t xml:space="preserve">%, </w:t>
        </w:r>
      </w:ins>
      <w:ins w:id="2417" w:author="YENDAPALLY, NISHITHA" w:date="2022-07-29T00:09:00Z">
        <w:r>
          <w:t>79</w:t>
        </w:r>
      </w:ins>
      <w:ins w:id="2418" w:author="YENDAPALLY, NISHITHA" w:date="2022-07-29T00:05:00Z">
        <w:r>
          <w:t>.</w:t>
        </w:r>
      </w:ins>
      <w:ins w:id="2419" w:author="YENDAPALLY, NISHITHA" w:date="2022-07-29T00:09:00Z">
        <w:r>
          <w:t>6</w:t>
        </w:r>
      </w:ins>
      <w:ins w:id="2420" w:author="YENDAPALLY, NISHITHA" w:date="2022-07-29T00:05:00Z">
        <w:r>
          <w:t xml:space="preserve">%, and </w:t>
        </w:r>
      </w:ins>
      <w:ins w:id="2421" w:author="YENDAPALLY, NISHITHA" w:date="2022-07-29T00:09:00Z">
        <w:r>
          <w:t>7</w:t>
        </w:r>
      </w:ins>
      <w:ins w:id="2422" w:author="YENDAPALLY, NISHITHA" w:date="2022-07-29T00:05:00Z">
        <w:r>
          <w:t>6.</w:t>
        </w:r>
      </w:ins>
      <w:ins w:id="2423" w:author="YENDAPALLY, NISHITHA" w:date="2022-07-29T00:09:00Z">
        <w:r>
          <w:t>6</w:t>
        </w:r>
      </w:ins>
      <w:ins w:id="2424" w:author="YENDAPALLY, NISHITHA" w:date="2022-07-29T00:05:00Z">
        <w:r>
          <w:t xml:space="preserve">%, respectively. Moreover, the sensitivity of the </w:t>
        </w:r>
      </w:ins>
      <w:ins w:id="2425" w:author="YENDAPALLY, NISHITHA" w:date="2022-07-29T00:10:00Z">
        <w:r w:rsidR="00B25EC3" w:rsidRPr="008E141B">
          <w:t>Gradient-Boosting</w:t>
        </w:r>
        <w:r w:rsidR="00B25EC3">
          <w:t xml:space="preserve"> </w:t>
        </w:r>
      </w:ins>
      <w:ins w:id="2426" w:author="YENDAPALLY, NISHITHA" w:date="2022-07-29T00:05:00Z">
        <w:r>
          <w:t xml:space="preserve">method is higher than the other methods. However, the sensitivity of the stacking-based methods is comparable with the top three methods Random Forest, </w:t>
        </w:r>
      </w:ins>
      <w:ins w:id="2427" w:author="YENDAPALLY, NISHITHA" w:date="2022-07-29T00:13:00Z">
        <w:r w:rsidR="003D0DC4" w:rsidRPr="008E141B">
          <w:t>Logistic Regression</w:t>
        </w:r>
      </w:ins>
      <w:ins w:id="2428" w:author="YENDAPALLY, NISHITHA" w:date="2022-07-29T00:05:00Z">
        <w:r>
          <w:t xml:space="preserve">, and </w:t>
        </w:r>
      </w:ins>
      <w:ins w:id="2429" w:author="YENDAPALLY, NISHITHA" w:date="2022-07-29T00:13:00Z">
        <w:r w:rsidR="003D0DC4">
          <w:t>SVM</w:t>
        </w:r>
      </w:ins>
      <w:ins w:id="2430" w:author="YENDAPALLY, NISHITHA" w:date="2022-07-29T00:05:00Z">
        <w:r>
          <w:t>.</w:t>
        </w:r>
      </w:ins>
      <w:ins w:id="2431" w:author="YENDAPALLY, NISHITHA" w:date="2022-07-29T00:37:00Z">
        <w:r w:rsidR="005639CB">
          <w:t xml:space="preserve"> Fig </w:t>
        </w:r>
      </w:ins>
      <w:ins w:id="2432" w:author="YENDAPALLY, NISHITHA" w:date="2022-07-29T07:53:00Z">
        <w:r w:rsidR="006C7D83">
          <w:t>4</w:t>
        </w:r>
      </w:ins>
      <w:ins w:id="2433" w:author="YENDAPALLY, NISHITHA" w:date="2022-07-29T00:37:00Z">
        <w:r w:rsidR="005639CB">
          <w:t xml:space="preserve"> depicts the graph of comparison between </w:t>
        </w:r>
      </w:ins>
      <w:ins w:id="2434" w:author="Avdesh Mishra" w:date="2022-07-30T00:23:00Z">
        <w:r w:rsidR="004A0788">
          <w:t>s</w:t>
        </w:r>
      </w:ins>
      <w:ins w:id="2435" w:author="YENDAPALLY, NISHITHA" w:date="2022-07-29T00:38:00Z">
        <w:del w:id="2436" w:author="Avdesh Mishra" w:date="2022-07-30T00:23:00Z">
          <w:r w:rsidR="005639CB" w:rsidDel="004A0788">
            <w:delText>S</w:delText>
          </w:r>
        </w:del>
        <w:r w:rsidR="005639CB">
          <w:t>tacking model and other machine learning models</w:t>
        </w:r>
      </w:ins>
      <w:ins w:id="2437" w:author="YENDAPALLY, NISHITHA" w:date="2022-07-29T00:39:00Z">
        <w:r w:rsidR="005639CB">
          <w:t xml:space="preserve"> based on the accuracy scores</w:t>
        </w:r>
        <w:r w:rsidR="0010726F">
          <w:t xml:space="preserve"> on </w:t>
        </w:r>
      </w:ins>
      <w:ins w:id="2438" w:author="Avdesh Mishra" w:date="2022-07-30T00:23:00Z">
        <w:r w:rsidR="004A0788">
          <w:t xml:space="preserve">the </w:t>
        </w:r>
      </w:ins>
      <w:ins w:id="2439" w:author="YENDAPALLY, NISHITHA" w:date="2022-07-29T00:39:00Z">
        <w:r w:rsidR="0010726F">
          <w:t>independent Test datasets (BT</w:t>
        </w:r>
      </w:ins>
      <w:ins w:id="2440" w:author="YENDAPALLY, NISHITHA" w:date="2022-07-29T00:40:00Z">
        <w:r w:rsidR="0010726F">
          <w:t>P-TS).</w:t>
        </w:r>
      </w:ins>
    </w:p>
    <w:p w14:paraId="2F08A55E" w14:textId="4074000F" w:rsidR="005E1A30" w:rsidRDefault="005E1A30" w:rsidP="00E5643B">
      <w:pPr>
        <w:spacing w:line="480" w:lineRule="auto"/>
        <w:ind w:firstLine="540"/>
        <w:jc w:val="both"/>
        <w:rPr>
          <w:ins w:id="2441" w:author="YENDAPALLY, NISHITHA" w:date="2022-07-29T00:18:00Z"/>
        </w:rPr>
      </w:pPr>
      <w:ins w:id="2442" w:author="YENDAPALLY, NISHITHA" w:date="2022-07-29T00:18:00Z">
        <w:r w:rsidRPr="0023578E">
          <w:rPr>
            <w:noProof/>
          </w:rPr>
          <w:lastRenderedPageBreak/>
          <w:drawing>
            <wp:inline distT="0" distB="0" distL="0" distR="0" wp14:anchorId="390B7BC9" wp14:editId="0898A6D0">
              <wp:extent cx="5588000" cy="3378117"/>
              <wp:effectExtent l="0" t="0" r="0" b="0"/>
              <wp:docPr id="26" name="Content Placeholder 7">
                <a:extLst xmlns:a="http://schemas.openxmlformats.org/drawingml/2006/main">
                  <a:ext uri="{FF2B5EF4-FFF2-40B4-BE49-F238E27FC236}">
                    <a16:creationId xmlns:a16="http://schemas.microsoft.com/office/drawing/2014/main" id="{B3A568D7-841C-493C-82F3-A7D823A0717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6" name="Content Placeholder 7">
                        <a:extLst>
                          <a:ext uri="{FF2B5EF4-FFF2-40B4-BE49-F238E27FC236}">
                            <a16:creationId xmlns:a16="http://schemas.microsoft.com/office/drawing/2014/main" id="{B3A568D7-841C-493C-82F3-A7D823A0717D}"/>
                          </a:ext>
                        </a:extLst>
                      </pic:cNvPr>
                      <pic:cNvPicPr>
                        <a:picLocks noGrp="1" noChangeAspect="1"/>
                      </pic:cNvPicPr>
                    </pic:nvPicPr>
                    <pic:blipFill>
                      <a:blip r:embed="rId27"/>
                      <a:stretch>
                        <a:fillRect/>
                      </a:stretch>
                    </pic:blipFill>
                    <pic:spPr>
                      <a:xfrm>
                        <a:off x="0" y="0"/>
                        <a:ext cx="5618124" cy="3396328"/>
                      </a:xfrm>
                      <a:custGeom>
                        <a:avLst/>
                        <a:gdLst/>
                        <a:ahLst/>
                        <a:cxnLst/>
                        <a:rect l="l" t="t" r="r" b="b"/>
                        <a:pathLst>
                          <a:path w="4636009" h="5032375">
                            <a:moveTo>
                              <a:pt x="0" y="0"/>
                            </a:moveTo>
                            <a:lnTo>
                              <a:pt x="4636009" y="0"/>
                            </a:lnTo>
                            <a:lnTo>
                              <a:pt x="4636009" y="5032375"/>
                            </a:lnTo>
                            <a:lnTo>
                              <a:pt x="0" y="5032375"/>
                            </a:lnTo>
                            <a:close/>
                          </a:path>
                        </a:pathLst>
                      </a:custGeom>
                    </pic:spPr>
                  </pic:pic>
                </a:graphicData>
              </a:graphic>
            </wp:inline>
          </w:drawing>
        </w:r>
      </w:ins>
    </w:p>
    <w:p w14:paraId="6CD0147F" w14:textId="7328CDE5" w:rsidR="00EB0DA9" w:rsidRPr="005101EE" w:rsidRDefault="00EB0DA9" w:rsidP="00EB0DA9">
      <w:pPr>
        <w:spacing w:line="480" w:lineRule="auto"/>
        <w:jc w:val="both"/>
        <w:rPr>
          <w:ins w:id="2443" w:author="YENDAPALLY, NISHITHA" w:date="2022-07-29T00:24:00Z"/>
        </w:rPr>
      </w:pPr>
      <w:ins w:id="2444" w:author="YENDAPALLY, NISHITHA" w:date="2022-07-29T00:24:00Z">
        <w:r w:rsidRPr="005101EE">
          <w:rPr>
            <w:b/>
            <w:bCs/>
          </w:rPr>
          <w:t xml:space="preserve">Fig </w:t>
        </w:r>
      </w:ins>
      <w:ins w:id="2445" w:author="YENDAPALLY, NISHITHA" w:date="2022-07-29T01:04:00Z">
        <w:r w:rsidR="0041424F">
          <w:rPr>
            <w:b/>
            <w:bCs/>
          </w:rPr>
          <w:t>4</w:t>
        </w:r>
      </w:ins>
      <w:ins w:id="2446" w:author="YENDAPALLY, NISHITHA" w:date="2022-07-29T00:24:00Z">
        <w:r w:rsidRPr="005101EE">
          <w:rPr>
            <w:b/>
            <w:bCs/>
          </w:rPr>
          <w:t>:</w:t>
        </w:r>
        <w:r w:rsidRPr="005101EE">
          <w:t xml:space="preserve"> Comparison of accuracy scores </w:t>
        </w:r>
        <w:r>
          <w:t xml:space="preserve">on </w:t>
        </w:r>
      </w:ins>
      <w:ins w:id="2447" w:author="Avdesh Mishra" w:date="2022-07-30T00:23:00Z">
        <w:r w:rsidR="006D62F5">
          <w:t xml:space="preserve">the </w:t>
        </w:r>
      </w:ins>
      <w:ins w:id="2448" w:author="YENDAPALLY, NISHITHA" w:date="2022-07-29T00:24:00Z">
        <w:del w:id="2449" w:author="Avdesh Mishra" w:date="2022-07-30T00:23:00Z">
          <w:r w:rsidDel="006D62F5">
            <w:delText>I</w:delText>
          </w:r>
        </w:del>
      </w:ins>
      <w:ins w:id="2450" w:author="Avdesh Mishra" w:date="2022-07-30T00:23:00Z">
        <w:r w:rsidR="006D62F5">
          <w:t>i</w:t>
        </w:r>
      </w:ins>
      <w:ins w:id="2451" w:author="YENDAPALLY, NISHITHA" w:date="2022-07-29T00:24:00Z">
        <w:r>
          <w:t xml:space="preserve">ndependent </w:t>
        </w:r>
        <w:del w:id="2452" w:author="Avdesh Mishra" w:date="2022-07-30T00:23:00Z">
          <w:r w:rsidDel="006D62F5">
            <w:delText>T</w:delText>
          </w:r>
        </w:del>
      </w:ins>
      <w:ins w:id="2453" w:author="Avdesh Mishra" w:date="2022-07-30T00:23:00Z">
        <w:r w:rsidR="006D62F5">
          <w:t>t</w:t>
        </w:r>
      </w:ins>
      <w:ins w:id="2454" w:author="YENDAPALLY, NISHITHA" w:date="2022-07-29T00:24:00Z">
        <w:r>
          <w:t xml:space="preserve">est </w:t>
        </w:r>
        <w:del w:id="2455" w:author="Avdesh Mishra" w:date="2022-07-30T00:23:00Z">
          <w:r w:rsidDel="006D62F5">
            <w:delText>D</w:delText>
          </w:r>
        </w:del>
      </w:ins>
      <w:ins w:id="2456" w:author="Avdesh Mishra" w:date="2022-07-30T00:23:00Z">
        <w:r w:rsidR="006D62F5">
          <w:t>d</w:t>
        </w:r>
      </w:ins>
      <w:ins w:id="2457" w:author="YENDAPALLY, NISHITHA" w:date="2022-07-29T00:24:00Z">
        <w:r>
          <w:t>ataset.</w:t>
        </w:r>
      </w:ins>
    </w:p>
    <w:p w14:paraId="306C71F1" w14:textId="4E7A771C" w:rsidR="00F303E7" w:rsidDel="00140E72" w:rsidRDefault="00F303E7" w:rsidP="004A276D">
      <w:pPr>
        <w:spacing w:line="480" w:lineRule="auto"/>
        <w:ind w:firstLine="540"/>
        <w:jc w:val="both"/>
        <w:rPr>
          <w:del w:id="2458" w:author="YENDAPALLY, NISHITHA" w:date="2022-07-29T00:13:00Z"/>
          <w:color w:val="000000" w:themeColor="text1"/>
          <w:lang w:bidi="en-US"/>
        </w:rPr>
      </w:pPr>
      <w:del w:id="2459" w:author="YENDAPALLY, NISHITHA" w:date="2022-07-29T00:13:00Z">
        <w:r w:rsidDel="00140E72">
          <w:delText xml:space="preserve">Table 6 shows that the Stacking-based model </w:delText>
        </w:r>
        <w:r w:rsidR="00D04C37" w:rsidDel="00140E72">
          <w:delText xml:space="preserve">have </w:delText>
        </w:r>
      </w:del>
      <w:ins w:id="2460" w:author="Avdesh Mishra" w:date="2022-07-28T22:42:00Z">
        <w:del w:id="2461" w:author="YENDAPALLY, NISHITHA" w:date="2022-07-29T00:13:00Z">
          <w:r w:rsidR="00FE6AEE" w:rsidDel="00140E72">
            <w:delText xml:space="preserve">has </w:delText>
          </w:r>
        </w:del>
      </w:ins>
      <w:del w:id="2462" w:author="YENDAPALLY, NISHITHA" w:date="2022-07-29T00:13:00Z">
        <w:r w:rsidR="00D04C37" w:rsidDel="00140E72">
          <w:delText>significant improvement over the</w:delText>
        </w:r>
        <w:r w:rsidR="00A80D40" w:rsidDel="00140E72">
          <w:delText xml:space="preserve"> </w:delText>
        </w:r>
        <w:r w:rsidR="006902A0" w:rsidDel="00140E72">
          <w:delText>metrics for the independent dataset, BTP-TS in comparison to the best available machine learning models and the state-of-art model.</w:delText>
        </w:r>
        <w:r w:rsidR="006902A0" w:rsidRPr="006902A0" w:rsidDel="00140E72">
          <w:rPr>
            <w:color w:val="000000" w:themeColor="text1"/>
            <w:lang w:bidi="en-US"/>
          </w:rPr>
          <w:delText xml:space="preserve"> </w:delText>
        </w:r>
        <w:r w:rsidR="006902A0" w:rsidDel="00140E72">
          <w:rPr>
            <w:color w:val="000000" w:themeColor="text1"/>
            <w:lang w:bidi="en-US"/>
          </w:rPr>
          <w:delText>Accuracy, sensitivity</w:delText>
        </w:r>
      </w:del>
      <w:ins w:id="2463" w:author="Avdesh Mishra" w:date="2022-07-28T22:42:00Z">
        <w:del w:id="2464" w:author="YENDAPALLY, NISHITHA" w:date="2022-07-29T00:13:00Z">
          <w:r w:rsidR="00FE6AEE" w:rsidDel="00140E72">
            <w:rPr>
              <w:color w:val="000000" w:themeColor="text1"/>
              <w:lang w:bidi="en-US"/>
            </w:rPr>
            <w:delText>,</w:delText>
          </w:r>
        </w:del>
      </w:ins>
      <w:del w:id="2465" w:author="YENDAPALLY, NISHITHA" w:date="2022-07-29T00:13:00Z">
        <w:r w:rsidR="006902A0" w:rsidRPr="00EF3C6D" w:rsidDel="00140E72">
          <w:rPr>
            <w:color w:val="000000" w:themeColor="text1"/>
            <w:lang w:bidi="en-US"/>
          </w:rPr>
          <w:delText xml:space="preserve"> and MCC show significant improvements over the previous best study which have been proven to be the best-balanced metrics to be evaluated in the study of Stack</w:delText>
        </w:r>
        <w:r w:rsidR="006902A0" w:rsidDel="00140E72">
          <w:rPr>
            <w:color w:val="000000" w:themeColor="text1"/>
            <w:lang w:bidi="en-US"/>
          </w:rPr>
          <w:delText>ing based model</w:delText>
        </w:r>
        <w:r w:rsidR="006902A0" w:rsidRPr="00EF3C6D" w:rsidDel="00140E72">
          <w:rPr>
            <w:color w:val="000000" w:themeColor="text1"/>
            <w:lang w:bidi="en-US"/>
          </w:rPr>
          <w:delText>.</w:delText>
        </w:r>
        <w:r w:rsidR="000D295A" w:rsidDel="00140E72">
          <w:rPr>
            <w:color w:val="000000" w:themeColor="text1"/>
            <w:lang w:bidi="en-US"/>
          </w:rPr>
          <w:delText xml:space="preserve"> The major improvements can be seen over most critical metrics, i.e., MaCC which has </w:delText>
        </w:r>
      </w:del>
      <w:ins w:id="2466" w:author="Avdesh Mishra" w:date="2022-07-28T22:42:00Z">
        <w:del w:id="2467" w:author="YENDAPALLY, NISHITHA" w:date="2022-07-29T00:13:00Z">
          <w:r w:rsidR="00FE6AEE" w:rsidDel="00140E72">
            <w:rPr>
              <w:color w:val="000000" w:themeColor="text1"/>
              <w:lang w:bidi="en-US"/>
            </w:rPr>
            <w:delText xml:space="preserve">an </w:delText>
          </w:r>
        </w:del>
      </w:ins>
      <w:del w:id="2468" w:author="YENDAPALLY, NISHITHA" w:date="2022-07-29T00:13:00Z">
        <w:r w:rsidR="000D295A" w:rsidDel="00140E72">
          <w:rPr>
            <w:color w:val="000000" w:themeColor="text1"/>
            <w:lang w:bidi="en-US"/>
          </w:rPr>
          <w:delText>improvement of 7.8%</w:delText>
        </w:r>
      </w:del>
      <w:ins w:id="2469" w:author="Avdesh Mishra" w:date="2022-07-28T22:42:00Z">
        <w:del w:id="2470" w:author="YENDAPALLY, NISHITHA" w:date="2022-07-29T00:13:00Z">
          <w:r w:rsidR="00FE6AEE" w:rsidDel="00140E72">
            <w:rPr>
              <w:color w:val="000000" w:themeColor="text1"/>
              <w:lang w:bidi="en-US"/>
            </w:rPr>
            <w:delText>,</w:delText>
          </w:r>
        </w:del>
      </w:ins>
      <w:del w:id="2471" w:author="YENDAPALLY, NISHITHA" w:date="2022-07-29T00:13:00Z">
        <w:r w:rsidR="000D295A" w:rsidDel="00140E72">
          <w:rPr>
            <w:color w:val="000000" w:themeColor="text1"/>
            <w:lang w:bidi="en-US"/>
          </w:rPr>
          <w:delText xml:space="preserve"> and accuracy score</w:delText>
        </w:r>
        <w:r w:rsidR="001F0D45" w:rsidDel="00140E72">
          <w:rPr>
            <w:color w:val="000000" w:themeColor="text1"/>
            <w:lang w:bidi="en-US"/>
          </w:rPr>
          <w:delText xml:space="preserve"> </w:delText>
        </w:r>
        <w:r w:rsidR="000D295A" w:rsidDel="00140E72">
          <w:rPr>
            <w:color w:val="000000" w:themeColor="text1"/>
            <w:lang w:bidi="en-US"/>
          </w:rPr>
          <w:delText xml:space="preserve">having the </w:delText>
        </w:r>
      </w:del>
      <w:ins w:id="2472" w:author="Avdesh Mishra" w:date="2022-07-28T22:42:00Z">
        <w:del w:id="2473" w:author="YENDAPALLY, NISHITHA" w:date="2022-07-29T00:13:00Z">
          <w:r w:rsidR="00FE6AEE" w:rsidDel="00140E72">
            <w:rPr>
              <w:color w:val="000000" w:themeColor="text1"/>
              <w:lang w:bidi="en-US"/>
            </w:rPr>
            <w:delText xml:space="preserve">an </w:delText>
          </w:r>
        </w:del>
      </w:ins>
      <w:del w:id="2474" w:author="YENDAPALLY, NISHITHA" w:date="2022-07-29T00:13:00Z">
        <w:r w:rsidR="000D295A" w:rsidDel="00140E72">
          <w:rPr>
            <w:color w:val="000000" w:themeColor="text1"/>
            <w:lang w:bidi="en-US"/>
          </w:rPr>
          <w:delText xml:space="preserve">improvement of 4% over </w:delText>
        </w:r>
      </w:del>
      <w:ins w:id="2475" w:author="Avdesh Mishra" w:date="2022-07-28T22:42:00Z">
        <w:del w:id="2476" w:author="YENDAPALLY, NISHITHA" w:date="2022-07-29T00:13:00Z">
          <w:r w:rsidR="00FE6AEE" w:rsidDel="00140E72">
            <w:rPr>
              <w:color w:val="000000" w:themeColor="text1"/>
              <w:lang w:bidi="en-US"/>
            </w:rPr>
            <w:delText xml:space="preserve">the </w:delText>
          </w:r>
        </w:del>
      </w:ins>
      <w:del w:id="2477" w:author="YENDAPALLY, NISHITHA" w:date="2022-07-29T00:13:00Z">
        <w:r w:rsidR="000D295A" w:rsidDel="00140E72">
          <w:rPr>
            <w:color w:val="000000" w:themeColor="text1"/>
            <w:lang w:bidi="en-US"/>
          </w:rPr>
          <w:delText>BTP-TS dataset.</w:delText>
        </w:r>
      </w:del>
    </w:p>
    <w:p w14:paraId="2F600646" w14:textId="00C1B92E" w:rsidR="000840EB" w:rsidRPr="004A276D" w:rsidRDefault="000840EB" w:rsidP="004C6EB9">
      <w:pPr>
        <w:spacing w:line="480" w:lineRule="auto"/>
        <w:jc w:val="both"/>
        <w:rPr>
          <w:b/>
          <w:bCs/>
        </w:rPr>
      </w:pPr>
      <w:r w:rsidRPr="004A276D">
        <w:rPr>
          <w:b/>
          <w:bCs/>
        </w:rPr>
        <w:t>5.3 Conclusions</w:t>
      </w:r>
    </w:p>
    <w:p w14:paraId="0AADCF43" w14:textId="5B47FE81" w:rsidR="003570D8" w:rsidRDefault="003570D8" w:rsidP="004A276D">
      <w:pPr>
        <w:spacing w:line="480" w:lineRule="auto"/>
        <w:ind w:firstLine="540"/>
        <w:jc w:val="both"/>
      </w:pPr>
      <w:r w:rsidRPr="003570D8">
        <w:t xml:space="preserve">Accurately identifying </w:t>
      </w:r>
      <w:r>
        <w:t>bitter peptides fro</w:t>
      </w:r>
      <w:r w:rsidR="00E17B38">
        <w:t xml:space="preserve">m peptide sequences </w:t>
      </w:r>
      <w:r w:rsidRPr="003570D8">
        <w:t xml:space="preserve">is critical for the effective development of novel medicines. </w:t>
      </w:r>
      <w:r w:rsidR="0021118B" w:rsidRPr="003570D8">
        <w:t>Using</w:t>
      </w:r>
      <w:r w:rsidRPr="003570D8">
        <w:t xml:space="preserve"> a computational model that can precisely predict</w:t>
      </w:r>
      <w:r w:rsidR="00E17B38">
        <w:t xml:space="preserve"> and identify bitter peptides </w:t>
      </w:r>
      <w:r w:rsidRPr="003570D8">
        <w:t>from the sequence. Furthermore, there is a growing need for a powerful algorithm that can assess the p</w:t>
      </w:r>
      <w:r w:rsidR="00E17B38">
        <w:t xml:space="preserve">eptide </w:t>
      </w:r>
      <w:r w:rsidRPr="003570D8">
        <w:t>sequences to precisely identify</w:t>
      </w:r>
      <w:r w:rsidR="00E17B38">
        <w:t xml:space="preserve"> bitter peptides</w:t>
      </w:r>
      <w:r w:rsidRPr="003570D8">
        <w:t xml:space="preserve"> given the recent quickly rising p</w:t>
      </w:r>
      <w:r w:rsidR="00E17B38">
        <w:t>eptide</w:t>
      </w:r>
      <w:r w:rsidRPr="003570D8">
        <w:t xml:space="preserve"> count brought on by the success of the Genome project.</w:t>
      </w:r>
    </w:p>
    <w:p w14:paraId="01892CEC" w14:textId="79FAE9A9" w:rsidR="006F22DC" w:rsidRDefault="008843D9" w:rsidP="004A276D">
      <w:pPr>
        <w:spacing w:line="480" w:lineRule="auto"/>
        <w:ind w:firstLine="540"/>
        <w:jc w:val="both"/>
        <w:rPr>
          <w:b/>
        </w:rPr>
      </w:pPr>
      <w:r>
        <w:rPr>
          <w:lang w:bidi="en-US"/>
        </w:rPr>
        <w:t xml:space="preserve">In this research, </w:t>
      </w:r>
      <w:del w:id="2478" w:author="Avdesh Mishra" w:date="2022-07-28T22:42:00Z">
        <w:r w:rsidDel="00FE6AEE">
          <w:rPr>
            <w:lang w:bidi="en-US"/>
          </w:rPr>
          <w:delText xml:space="preserve">a </w:delText>
        </w:r>
      </w:del>
      <w:r>
        <w:rPr>
          <w:lang w:bidi="en-US"/>
        </w:rPr>
        <w:t>novel stacking</w:t>
      </w:r>
      <w:del w:id="2479" w:author="Avdesh Mishra" w:date="2022-07-28T22:42:00Z">
        <w:r w:rsidDel="00EB61E4">
          <w:rPr>
            <w:lang w:bidi="en-US"/>
          </w:rPr>
          <w:delText xml:space="preserve"> </w:delText>
        </w:r>
        <w:r w:rsidDel="00FE6AEE">
          <w:rPr>
            <w:lang w:bidi="en-US"/>
          </w:rPr>
          <w:delText>and Machine Learning</w:delText>
        </w:r>
      </w:del>
      <w:ins w:id="2480" w:author="Avdesh Mishra" w:date="2022-07-28T22:42:00Z">
        <w:r w:rsidR="00FE6AEE">
          <w:rPr>
            <w:lang w:bidi="en-US"/>
          </w:rPr>
          <w:t>-</w:t>
        </w:r>
      </w:ins>
      <w:del w:id="2481" w:author="Avdesh Mishra" w:date="2022-07-28T22:42:00Z">
        <w:r w:rsidDel="00FE6AEE">
          <w:rPr>
            <w:lang w:bidi="en-US"/>
          </w:rPr>
          <w:delText>-</w:delText>
        </w:r>
      </w:del>
      <w:r>
        <w:rPr>
          <w:lang w:bidi="en-US"/>
        </w:rPr>
        <w:t xml:space="preserve">based </w:t>
      </w:r>
      <w:r w:rsidR="0021118B">
        <w:rPr>
          <w:lang w:bidi="en-US"/>
        </w:rPr>
        <w:t xml:space="preserve">models </w:t>
      </w:r>
      <w:del w:id="2482" w:author="Avdesh Mishra" w:date="2022-07-28T22:42:00Z">
        <w:r w:rsidDel="00FE6AEE">
          <w:rPr>
            <w:lang w:bidi="en-US"/>
          </w:rPr>
          <w:delText xml:space="preserve">is </w:delText>
        </w:r>
      </w:del>
      <w:ins w:id="2483" w:author="Avdesh Mishra" w:date="2022-07-28T22:42:00Z">
        <w:r w:rsidR="00FE6AEE">
          <w:rPr>
            <w:lang w:bidi="en-US"/>
          </w:rPr>
          <w:t xml:space="preserve">are </w:t>
        </w:r>
      </w:ins>
      <w:r>
        <w:rPr>
          <w:lang w:bidi="en-US"/>
        </w:rPr>
        <w:t>proposed for the prediction of bitter peptides from the sequence. The work began by exploring feature extraction where K-</w:t>
      </w:r>
      <w:proofErr w:type="spellStart"/>
      <w:r>
        <w:rPr>
          <w:lang w:bidi="en-US"/>
        </w:rPr>
        <w:t>mer</w:t>
      </w:r>
      <w:r w:rsidR="00E32068">
        <w:rPr>
          <w:lang w:bidi="en-US"/>
        </w:rPr>
        <w:t>s</w:t>
      </w:r>
      <w:proofErr w:type="spellEnd"/>
      <w:r>
        <w:rPr>
          <w:lang w:bidi="en-US"/>
        </w:rPr>
        <w:t xml:space="preserve"> </w:t>
      </w:r>
      <w:r w:rsidR="00E13238">
        <w:rPr>
          <w:lang w:bidi="en-US"/>
        </w:rPr>
        <w:t>extraction techniques</w:t>
      </w:r>
      <w:r>
        <w:rPr>
          <w:lang w:bidi="en-US"/>
        </w:rPr>
        <w:t xml:space="preserve"> followed by NLP techniques </w:t>
      </w:r>
      <w:del w:id="2484" w:author="Avdesh Mishra" w:date="2022-07-28T22:43:00Z">
        <w:r w:rsidDel="00D83EC7">
          <w:rPr>
            <w:lang w:bidi="en-US"/>
          </w:rPr>
          <w:delText xml:space="preserve">is </w:delText>
        </w:r>
      </w:del>
      <w:ins w:id="2485" w:author="Avdesh Mishra" w:date="2022-07-28T22:43:00Z">
        <w:r w:rsidR="00D83EC7">
          <w:rPr>
            <w:lang w:bidi="en-US"/>
          </w:rPr>
          <w:t xml:space="preserve">are </w:t>
        </w:r>
      </w:ins>
      <w:r>
        <w:rPr>
          <w:lang w:bidi="en-US"/>
        </w:rPr>
        <w:t>utilized.</w:t>
      </w:r>
      <w:r w:rsidR="00A407D6">
        <w:rPr>
          <w:lang w:bidi="en-US"/>
        </w:rPr>
        <w:t xml:space="preserve"> The NLP (Natural language </w:t>
      </w:r>
      <w:r w:rsidR="00A407D6" w:rsidRPr="00A407D6">
        <w:rPr>
          <w:lang w:bidi="en-US"/>
        </w:rPr>
        <w:t>processing</w:t>
      </w:r>
      <w:r w:rsidR="00A407D6">
        <w:rPr>
          <w:lang w:bidi="en-US"/>
        </w:rPr>
        <w:t>) technique</w:t>
      </w:r>
      <w:del w:id="2486" w:author="Avdesh Mishra" w:date="2022-07-28T22:43:00Z">
        <w:r w:rsidR="00A407D6" w:rsidDel="00D83EC7">
          <w:rPr>
            <w:lang w:bidi="en-US"/>
          </w:rPr>
          <w:delText>s</w:delText>
        </w:r>
      </w:del>
      <w:r w:rsidR="00A407D6">
        <w:rPr>
          <w:lang w:bidi="en-US"/>
        </w:rPr>
        <w:t xml:space="preserve"> used in this paper is TFIDF. Next, the features are used as an input to train the Machine learning algorithms and proposed </w:t>
      </w:r>
      <w:del w:id="2487" w:author="Avdesh Mishra" w:date="2022-07-28T22:43:00Z">
        <w:r w:rsidR="00A407D6" w:rsidDel="00D83EC7">
          <w:rPr>
            <w:lang w:bidi="en-US"/>
          </w:rPr>
          <w:delText xml:space="preserve">stacking </w:delText>
        </w:r>
      </w:del>
      <w:ins w:id="2488" w:author="Avdesh Mishra" w:date="2022-07-28T22:43:00Z">
        <w:r w:rsidR="00D83EC7">
          <w:rPr>
            <w:lang w:bidi="en-US"/>
          </w:rPr>
          <w:t>stacking-</w:t>
        </w:r>
      </w:ins>
      <w:r w:rsidR="00A407D6">
        <w:rPr>
          <w:lang w:bidi="en-US"/>
        </w:rPr>
        <w:t>based algorithm</w:t>
      </w:r>
      <w:ins w:id="2489" w:author="Avdesh Mishra" w:date="2022-07-28T22:43:00Z">
        <w:r w:rsidR="00D83EC7">
          <w:rPr>
            <w:lang w:bidi="en-US"/>
          </w:rPr>
          <w:t>,</w:t>
        </w:r>
      </w:ins>
      <w:r w:rsidR="0021118B">
        <w:rPr>
          <w:lang w:bidi="en-US"/>
        </w:rPr>
        <w:t xml:space="preserve"> and testing is performed on the independent test dataset. </w:t>
      </w:r>
      <w:r w:rsidR="00A407D6">
        <w:rPr>
          <w:lang w:bidi="en-US"/>
        </w:rPr>
        <w:t xml:space="preserve">Lastly, the performance of the stacking-based model is assessed </w:t>
      </w:r>
      <w:r w:rsidR="00A407D6">
        <w:rPr>
          <w:lang w:bidi="en-US"/>
        </w:rPr>
        <w:lastRenderedPageBreak/>
        <w:t>using different performance measures via training and independent testing</w:t>
      </w:r>
      <w:r w:rsidR="00067BAD">
        <w:rPr>
          <w:lang w:bidi="en-US"/>
        </w:rPr>
        <w:t>. Moreover, the st</w:t>
      </w:r>
      <w:r w:rsidR="0052596F">
        <w:rPr>
          <w:lang w:bidi="en-US"/>
        </w:rPr>
        <w:t>a</w:t>
      </w:r>
      <w:r w:rsidR="00067BAD">
        <w:rPr>
          <w:lang w:bidi="en-US"/>
        </w:rPr>
        <w:t>cking-based model is compared with the other machine learning algorithms</w:t>
      </w:r>
      <w:r w:rsidR="0021118B">
        <w:rPr>
          <w:lang w:bidi="en-US"/>
        </w:rPr>
        <w:t xml:space="preserve">. The results demonstrate that the proposed approach achieves an improvement </w:t>
      </w:r>
      <w:del w:id="2490" w:author="Avdesh Mishra" w:date="2022-07-28T22:43:00Z">
        <w:r w:rsidR="0021118B" w:rsidDel="00D83EC7">
          <w:rPr>
            <w:lang w:bidi="en-US"/>
          </w:rPr>
          <w:delText xml:space="preserve">for </w:delText>
        </w:r>
      </w:del>
      <w:ins w:id="2491" w:author="Avdesh Mishra" w:date="2022-07-28T22:43:00Z">
        <w:r w:rsidR="00D83EC7">
          <w:rPr>
            <w:lang w:bidi="en-US"/>
          </w:rPr>
          <w:t xml:space="preserve">in </w:t>
        </w:r>
      </w:ins>
      <w:r w:rsidR="0021118B">
        <w:rPr>
          <w:lang w:bidi="en-US"/>
        </w:rPr>
        <w:t xml:space="preserve">accuracy and </w:t>
      </w:r>
      <w:proofErr w:type="spellStart"/>
      <w:r w:rsidR="0021118B">
        <w:rPr>
          <w:lang w:bidi="en-US"/>
        </w:rPr>
        <w:t>MaCC</w:t>
      </w:r>
      <w:proofErr w:type="spellEnd"/>
      <w:r w:rsidR="0021118B">
        <w:rPr>
          <w:lang w:bidi="en-US"/>
        </w:rPr>
        <w:t xml:space="preserve"> metric to be 4% and 7.8% more compare with the previous</w:t>
      </w:r>
      <w:ins w:id="2492" w:author="Avdesh Mishra" w:date="2022-07-28T22:43:00Z">
        <w:r w:rsidR="00D83EC7">
          <w:rPr>
            <w:lang w:bidi="en-US"/>
          </w:rPr>
          <w:t>ly</w:t>
        </w:r>
      </w:ins>
      <w:r w:rsidR="0021118B">
        <w:rPr>
          <w:lang w:bidi="en-US"/>
        </w:rPr>
        <w:t xml:space="preserve"> existing method.</w:t>
      </w:r>
      <w:r w:rsidR="006F22DC">
        <w:rPr>
          <w:lang w:bidi="en-US"/>
        </w:rPr>
        <w:t xml:space="preserve"> </w:t>
      </w:r>
      <w:r w:rsidR="006F22DC" w:rsidRPr="006F22DC">
        <w:rPr>
          <w:lang w:bidi="en-US"/>
        </w:rPr>
        <w:t xml:space="preserve">The advantage of the suggested method over the best current method suggests that this research has the potential to aid in the identification of significant </w:t>
      </w:r>
      <w:r w:rsidR="006F22DC">
        <w:rPr>
          <w:lang w:bidi="en-US"/>
        </w:rPr>
        <w:t>bitter peptides</w:t>
      </w:r>
      <w:r w:rsidR="006F22DC" w:rsidRPr="006F22DC">
        <w:rPr>
          <w:lang w:bidi="en-US"/>
        </w:rPr>
        <w:t xml:space="preserve"> and contribute to the creation of novel medications.</w:t>
      </w:r>
    </w:p>
    <w:p w14:paraId="59BF1854" w14:textId="0912DBBB" w:rsidR="0021118B" w:rsidDel="00C60CB4" w:rsidRDefault="0021118B" w:rsidP="00B32AAA">
      <w:pPr>
        <w:spacing w:line="480" w:lineRule="auto"/>
        <w:ind w:firstLine="540"/>
        <w:jc w:val="both"/>
        <w:rPr>
          <w:del w:id="2493" w:author="Avdesh Mishra" w:date="2022-07-28T22:25:00Z"/>
          <w:lang w:bidi="en-US"/>
        </w:rPr>
      </w:pPr>
    </w:p>
    <w:p w14:paraId="0B47E18F" w14:textId="2B47D78C" w:rsidR="00224F34" w:rsidDel="00C60CB4" w:rsidRDefault="00224F34" w:rsidP="00B32AAA">
      <w:pPr>
        <w:spacing w:line="480" w:lineRule="auto"/>
        <w:ind w:firstLine="540"/>
        <w:jc w:val="both"/>
        <w:rPr>
          <w:del w:id="2494" w:author="Avdesh Mishra" w:date="2022-07-28T22:25:00Z"/>
          <w:lang w:bidi="en-US"/>
        </w:rPr>
      </w:pPr>
    </w:p>
    <w:p w14:paraId="50C8265C" w14:textId="0DA9F75C" w:rsidR="00224F34" w:rsidDel="00C60CB4" w:rsidRDefault="00224F34" w:rsidP="00B32AAA">
      <w:pPr>
        <w:spacing w:line="480" w:lineRule="auto"/>
        <w:ind w:firstLine="540"/>
        <w:jc w:val="both"/>
        <w:rPr>
          <w:del w:id="2495" w:author="Avdesh Mishra" w:date="2022-07-28T22:25:00Z"/>
          <w:lang w:bidi="en-US"/>
        </w:rPr>
      </w:pPr>
    </w:p>
    <w:p w14:paraId="722CF464" w14:textId="3DCBAF3D" w:rsidR="00224F34" w:rsidDel="00C60CB4" w:rsidRDefault="00224F34" w:rsidP="00B32AAA">
      <w:pPr>
        <w:spacing w:line="480" w:lineRule="auto"/>
        <w:ind w:firstLine="540"/>
        <w:jc w:val="both"/>
        <w:rPr>
          <w:del w:id="2496" w:author="Avdesh Mishra" w:date="2022-07-28T22:25:00Z"/>
          <w:lang w:bidi="en-US"/>
        </w:rPr>
      </w:pPr>
    </w:p>
    <w:p w14:paraId="79ED3823" w14:textId="384BDFF4" w:rsidR="00224F34" w:rsidDel="00C60CB4" w:rsidRDefault="00224F34" w:rsidP="00B32AAA">
      <w:pPr>
        <w:spacing w:line="480" w:lineRule="auto"/>
        <w:ind w:firstLine="540"/>
        <w:jc w:val="both"/>
        <w:rPr>
          <w:del w:id="2497" w:author="Avdesh Mishra" w:date="2022-07-28T22:25:00Z"/>
          <w:lang w:bidi="en-US"/>
        </w:rPr>
      </w:pPr>
    </w:p>
    <w:p w14:paraId="4AFF6E28" w14:textId="3E965006" w:rsidR="00224F34" w:rsidDel="00C60CB4" w:rsidRDefault="00224F34" w:rsidP="00B32AAA">
      <w:pPr>
        <w:spacing w:line="480" w:lineRule="auto"/>
        <w:ind w:firstLine="540"/>
        <w:jc w:val="both"/>
        <w:rPr>
          <w:del w:id="2498" w:author="Avdesh Mishra" w:date="2022-07-28T22:25:00Z"/>
          <w:lang w:bidi="en-US"/>
        </w:rPr>
      </w:pPr>
    </w:p>
    <w:p w14:paraId="452E8B0A" w14:textId="43039C80" w:rsidR="00224F34" w:rsidDel="00C60CB4" w:rsidRDefault="00224F34" w:rsidP="00B32AAA">
      <w:pPr>
        <w:spacing w:line="480" w:lineRule="auto"/>
        <w:ind w:firstLine="540"/>
        <w:jc w:val="both"/>
        <w:rPr>
          <w:del w:id="2499" w:author="Avdesh Mishra" w:date="2022-07-28T22:25:00Z"/>
          <w:lang w:bidi="en-US"/>
        </w:rPr>
      </w:pPr>
    </w:p>
    <w:p w14:paraId="71E0E0B5" w14:textId="2C449DA9" w:rsidR="00224F34" w:rsidDel="00C60CB4" w:rsidRDefault="00224F34" w:rsidP="00B32AAA">
      <w:pPr>
        <w:spacing w:line="480" w:lineRule="auto"/>
        <w:ind w:firstLine="540"/>
        <w:jc w:val="both"/>
        <w:rPr>
          <w:del w:id="2500" w:author="Avdesh Mishra" w:date="2022-07-28T22:25:00Z"/>
          <w:lang w:bidi="en-US"/>
        </w:rPr>
      </w:pPr>
    </w:p>
    <w:p w14:paraId="796BED0F" w14:textId="1FBC663A" w:rsidR="00224F34" w:rsidDel="00C60CB4" w:rsidRDefault="00224F34" w:rsidP="00B32AAA">
      <w:pPr>
        <w:spacing w:line="480" w:lineRule="auto"/>
        <w:ind w:firstLine="540"/>
        <w:jc w:val="both"/>
        <w:rPr>
          <w:del w:id="2501" w:author="Avdesh Mishra" w:date="2022-07-28T22:25:00Z"/>
          <w:lang w:bidi="en-US"/>
        </w:rPr>
      </w:pPr>
    </w:p>
    <w:p w14:paraId="09837336" w14:textId="78F2C2A3" w:rsidR="00224F34" w:rsidDel="00C60CB4" w:rsidRDefault="00224F34" w:rsidP="00B32AAA">
      <w:pPr>
        <w:spacing w:line="480" w:lineRule="auto"/>
        <w:ind w:firstLine="540"/>
        <w:jc w:val="both"/>
        <w:rPr>
          <w:del w:id="2502" w:author="Avdesh Mishra" w:date="2022-07-28T22:25:00Z"/>
          <w:lang w:bidi="en-US"/>
        </w:rPr>
      </w:pPr>
    </w:p>
    <w:p w14:paraId="569AAE62" w14:textId="08859AC2" w:rsidR="00224F34" w:rsidDel="00C60CB4" w:rsidRDefault="00224F34" w:rsidP="00B32AAA">
      <w:pPr>
        <w:spacing w:line="480" w:lineRule="auto"/>
        <w:ind w:firstLine="540"/>
        <w:jc w:val="both"/>
        <w:rPr>
          <w:del w:id="2503" w:author="Avdesh Mishra" w:date="2022-07-28T22:25:00Z"/>
          <w:lang w:bidi="en-US"/>
        </w:rPr>
      </w:pPr>
    </w:p>
    <w:p w14:paraId="11B2DD51" w14:textId="40B2B2B3" w:rsidR="00224F34" w:rsidDel="00C60CB4" w:rsidRDefault="00224F34" w:rsidP="00B32AAA">
      <w:pPr>
        <w:spacing w:line="480" w:lineRule="auto"/>
        <w:ind w:firstLine="540"/>
        <w:jc w:val="both"/>
        <w:rPr>
          <w:del w:id="2504" w:author="Avdesh Mishra" w:date="2022-07-28T22:25:00Z"/>
          <w:lang w:bidi="en-US"/>
        </w:rPr>
      </w:pPr>
    </w:p>
    <w:p w14:paraId="790D4D07" w14:textId="0D45BA71" w:rsidR="00224F34" w:rsidDel="00C60CB4" w:rsidRDefault="00224F34" w:rsidP="00B32AAA">
      <w:pPr>
        <w:spacing w:line="480" w:lineRule="auto"/>
        <w:ind w:firstLine="540"/>
        <w:jc w:val="both"/>
        <w:rPr>
          <w:del w:id="2505" w:author="Avdesh Mishra" w:date="2022-07-28T22:25:00Z"/>
          <w:lang w:bidi="en-US"/>
        </w:rPr>
      </w:pPr>
    </w:p>
    <w:p w14:paraId="51B5CBD4" w14:textId="679A5DB9" w:rsidR="00224F34" w:rsidDel="00C60CB4" w:rsidRDefault="00224F34" w:rsidP="00B32AAA">
      <w:pPr>
        <w:spacing w:line="480" w:lineRule="auto"/>
        <w:ind w:firstLine="540"/>
        <w:jc w:val="both"/>
        <w:rPr>
          <w:del w:id="2506" w:author="Avdesh Mishra" w:date="2022-07-28T22:25:00Z"/>
          <w:lang w:bidi="en-US"/>
        </w:rPr>
      </w:pPr>
    </w:p>
    <w:p w14:paraId="71635ED6" w14:textId="6B3CD735" w:rsidR="00224F34" w:rsidDel="00C60CB4" w:rsidRDefault="00224F34" w:rsidP="00B32AAA">
      <w:pPr>
        <w:spacing w:line="480" w:lineRule="auto"/>
        <w:ind w:firstLine="540"/>
        <w:jc w:val="both"/>
        <w:rPr>
          <w:del w:id="2507" w:author="Avdesh Mishra" w:date="2022-07-28T22:25:00Z"/>
          <w:lang w:bidi="en-US"/>
        </w:rPr>
      </w:pPr>
    </w:p>
    <w:p w14:paraId="2C62200D" w14:textId="4345E652" w:rsidR="00224F34" w:rsidDel="00C60CB4" w:rsidRDefault="00224F34" w:rsidP="00B32AAA">
      <w:pPr>
        <w:spacing w:line="480" w:lineRule="auto"/>
        <w:ind w:firstLine="540"/>
        <w:jc w:val="both"/>
        <w:rPr>
          <w:del w:id="2508" w:author="Avdesh Mishra" w:date="2022-07-28T22:25:00Z"/>
          <w:lang w:bidi="en-US"/>
        </w:rPr>
      </w:pPr>
    </w:p>
    <w:p w14:paraId="491468E9" w14:textId="50729C10" w:rsidR="00224F34" w:rsidDel="00C60CB4" w:rsidRDefault="00224F34" w:rsidP="00B32AAA">
      <w:pPr>
        <w:spacing w:line="480" w:lineRule="auto"/>
        <w:ind w:firstLine="540"/>
        <w:jc w:val="both"/>
        <w:rPr>
          <w:del w:id="2509" w:author="Avdesh Mishra" w:date="2022-07-28T22:25:00Z"/>
          <w:lang w:bidi="en-US"/>
        </w:rPr>
      </w:pPr>
    </w:p>
    <w:p w14:paraId="1E398D62" w14:textId="721CC570" w:rsidR="00224F34" w:rsidDel="00C60CB4" w:rsidRDefault="00224F34" w:rsidP="00B32AAA">
      <w:pPr>
        <w:spacing w:line="480" w:lineRule="auto"/>
        <w:ind w:firstLine="540"/>
        <w:jc w:val="both"/>
        <w:rPr>
          <w:del w:id="2510" w:author="Avdesh Mishra" w:date="2022-07-28T22:25:00Z"/>
          <w:lang w:bidi="en-US"/>
        </w:rPr>
      </w:pPr>
    </w:p>
    <w:p w14:paraId="71818B7A" w14:textId="71354A0F" w:rsidR="00224F34" w:rsidDel="00C60CB4" w:rsidRDefault="00224F34" w:rsidP="00B32AAA">
      <w:pPr>
        <w:spacing w:line="480" w:lineRule="auto"/>
        <w:ind w:firstLine="540"/>
        <w:jc w:val="both"/>
        <w:rPr>
          <w:del w:id="2511" w:author="Avdesh Mishra" w:date="2022-07-28T22:25:00Z"/>
          <w:lang w:bidi="en-US"/>
        </w:rPr>
      </w:pPr>
    </w:p>
    <w:p w14:paraId="232D6BE4" w14:textId="517F60AC" w:rsidR="00224F34" w:rsidDel="00C60CB4" w:rsidRDefault="00224F34" w:rsidP="00B32AAA">
      <w:pPr>
        <w:spacing w:line="480" w:lineRule="auto"/>
        <w:ind w:firstLine="540"/>
        <w:jc w:val="both"/>
        <w:rPr>
          <w:del w:id="2512" w:author="Avdesh Mishra" w:date="2022-07-28T22:25:00Z"/>
          <w:lang w:bidi="en-US"/>
        </w:rPr>
      </w:pPr>
    </w:p>
    <w:p w14:paraId="7C90579F" w14:textId="77777777" w:rsidR="00C60CB4" w:rsidRDefault="00C60CB4">
      <w:pPr>
        <w:spacing w:after="160" w:line="259" w:lineRule="auto"/>
        <w:rPr>
          <w:ins w:id="2513" w:author="Avdesh Mishra" w:date="2022-07-28T22:25:00Z"/>
          <w:rFonts w:asciiTheme="minorHAnsi" w:eastAsiaTheme="minorHAnsi" w:hAnsiTheme="minorHAnsi" w:cstheme="minorBidi"/>
          <w:sz w:val="22"/>
          <w:szCs w:val="22"/>
        </w:rPr>
      </w:pPr>
      <w:ins w:id="2514" w:author="Avdesh Mishra" w:date="2022-07-28T22:25:00Z">
        <w:r>
          <w:rPr>
            <w:rFonts w:asciiTheme="minorHAnsi" w:eastAsiaTheme="minorHAnsi" w:hAnsiTheme="minorHAnsi" w:cstheme="minorBidi"/>
            <w:sz w:val="22"/>
            <w:szCs w:val="22"/>
          </w:rPr>
          <w:br w:type="page"/>
        </w:r>
      </w:ins>
    </w:p>
    <w:sdt>
      <w:sdtPr>
        <w:rPr>
          <w:rFonts w:asciiTheme="minorHAnsi" w:eastAsiaTheme="minorHAnsi" w:hAnsiTheme="minorHAnsi" w:cstheme="minorBidi"/>
          <w:color w:val="auto"/>
          <w:sz w:val="22"/>
          <w:szCs w:val="22"/>
        </w:rPr>
        <w:id w:val="-1191845570"/>
        <w:docPartObj>
          <w:docPartGallery w:val="Bibliographies"/>
          <w:docPartUnique/>
        </w:docPartObj>
      </w:sdtPr>
      <w:sdtEndPr>
        <w:rPr>
          <w:rFonts w:ascii="Times New Roman" w:eastAsia="Times New Roman" w:hAnsi="Times New Roman" w:cs="Times New Roman"/>
          <w:sz w:val="24"/>
          <w:szCs w:val="24"/>
        </w:rPr>
      </w:sdtEndPr>
      <w:sdtContent>
        <w:p w14:paraId="5CE5B038" w14:textId="3C49F6DD" w:rsidR="00A30ED0" w:rsidRPr="00900119" w:rsidRDefault="00A30ED0" w:rsidP="00A30ED0">
          <w:pPr>
            <w:pStyle w:val="Heading1"/>
            <w:jc w:val="center"/>
            <w:rPr>
              <w:rFonts w:ascii="Times New Roman" w:hAnsi="Times New Roman" w:cs="Times New Roman"/>
              <w:b/>
              <w:bCs/>
              <w:color w:val="auto"/>
              <w:sz w:val="24"/>
              <w:szCs w:val="24"/>
            </w:rPr>
          </w:pPr>
          <w:r w:rsidRPr="00900119">
            <w:rPr>
              <w:rFonts w:ascii="Times New Roman" w:hAnsi="Times New Roman" w:cs="Times New Roman"/>
              <w:b/>
              <w:bCs/>
              <w:color w:val="auto"/>
              <w:sz w:val="24"/>
              <w:szCs w:val="24"/>
            </w:rPr>
            <w:t>References</w:t>
          </w:r>
        </w:p>
        <w:sdt>
          <w:sdtPr>
            <w:id w:val="-573587230"/>
            <w:bibliography/>
          </w:sdtPr>
          <w:sdtContent>
            <w:p w14:paraId="72A63E70" w14:textId="77777777" w:rsidR="00A30ED0" w:rsidRDefault="00A30ED0" w:rsidP="00A30ED0">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A30ED0" w14:paraId="77F0B676" w14:textId="77777777" w:rsidTr="00905B1F">
                <w:trPr>
                  <w:tblCellSpacing w:w="15" w:type="dxa"/>
                </w:trPr>
                <w:tc>
                  <w:tcPr>
                    <w:tcW w:w="215" w:type="pct"/>
                    <w:hideMark/>
                  </w:tcPr>
                  <w:p w14:paraId="6EB656AE" w14:textId="77777777" w:rsidR="00A30ED0" w:rsidRDefault="00A30ED0" w:rsidP="00D83EC7">
                    <w:pPr>
                      <w:pStyle w:val="Bibliography"/>
                      <w:rPr>
                        <w:noProof/>
                      </w:rPr>
                    </w:pPr>
                    <w:r>
                      <w:rPr>
                        <w:noProof/>
                      </w:rPr>
                      <w:t xml:space="preserve">[1] </w:t>
                    </w:r>
                  </w:p>
                </w:tc>
                <w:tc>
                  <w:tcPr>
                    <w:tcW w:w="0" w:type="auto"/>
                    <w:hideMark/>
                  </w:tcPr>
                  <w:p w14:paraId="64284520" w14:textId="77777777" w:rsidR="00A30ED0" w:rsidRDefault="00A30ED0" w:rsidP="00D83EC7">
                    <w:pPr>
                      <w:pStyle w:val="Bibliography"/>
                      <w:rPr>
                        <w:noProof/>
                      </w:rPr>
                    </w:pPr>
                    <w:r w:rsidRPr="00FD1A19">
                      <w:rPr>
                        <w:noProof/>
                      </w:rPr>
                      <w:t>Dagan-Wiener,A. et al. (2017) Bitter or not? BitterPredict, a tool for predicting taste from chemical structure. Sci. Rep., 7, 1–13.</w:t>
                    </w:r>
                  </w:p>
                </w:tc>
              </w:tr>
              <w:tr w:rsidR="00A30ED0" w14:paraId="348883AB" w14:textId="77777777" w:rsidTr="00905B1F">
                <w:trPr>
                  <w:tblCellSpacing w:w="15" w:type="dxa"/>
                </w:trPr>
                <w:tc>
                  <w:tcPr>
                    <w:tcW w:w="215" w:type="pct"/>
                    <w:hideMark/>
                  </w:tcPr>
                  <w:p w14:paraId="6894C4E6" w14:textId="77777777" w:rsidR="00A30ED0" w:rsidRDefault="00A30ED0" w:rsidP="00D83EC7">
                    <w:pPr>
                      <w:pStyle w:val="Bibliography"/>
                      <w:rPr>
                        <w:noProof/>
                      </w:rPr>
                    </w:pPr>
                    <w:r>
                      <w:rPr>
                        <w:noProof/>
                      </w:rPr>
                      <w:t xml:space="preserve">[2] </w:t>
                    </w:r>
                  </w:p>
                </w:tc>
                <w:tc>
                  <w:tcPr>
                    <w:tcW w:w="0" w:type="auto"/>
                    <w:hideMark/>
                  </w:tcPr>
                  <w:p w14:paraId="2E52AB75" w14:textId="77777777" w:rsidR="00A30ED0" w:rsidRDefault="00A30ED0" w:rsidP="00D83EC7">
                    <w:pPr>
                      <w:pStyle w:val="Bibliography"/>
                      <w:rPr>
                        <w:noProof/>
                      </w:rPr>
                    </w:pPr>
                    <w:r w:rsidRPr="00FD1A19">
                      <w:rPr>
                        <w:noProof/>
                      </w:rPr>
                      <w:t>Huang,W. et al. (2016) BitterX: a tool for understanding bitter taste in humans. Sci. Rep., 6, 23450.</w:t>
                    </w:r>
                  </w:p>
                </w:tc>
              </w:tr>
              <w:tr w:rsidR="00A30ED0" w14:paraId="23AA389B" w14:textId="77777777" w:rsidTr="00905B1F">
                <w:trPr>
                  <w:tblCellSpacing w:w="15" w:type="dxa"/>
                </w:trPr>
                <w:tc>
                  <w:tcPr>
                    <w:tcW w:w="215" w:type="pct"/>
                    <w:hideMark/>
                  </w:tcPr>
                  <w:p w14:paraId="742FFAA1" w14:textId="77777777" w:rsidR="00A30ED0" w:rsidRDefault="00A30ED0" w:rsidP="00D83EC7">
                    <w:pPr>
                      <w:pStyle w:val="Bibliography"/>
                      <w:rPr>
                        <w:noProof/>
                      </w:rPr>
                    </w:pPr>
                    <w:r>
                      <w:rPr>
                        <w:noProof/>
                      </w:rPr>
                      <w:t xml:space="preserve">[3] </w:t>
                    </w:r>
                  </w:p>
                </w:tc>
                <w:tc>
                  <w:tcPr>
                    <w:tcW w:w="0" w:type="auto"/>
                    <w:hideMark/>
                  </w:tcPr>
                  <w:p w14:paraId="6FAEE593" w14:textId="77777777" w:rsidR="00A30ED0" w:rsidRDefault="00A30ED0" w:rsidP="00D83EC7">
                    <w:pPr>
                      <w:pStyle w:val="Bibliography"/>
                      <w:rPr>
                        <w:noProof/>
                      </w:rPr>
                    </w:pPr>
                    <w:r w:rsidRPr="00FD1A19">
                      <w:rPr>
                        <w:noProof/>
                      </w:rPr>
                      <w:t>Pripp,A. and Ardo,Y. (2007) Modelling relationship between angiotensin-(I)-converting enzyme inhibition and the bitter taste of peptides. Food Chem., 102, 880–888.</w:t>
                    </w:r>
                  </w:p>
                </w:tc>
              </w:tr>
              <w:tr w:rsidR="00A30ED0" w14:paraId="5EC0D884" w14:textId="77777777" w:rsidTr="00905B1F">
                <w:trPr>
                  <w:tblCellSpacing w:w="15" w:type="dxa"/>
                </w:trPr>
                <w:tc>
                  <w:tcPr>
                    <w:tcW w:w="215" w:type="pct"/>
                    <w:hideMark/>
                  </w:tcPr>
                  <w:p w14:paraId="544A640E" w14:textId="77777777" w:rsidR="00A30ED0" w:rsidRDefault="00A30ED0" w:rsidP="00D83EC7">
                    <w:pPr>
                      <w:pStyle w:val="Bibliography"/>
                      <w:rPr>
                        <w:noProof/>
                      </w:rPr>
                    </w:pPr>
                    <w:r>
                      <w:rPr>
                        <w:noProof/>
                      </w:rPr>
                      <w:t xml:space="preserve">[4] </w:t>
                    </w:r>
                  </w:p>
                </w:tc>
                <w:tc>
                  <w:tcPr>
                    <w:tcW w:w="0" w:type="auto"/>
                    <w:hideMark/>
                  </w:tcPr>
                  <w:p w14:paraId="44ED4D72" w14:textId="77777777" w:rsidR="00A30ED0" w:rsidRDefault="00A30ED0" w:rsidP="00D83EC7">
                    <w:pPr>
                      <w:pStyle w:val="Bibliography"/>
                      <w:rPr>
                        <w:noProof/>
                      </w:rPr>
                    </w:pPr>
                    <w:r w:rsidRPr="00FD1A19">
                      <w:rPr>
                        <w:noProof/>
                      </w:rPr>
                      <w:t>Zheng, Suqing, et al. "e-Bitter: bitterant prediction by the consensus voting from the machine-learning methods." Frontiers in chemistry 6 (2018): 82.</w:t>
                    </w:r>
                  </w:p>
                </w:tc>
              </w:tr>
              <w:tr w:rsidR="00A30ED0" w14:paraId="2A5DC24A" w14:textId="77777777" w:rsidTr="00905B1F">
                <w:trPr>
                  <w:tblCellSpacing w:w="15" w:type="dxa"/>
                </w:trPr>
                <w:tc>
                  <w:tcPr>
                    <w:tcW w:w="215" w:type="pct"/>
                    <w:hideMark/>
                  </w:tcPr>
                  <w:p w14:paraId="273F3272" w14:textId="77777777" w:rsidR="00A30ED0" w:rsidRDefault="00A30ED0" w:rsidP="00D83EC7">
                    <w:pPr>
                      <w:pStyle w:val="Bibliography"/>
                      <w:rPr>
                        <w:noProof/>
                      </w:rPr>
                    </w:pPr>
                    <w:r>
                      <w:rPr>
                        <w:noProof/>
                      </w:rPr>
                      <w:t xml:space="preserve">[5] </w:t>
                    </w:r>
                  </w:p>
                </w:tc>
                <w:tc>
                  <w:tcPr>
                    <w:tcW w:w="0" w:type="auto"/>
                    <w:hideMark/>
                  </w:tcPr>
                  <w:p w14:paraId="3E7F07DF" w14:textId="0B7D906B" w:rsidR="00A30ED0" w:rsidRDefault="00A30ED0" w:rsidP="00D83EC7">
                    <w:pPr>
                      <w:pStyle w:val="Bibliography"/>
                      <w:rPr>
                        <w:noProof/>
                      </w:rPr>
                    </w:pPr>
                    <w:r w:rsidRPr="00FD1A19">
                      <w:rPr>
                        <w:noProof/>
                      </w:rPr>
                      <w:t xml:space="preserve">Phasit Charoenkwan, Chanin Nantasenamat, Md Mehedi Hasan, Balachandran Manavalan, Watshara Shoombuatong, BERT4Bitter: a bidirectional encoder representations from transformers (BERT)-based model for improving the prediction of bitter peptides, Bioinformatics, 2021;, btab133, </w:t>
                    </w:r>
                    <w:ins w:id="2515" w:author="YENDAPALLY, NISHITHA" w:date="2022-07-29T23:12:00Z">
                      <w:r w:rsidR="00B7631C">
                        <w:rPr>
                          <w:noProof/>
                        </w:rPr>
                        <w:fldChar w:fldCharType="begin"/>
                      </w:r>
                      <w:r w:rsidR="00B7631C">
                        <w:rPr>
                          <w:noProof/>
                        </w:rPr>
                        <w:instrText xml:space="preserve"> HYPERLINK "</w:instrText>
                      </w:r>
                    </w:ins>
                    <w:r w:rsidR="00B7631C" w:rsidRPr="00FD1A19">
                      <w:rPr>
                        <w:noProof/>
                      </w:rPr>
                      <w:instrText>https://doi.org/10.1093/bioinformatics/btab133</w:instrText>
                    </w:r>
                    <w:ins w:id="2516" w:author="YENDAPALLY, NISHITHA" w:date="2022-07-29T23:12:00Z">
                      <w:r w:rsidR="00B7631C">
                        <w:rPr>
                          <w:noProof/>
                        </w:rPr>
                        <w:instrText xml:space="preserve">" </w:instrText>
                      </w:r>
                      <w:r w:rsidR="00B7631C">
                        <w:rPr>
                          <w:noProof/>
                        </w:rPr>
                        <w:fldChar w:fldCharType="separate"/>
                      </w:r>
                    </w:ins>
                    <w:r w:rsidR="00B7631C" w:rsidRPr="00B0350B">
                      <w:rPr>
                        <w:rStyle w:val="Hyperlink"/>
                        <w:noProof/>
                      </w:rPr>
                      <w:t>https://doi.org/10.1093/bioinformatics/btab133</w:t>
                    </w:r>
                    <w:ins w:id="2517" w:author="YENDAPALLY, NISHITHA" w:date="2022-07-29T23:12:00Z">
                      <w:r w:rsidR="00B7631C">
                        <w:rPr>
                          <w:noProof/>
                        </w:rPr>
                        <w:fldChar w:fldCharType="end"/>
                      </w:r>
                    </w:ins>
                  </w:p>
                </w:tc>
              </w:tr>
              <w:tr w:rsidR="00A30ED0" w14:paraId="281DE629" w14:textId="77777777" w:rsidTr="00905B1F">
                <w:trPr>
                  <w:tblCellSpacing w:w="15" w:type="dxa"/>
                </w:trPr>
                <w:tc>
                  <w:tcPr>
                    <w:tcW w:w="215" w:type="pct"/>
                    <w:hideMark/>
                  </w:tcPr>
                  <w:p w14:paraId="69F36746" w14:textId="77777777" w:rsidR="00A30ED0" w:rsidRDefault="00A30ED0" w:rsidP="00D83EC7">
                    <w:pPr>
                      <w:pStyle w:val="Bibliography"/>
                      <w:rPr>
                        <w:noProof/>
                      </w:rPr>
                    </w:pPr>
                    <w:r>
                      <w:rPr>
                        <w:noProof/>
                      </w:rPr>
                      <w:t xml:space="preserve">[6] </w:t>
                    </w:r>
                  </w:p>
                </w:tc>
                <w:tc>
                  <w:tcPr>
                    <w:tcW w:w="0" w:type="auto"/>
                    <w:hideMark/>
                  </w:tcPr>
                  <w:p w14:paraId="39CDD2D4" w14:textId="77777777" w:rsidR="00A30ED0" w:rsidRDefault="00A30ED0" w:rsidP="00D83EC7">
                    <w:pPr>
                      <w:pStyle w:val="Bibliography"/>
                      <w:rPr>
                        <w:noProof/>
                      </w:rPr>
                    </w:pPr>
                    <w:r w:rsidRPr="00FD1A19">
                      <w:rPr>
                        <w:noProof/>
                      </w:rPr>
                      <w:t>Phasit Charoenkwan, Janchai Yana, Nalini Schaduangrat, Chanin Nantasenamat, Md. Mehedi Hasan, Watshara Shoombuatong, iBitter-SCM: Identification and characterization of bitter peptides using a scoring card method with propensity scores of dipeptides Genomics,Volume 112, Issue 4,2020,Pages 2813-2822,ISSN 0888-7543,</w:t>
                    </w:r>
                  </w:p>
                </w:tc>
              </w:tr>
              <w:tr w:rsidR="00A30ED0" w14:paraId="36739894" w14:textId="77777777" w:rsidTr="00905B1F">
                <w:trPr>
                  <w:tblCellSpacing w:w="15" w:type="dxa"/>
                </w:trPr>
                <w:tc>
                  <w:tcPr>
                    <w:tcW w:w="215" w:type="pct"/>
                    <w:hideMark/>
                  </w:tcPr>
                  <w:p w14:paraId="1E136FE3" w14:textId="77777777" w:rsidR="00A30ED0" w:rsidRDefault="00A30ED0" w:rsidP="00D83EC7">
                    <w:pPr>
                      <w:pStyle w:val="Bibliography"/>
                      <w:rPr>
                        <w:noProof/>
                      </w:rPr>
                    </w:pPr>
                    <w:r>
                      <w:rPr>
                        <w:noProof/>
                      </w:rPr>
                      <w:t xml:space="preserve">[7] </w:t>
                    </w:r>
                  </w:p>
                </w:tc>
                <w:tc>
                  <w:tcPr>
                    <w:tcW w:w="0" w:type="auto"/>
                    <w:hideMark/>
                  </w:tcPr>
                  <w:p w14:paraId="6AB82BC2" w14:textId="77777777" w:rsidR="00A30ED0" w:rsidRDefault="00A30ED0" w:rsidP="00D83EC7">
                    <w:pPr>
                      <w:pStyle w:val="Bibliography"/>
                      <w:rPr>
                        <w:noProof/>
                      </w:rPr>
                    </w:pPr>
                    <w:r w:rsidRPr="00FD1A19">
                      <w:rPr>
                        <w:noProof/>
                      </w:rPr>
                      <w:t>Arroyo-Ferna´ndez,I. et al. (2019) Unsupervised sentence representations as word information series: revisiting TF–IDF. Comput. Speech Language, 56,107–129.</w:t>
                    </w:r>
                  </w:p>
                </w:tc>
              </w:tr>
              <w:tr w:rsidR="00A30ED0" w14:paraId="12CCB013" w14:textId="77777777" w:rsidTr="00905B1F">
                <w:trPr>
                  <w:tblCellSpacing w:w="15" w:type="dxa"/>
                </w:trPr>
                <w:tc>
                  <w:tcPr>
                    <w:tcW w:w="215" w:type="pct"/>
                    <w:hideMark/>
                  </w:tcPr>
                  <w:p w14:paraId="0BB13D36" w14:textId="77777777" w:rsidR="00A30ED0" w:rsidRDefault="00A30ED0" w:rsidP="00D83EC7">
                    <w:pPr>
                      <w:pStyle w:val="Bibliography"/>
                      <w:rPr>
                        <w:noProof/>
                      </w:rPr>
                    </w:pPr>
                    <w:r>
                      <w:rPr>
                        <w:noProof/>
                      </w:rPr>
                      <w:t xml:space="preserve">[8] </w:t>
                    </w:r>
                  </w:p>
                </w:tc>
                <w:tc>
                  <w:tcPr>
                    <w:tcW w:w="0" w:type="auto"/>
                    <w:hideMark/>
                  </w:tcPr>
                  <w:p w14:paraId="2985F31F" w14:textId="77777777" w:rsidR="00A30ED0" w:rsidRDefault="00A30ED0" w:rsidP="00D83EC7">
                    <w:pPr>
                      <w:pStyle w:val="Bibliography"/>
                      <w:rPr>
                        <w:noProof/>
                      </w:rPr>
                    </w:pPr>
                    <w:r w:rsidRPr="00FD1A19">
                      <w:rPr>
                        <w:noProof/>
                      </w:rPr>
                      <w:t>Charoenkwan,P. et al. (2020a) iAMY-SCM: improved prediction and analysis of amyloid proteins using a scoring card method with propensity scores of dipeptides. Genomics, 112, 2813–2822.</w:t>
                    </w:r>
                  </w:p>
                </w:tc>
              </w:tr>
              <w:tr w:rsidR="00A30ED0" w14:paraId="64BB4E7E" w14:textId="77777777" w:rsidTr="00905B1F">
                <w:trPr>
                  <w:tblCellSpacing w:w="15" w:type="dxa"/>
                </w:trPr>
                <w:tc>
                  <w:tcPr>
                    <w:tcW w:w="215" w:type="pct"/>
                    <w:hideMark/>
                  </w:tcPr>
                  <w:p w14:paraId="518B8B23" w14:textId="77777777" w:rsidR="00A30ED0" w:rsidRDefault="00A30ED0" w:rsidP="00D83EC7">
                    <w:pPr>
                      <w:pStyle w:val="Bibliography"/>
                      <w:rPr>
                        <w:noProof/>
                      </w:rPr>
                    </w:pPr>
                    <w:r>
                      <w:rPr>
                        <w:noProof/>
                      </w:rPr>
                      <w:t xml:space="preserve">[9] </w:t>
                    </w:r>
                  </w:p>
                </w:tc>
                <w:tc>
                  <w:tcPr>
                    <w:tcW w:w="0" w:type="auto"/>
                    <w:hideMark/>
                  </w:tcPr>
                  <w:p w14:paraId="7165AD6E" w14:textId="77777777" w:rsidR="00A30ED0" w:rsidRDefault="00A30ED0" w:rsidP="00D83EC7">
                    <w:pPr>
                      <w:pStyle w:val="Bibliography"/>
                      <w:rPr>
                        <w:noProof/>
                      </w:rPr>
                    </w:pPr>
                    <w:r w:rsidRPr="00FD1A19">
                      <w:rPr>
                        <w:noProof/>
                      </w:rPr>
                      <w:t>Charoenkwan,P. et al. (2020b) iDPPIV-SCM: a sequence-based predictor for identifying and analyzing dipeptidyl peptidase IV (DPP-IV) inhibitory peptides using a scoring card method. J. Proteome Res., 19, 4125–4136.</w:t>
                    </w:r>
                  </w:p>
                </w:tc>
              </w:tr>
              <w:tr w:rsidR="00A30ED0" w14:paraId="0901A729" w14:textId="77777777" w:rsidTr="00905B1F">
                <w:trPr>
                  <w:tblCellSpacing w:w="15" w:type="dxa"/>
                </w:trPr>
                <w:tc>
                  <w:tcPr>
                    <w:tcW w:w="215" w:type="pct"/>
                    <w:hideMark/>
                  </w:tcPr>
                  <w:p w14:paraId="00BF2998" w14:textId="77777777" w:rsidR="00A30ED0" w:rsidRDefault="00A30ED0" w:rsidP="00D83EC7">
                    <w:pPr>
                      <w:pStyle w:val="Bibliography"/>
                      <w:rPr>
                        <w:noProof/>
                      </w:rPr>
                    </w:pPr>
                    <w:r>
                      <w:rPr>
                        <w:noProof/>
                      </w:rPr>
                      <w:t xml:space="preserve">[10] </w:t>
                    </w:r>
                  </w:p>
                </w:tc>
                <w:tc>
                  <w:tcPr>
                    <w:tcW w:w="0" w:type="auto"/>
                    <w:hideMark/>
                  </w:tcPr>
                  <w:p w14:paraId="40AB5C53" w14:textId="77777777" w:rsidR="00A30ED0" w:rsidRDefault="00A30ED0" w:rsidP="00D83EC7">
                    <w:pPr>
                      <w:pStyle w:val="Bibliography"/>
                      <w:rPr>
                        <w:noProof/>
                      </w:rPr>
                    </w:pPr>
                    <w:r w:rsidRPr="00420D35">
                      <w:rPr>
                        <w:noProof/>
                      </w:rPr>
                      <w:t>Charoenkwan,P. et al. (2020c) iUmami-SCM: a novel sequence-based predictor for prediction and analysis of umami peptides using a scoring card method with propensity scores of dipeptides. J. Chem. Inf. Model., 60,6666–6678</w:t>
                    </w:r>
                  </w:p>
                </w:tc>
              </w:tr>
              <w:tr w:rsidR="00A30ED0" w14:paraId="1CCD7AB0" w14:textId="77777777" w:rsidTr="00905B1F">
                <w:trPr>
                  <w:tblCellSpacing w:w="15" w:type="dxa"/>
                </w:trPr>
                <w:tc>
                  <w:tcPr>
                    <w:tcW w:w="215" w:type="pct"/>
                    <w:hideMark/>
                  </w:tcPr>
                  <w:p w14:paraId="1F768805" w14:textId="77777777" w:rsidR="00A30ED0" w:rsidRDefault="00A30ED0" w:rsidP="00D83EC7">
                    <w:pPr>
                      <w:pStyle w:val="Bibliography"/>
                      <w:rPr>
                        <w:noProof/>
                      </w:rPr>
                    </w:pPr>
                    <w:r>
                      <w:rPr>
                        <w:noProof/>
                      </w:rPr>
                      <w:t xml:space="preserve">[11] </w:t>
                    </w:r>
                  </w:p>
                </w:tc>
                <w:tc>
                  <w:tcPr>
                    <w:tcW w:w="0" w:type="auto"/>
                    <w:hideMark/>
                  </w:tcPr>
                  <w:p w14:paraId="214CDD2B" w14:textId="77777777" w:rsidR="00A30ED0" w:rsidRDefault="00A30ED0" w:rsidP="00D83EC7">
                    <w:pPr>
                      <w:pStyle w:val="Bibliography"/>
                      <w:rPr>
                        <w:noProof/>
                      </w:rPr>
                    </w:pPr>
                    <w:r w:rsidRPr="00420D35">
                      <w:rPr>
                        <w:noProof/>
                      </w:rPr>
                      <w:t>Charoenkwan,P. et al. (2020d) iBitter-SCM: identification and characterization of bitter peptides using a scoring card method with propensity scores of dipeptides. Genomics, 112, 2813-2822</w:t>
                    </w:r>
                  </w:p>
                </w:tc>
              </w:tr>
              <w:tr w:rsidR="00A30ED0" w14:paraId="78E38C26" w14:textId="77777777" w:rsidTr="00905B1F">
                <w:trPr>
                  <w:tblCellSpacing w:w="15" w:type="dxa"/>
                </w:trPr>
                <w:tc>
                  <w:tcPr>
                    <w:tcW w:w="215" w:type="pct"/>
                    <w:hideMark/>
                  </w:tcPr>
                  <w:p w14:paraId="11E87108" w14:textId="77777777" w:rsidR="00A30ED0" w:rsidRDefault="00A30ED0" w:rsidP="00D83EC7">
                    <w:pPr>
                      <w:pStyle w:val="Bibliography"/>
                      <w:rPr>
                        <w:noProof/>
                      </w:rPr>
                    </w:pPr>
                    <w:r>
                      <w:rPr>
                        <w:noProof/>
                      </w:rPr>
                      <w:t xml:space="preserve">[12] </w:t>
                    </w:r>
                  </w:p>
                </w:tc>
                <w:tc>
                  <w:tcPr>
                    <w:tcW w:w="0" w:type="auto"/>
                    <w:hideMark/>
                  </w:tcPr>
                  <w:p w14:paraId="1D44F123" w14:textId="77777777" w:rsidR="00A30ED0" w:rsidRDefault="00A30ED0" w:rsidP="00D83EC7">
                    <w:pPr>
                      <w:pStyle w:val="Bibliography"/>
                      <w:rPr>
                        <w:noProof/>
                      </w:rPr>
                    </w:pPr>
                    <w:r w:rsidRPr="003740F7">
                      <w:rPr>
                        <w:noProof/>
                      </w:rPr>
                      <w:t>Wei,L. et al. (2020) Computational prediction and interpretation of cell-specific replication origin sites from multiple eukaryotes by exploiting stacking framework. Brief. Bioinform., 2020, bbaa275.</w:t>
                    </w:r>
                  </w:p>
                </w:tc>
              </w:tr>
              <w:tr w:rsidR="00A30ED0" w14:paraId="49F51282" w14:textId="77777777" w:rsidTr="00905B1F">
                <w:trPr>
                  <w:tblCellSpacing w:w="15" w:type="dxa"/>
                </w:trPr>
                <w:tc>
                  <w:tcPr>
                    <w:tcW w:w="215" w:type="pct"/>
                    <w:hideMark/>
                  </w:tcPr>
                  <w:p w14:paraId="4C849619" w14:textId="77777777" w:rsidR="00A30ED0" w:rsidRDefault="00A30ED0" w:rsidP="00D83EC7">
                    <w:pPr>
                      <w:pStyle w:val="Bibliography"/>
                      <w:rPr>
                        <w:noProof/>
                      </w:rPr>
                    </w:pPr>
                    <w:r>
                      <w:rPr>
                        <w:noProof/>
                      </w:rPr>
                      <w:t xml:space="preserve">[13] </w:t>
                    </w:r>
                  </w:p>
                </w:tc>
                <w:tc>
                  <w:tcPr>
                    <w:tcW w:w="0" w:type="auto"/>
                    <w:hideMark/>
                  </w:tcPr>
                  <w:p w14:paraId="157F2682" w14:textId="77777777" w:rsidR="00A30ED0" w:rsidRDefault="00A30ED0" w:rsidP="00D83EC7">
                    <w:pPr>
                      <w:pStyle w:val="Bibliography"/>
                      <w:rPr>
                        <w:noProof/>
                      </w:rPr>
                    </w:pPr>
                    <w:r>
                      <w:rPr>
                        <w:noProof/>
                      </w:rPr>
                      <w:t xml:space="preserve">A. Aizawa, “An information-theoretic perspective of tf–idf measures.,” </w:t>
                    </w:r>
                    <w:r>
                      <w:rPr>
                        <w:i/>
                        <w:iCs/>
                        <w:noProof/>
                      </w:rPr>
                      <w:t xml:space="preserve">Information Processing &amp; Management, </w:t>
                    </w:r>
                    <w:r>
                      <w:rPr>
                        <w:noProof/>
                      </w:rPr>
                      <w:t xml:space="preserve">pp. 45-65, 2003. </w:t>
                    </w:r>
                  </w:p>
                </w:tc>
              </w:tr>
              <w:tr w:rsidR="00A30ED0" w14:paraId="257DF61F" w14:textId="77777777" w:rsidTr="00905B1F">
                <w:trPr>
                  <w:tblCellSpacing w:w="15" w:type="dxa"/>
                </w:trPr>
                <w:tc>
                  <w:tcPr>
                    <w:tcW w:w="215" w:type="pct"/>
                    <w:hideMark/>
                  </w:tcPr>
                  <w:p w14:paraId="59D3D16D" w14:textId="77777777" w:rsidR="00A30ED0" w:rsidRDefault="00A30ED0" w:rsidP="00D83EC7">
                    <w:pPr>
                      <w:pStyle w:val="Bibliography"/>
                      <w:rPr>
                        <w:noProof/>
                      </w:rPr>
                    </w:pPr>
                    <w:r>
                      <w:rPr>
                        <w:noProof/>
                      </w:rPr>
                      <w:t xml:space="preserve">[14] </w:t>
                    </w:r>
                  </w:p>
                </w:tc>
                <w:tc>
                  <w:tcPr>
                    <w:tcW w:w="0" w:type="auto"/>
                    <w:hideMark/>
                  </w:tcPr>
                  <w:p w14:paraId="2E163863" w14:textId="77777777" w:rsidR="00A30ED0" w:rsidRDefault="00A30ED0" w:rsidP="00D83EC7">
                    <w:pPr>
                      <w:pStyle w:val="Bibliography"/>
                      <w:rPr>
                        <w:noProof/>
                      </w:rPr>
                    </w:pPr>
                    <w:r w:rsidRPr="003740F7">
                      <w:rPr>
                        <w:noProof/>
                      </w:rPr>
                      <w:t>Chen,K. et al. (2016) Turning from TF-IDF to TF-IGM for term weighting in text classification. Expert Syst. Appl., 66, 245–260.</w:t>
                    </w:r>
                  </w:p>
                </w:tc>
              </w:tr>
              <w:tr w:rsidR="00A30ED0" w14:paraId="142C62D9" w14:textId="77777777" w:rsidTr="00905B1F">
                <w:trPr>
                  <w:tblCellSpacing w:w="15" w:type="dxa"/>
                </w:trPr>
                <w:tc>
                  <w:tcPr>
                    <w:tcW w:w="215" w:type="pct"/>
                    <w:hideMark/>
                  </w:tcPr>
                  <w:p w14:paraId="6C57DA07" w14:textId="77777777" w:rsidR="00A30ED0" w:rsidRDefault="00A30ED0" w:rsidP="00D83EC7">
                    <w:pPr>
                      <w:pStyle w:val="Bibliography"/>
                      <w:rPr>
                        <w:noProof/>
                      </w:rPr>
                    </w:pPr>
                    <w:r>
                      <w:rPr>
                        <w:noProof/>
                      </w:rPr>
                      <w:t xml:space="preserve">[15] </w:t>
                    </w:r>
                  </w:p>
                </w:tc>
                <w:tc>
                  <w:tcPr>
                    <w:tcW w:w="0" w:type="auto"/>
                    <w:hideMark/>
                  </w:tcPr>
                  <w:p w14:paraId="0154256C" w14:textId="77777777" w:rsidR="00A30ED0" w:rsidRDefault="00A30ED0" w:rsidP="00D83EC7">
                    <w:pPr>
                      <w:pStyle w:val="Bibliography"/>
                      <w:rPr>
                        <w:noProof/>
                      </w:rPr>
                    </w:pPr>
                    <w:r w:rsidRPr="003740F7">
                      <w:rPr>
                        <w:noProof/>
                      </w:rPr>
                      <w:t>Mikolov,T. et al. (2013) Efficient estimation of word representations in vector space. arXiv preprint arXiv:1301.3781</w:t>
                    </w:r>
                    <w:r>
                      <w:rPr>
                        <w:noProof/>
                      </w:rPr>
                      <w:t xml:space="preserve">. </w:t>
                    </w:r>
                  </w:p>
                </w:tc>
              </w:tr>
              <w:tr w:rsidR="00A30ED0" w14:paraId="7F639342" w14:textId="77777777" w:rsidTr="00905B1F">
                <w:trPr>
                  <w:tblCellSpacing w:w="15" w:type="dxa"/>
                </w:trPr>
                <w:tc>
                  <w:tcPr>
                    <w:tcW w:w="215" w:type="pct"/>
                    <w:hideMark/>
                  </w:tcPr>
                  <w:p w14:paraId="05D8E4AC" w14:textId="77777777" w:rsidR="00A30ED0" w:rsidRDefault="00A30ED0" w:rsidP="00D83EC7">
                    <w:pPr>
                      <w:pStyle w:val="Bibliography"/>
                      <w:rPr>
                        <w:noProof/>
                      </w:rPr>
                    </w:pPr>
                    <w:r>
                      <w:rPr>
                        <w:noProof/>
                      </w:rPr>
                      <w:t xml:space="preserve">[16] </w:t>
                    </w:r>
                  </w:p>
                </w:tc>
                <w:tc>
                  <w:tcPr>
                    <w:tcW w:w="0" w:type="auto"/>
                    <w:hideMark/>
                  </w:tcPr>
                  <w:p w14:paraId="6CC93E2F" w14:textId="77777777" w:rsidR="00A30ED0" w:rsidRDefault="00A30ED0" w:rsidP="00D83EC7">
                    <w:pPr>
                      <w:pStyle w:val="Bibliography"/>
                      <w:rPr>
                        <w:noProof/>
                      </w:rPr>
                    </w:pPr>
                    <w:r w:rsidRPr="003740F7">
                      <w:rPr>
                        <w:noProof/>
                      </w:rPr>
                      <w:t>Tahir,M. et al. (2020) Prediction of N6-methyladenosine sites using convolution neural network model based on distributed feature representations. Neural Netw., 129, 385–391.</w:t>
                    </w:r>
                  </w:p>
                </w:tc>
              </w:tr>
              <w:tr w:rsidR="00A30ED0" w14:paraId="7CAFEC2C" w14:textId="77777777" w:rsidTr="00905B1F">
                <w:trPr>
                  <w:tblCellSpacing w:w="15" w:type="dxa"/>
                </w:trPr>
                <w:tc>
                  <w:tcPr>
                    <w:tcW w:w="215" w:type="pct"/>
                    <w:hideMark/>
                  </w:tcPr>
                  <w:p w14:paraId="2A154F14" w14:textId="77777777" w:rsidR="00A30ED0" w:rsidRDefault="00A30ED0" w:rsidP="00D83EC7">
                    <w:pPr>
                      <w:pStyle w:val="Bibliography"/>
                      <w:rPr>
                        <w:noProof/>
                      </w:rPr>
                    </w:pPr>
                    <w:r>
                      <w:rPr>
                        <w:noProof/>
                      </w:rPr>
                      <w:lastRenderedPageBreak/>
                      <w:t xml:space="preserve">[17] </w:t>
                    </w:r>
                  </w:p>
                </w:tc>
                <w:tc>
                  <w:tcPr>
                    <w:tcW w:w="0" w:type="auto"/>
                    <w:hideMark/>
                  </w:tcPr>
                  <w:p w14:paraId="0E876EBC" w14:textId="77777777" w:rsidR="00A30ED0" w:rsidRDefault="00A30ED0" w:rsidP="00D83EC7">
                    <w:pPr>
                      <w:pStyle w:val="Bibliography"/>
                      <w:rPr>
                        <w:noProof/>
                      </w:rPr>
                    </w:pPr>
                    <w:r w:rsidRPr="003740F7">
                      <w:rPr>
                        <w:noProof/>
                      </w:rPr>
                      <w:t>Wu,C. et al. (2019) PTPD: predicting therapeutic peptides by deep learning and word2vec. BMC Bioinformatics, 20, 1–8</w:t>
                    </w:r>
                  </w:p>
                </w:tc>
              </w:tr>
              <w:tr w:rsidR="00A30ED0" w14:paraId="78F5A4F6" w14:textId="77777777" w:rsidTr="00905B1F">
                <w:trPr>
                  <w:tblCellSpacing w:w="15" w:type="dxa"/>
                </w:trPr>
                <w:tc>
                  <w:tcPr>
                    <w:tcW w:w="215" w:type="pct"/>
                    <w:hideMark/>
                  </w:tcPr>
                  <w:p w14:paraId="040457F0" w14:textId="77777777" w:rsidR="00A30ED0" w:rsidRDefault="00A30ED0" w:rsidP="00D83EC7">
                    <w:pPr>
                      <w:pStyle w:val="Bibliography"/>
                      <w:rPr>
                        <w:noProof/>
                      </w:rPr>
                    </w:pPr>
                    <w:r>
                      <w:rPr>
                        <w:noProof/>
                      </w:rPr>
                      <w:t xml:space="preserve">[18] </w:t>
                    </w:r>
                  </w:p>
                </w:tc>
                <w:tc>
                  <w:tcPr>
                    <w:tcW w:w="0" w:type="auto"/>
                    <w:hideMark/>
                  </w:tcPr>
                  <w:p w14:paraId="35AE40B8" w14:textId="77777777" w:rsidR="00A30ED0" w:rsidRDefault="00A30ED0" w:rsidP="00D83EC7">
                    <w:pPr>
                      <w:pStyle w:val="Bibliography"/>
                      <w:rPr>
                        <w:noProof/>
                      </w:rPr>
                    </w:pPr>
                    <w:r w:rsidRPr="003740F7">
                      <w:rPr>
                        <w:noProof/>
                      </w:rPr>
                      <w:t>Aggarwala,V. and Voight,B.F. (2016) An expanded sequence context model broadly explains variability in polymorphism levels across the human genome. Nat. Genet., 48, 349–355</w:t>
                    </w:r>
                  </w:p>
                </w:tc>
              </w:tr>
              <w:tr w:rsidR="00A30ED0" w14:paraId="566DEE01" w14:textId="77777777" w:rsidTr="00905B1F">
                <w:trPr>
                  <w:tblCellSpacing w:w="15" w:type="dxa"/>
                </w:trPr>
                <w:tc>
                  <w:tcPr>
                    <w:tcW w:w="215" w:type="pct"/>
                    <w:hideMark/>
                  </w:tcPr>
                  <w:p w14:paraId="02C67492" w14:textId="77777777" w:rsidR="00A30ED0" w:rsidRDefault="00A30ED0" w:rsidP="00D83EC7">
                    <w:pPr>
                      <w:pStyle w:val="Bibliography"/>
                      <w:rPr>
                        <w:noProof/>
                      </w:rPr>
                    </w:pPr>
                    <w:r>
                      <w:rPr>
                        <w:noProof/>
                      </w:rPr>
                      <w:t xml:space="preserve">[19] </w:t>
                    </w:r>
                  </w:p>
                </w:tc>
                <w:tc>
                  <w:tcPr>
                    <w:tcW w:w="0" w:type="auto"/>
                    <w:hideMark/>
                  </w:tcPr>
                  <w:p w14:paraId="1272BA9E" w14:textId="77777777" w:rsidR="00A30ED0" w:rsidRDefault="00A30ED0" w:rsidP="00D83EC7">
                    <w:pPr>
                      <w:pStyle w:val="Bibliography"/>
                      <w:rPr>
                        <w:noProof/>
                      </w:rPr>
                    </w:pPr>
                    <w:r w:rsidRPr="003B3A9B">
                      <w:t>Arroyo-</w:t>
                    </w:r>
                    <w:proofErr w:type="spellStart"/>
                    <w:r w:rsidRPr="003B3A9B">
                      <w:t>Ferna´</w:t>
                    </w:r>
                    <w:proofErr w:type="gramStart"/>
                    <w:r w:rsidRPr="003B3A9B">
                      <w:t>ndez,I</w:t>
                    </w:r>
                    <w:proofErr w:type="spellEnd"/>
                    <w:r w:rsidRPr="003B3A9B">
                      <w:t>.</w:t>
                    </w:r>
                    <w:proofErr w:type="gramEnd"/>
                    <w:r w:rsidRPr="003B3A9B">
                      <w:t xml:space="preserve"> et al. (2019) Unsupervised sentence representations as word information series: revisiting TF–IDF. </w:t>
                    </w:r>
                    <w:proofErr w:type="spellStart"/>
                    <w:r w:rsidRPr="003B3A9B">
                      <w:t>Comput</w:t>
                    </w:r>
                    <w:proofErr w:type="spellEnd"/>
                    <w:r w:rsidRPr="003B3A9B">
                      <w:t>. Speech Language, 56,107–129</w:t>
                    </w:r>
                  </w:p>
                </w:tc>
              </w:tr>
              <w:tr w:rsidR="00A30ED0" w14:paraId="02C2993C" w14:textId="77777777" w:rsidTr="00905B1F">
                <w:trPr>
                  <w:tblCellSpacing w:w="15" w:type="dxa"/>
                </w:trPr>
                <w:tc>
                  <w:tcPr>
                    <w:tcW w:w="215" w:type="pct"/>
                    <w:hideMark/>
                  </w:tcPr>
                  <w:p w14:paraId="52508C75" w14:textId="77777777" w:rsidR="00A30ED0" w:rsidRDefault="00A30ED0" w:rsidP="00D83EC7">
                    <w:pPr>
                      <w:pStyle w:val="Bibliography"/>
                      <w:rPr>
                        <w:noProof/>
                      </w:rPr>
                    </w:pPr>
                    <w:r>
                      <w:rPr>
                        <w:noProof/>
                      </w:rPr>
                      <w:t xml:space="preserve">[20] </w:t>
                    </w:r>
                  </w:p>
                </w:tc>
                <w:tc>
                  <w:tcPr>
                    <w:tcW w:w="0" w:type="auto"/>
                    <w:hideMark/>
                  </w:tcPr>
                  <w:p w14:paraId="77293426" w14:textId="77777777" w:rsidR="00A30ED0" w:rsidRDefault="00A30ED0" w:rsidP="00D83EC7">
                    <w:pPr>
                      <w:pStyle w:val="Bibliography"/>
                      <w:rPr>
                        <w:noProof/>
                      </w:rPr>
                    </w:pPr>
                    <w:proofErr w:type="spellStart"/>
                    <w:proofErr w:type="gramStart"/>
                    <w:r w:rsidRPr="003B3A9B">
                      <w:t>Asgari,E</w:t>
                    </w:r>
                    <w:proofErr w:type="spellEnd"/>
                    <w:r w:rsidRPr="003B3A9B">
                      <w:t>.</w:t>
                    </w:r>
                    <w:proofErr w:type="gramEnd"/>
                    <w:r w:rsidRPr="003B3A9B">
                      <w:t xml:space="preserve"> and </w:t>
                    </w:r>
                    <w:proofErr w:type="spellStart"/>
                    <w:r w:rsidRPr="003B3A9B">
                      <w:t>Mofrad,M.R</w:t>
                    </w:r>
                    <w:proofErr w:type="spellEnd"/>
                    <w:r w:rsidRPr="003B3A9B">
                      <w:t xml:space="preserve">. (2015) Continuous distributed representation of biological sequences for deep proteomics and genomics. </w:t>
                    </w:r>
                    <w:proofErr w:type="spellStart"/>
                    <w:r w:rsidRPr="003B3A9B">
                      <w:t>PLoS</w:t>
                    </w:r>
                    <w:proofErr w:type="spellEnd"/>
                    <w:r w:rsidRPr="003B3A9B">
                      <w:t xml:space="preserve"> One, </w:t>
                    </w:r>
                    <w:proofErr w:type="gramStart"/>
                    <w:r w:rsidRPr="003B3A9B">
                      <w:t>10,e</w:t>
                    </w:r>
                    <w:proofErr w:type="gramEnd"/>
                    <w:r w:rsidRPr="003B3A9B">
                      <w:t>0141287.</w:t>
                    </w:r>
                  </w:p>
                </w:tc>
              </w:tr>
              <w:tr w:rsidR="00A30ED0" w14:paraId="0F301D38" w14:textId="77777777" w:rsidTr="00905B1F">
                <w:trPr>
                  <w:tblCellSpacing w:w="15" w:type="dxa"/>
                </w:trPr>
                <w:tc>
                  <w:tcPr>
                    <w:tcW w:w="215" w:type="pct"/>
                    <w:hideMark/>
                  </w:tcPr>
                  <w:p w14:paraId="7E7D36FC" w14:textId="77777777" w:rsidR="00A30ED0" w:rsidRDefault="00A30ED0" w:rsidP="00D83EC7">
                    <w:pPr>
                      <w:pStyle w:val="Bibliography"/>
                      <w:rPr>
                        <w:noProof/>
                      </w:rPr>
                    </w:pPr>
                    <w:r>
                      <w:rPr>
                        <w:noProof/>
                      </w:rPr>
                      <w:t xml:space="preserve">[21] </w:t>
                    </w:r>
                  </w:p>
                </w:tc>
                <w:tc>
                  <w:tcPr>
                    <w:tcW w:w="0" w:type="auto"/>
                    <w:hideMark/>
                  </w:tcPr>
                  <w:p w14:paraId="24B3577D" w14:textId="77777777" w:rsidR="00A30ED0" w:rsidRDefault="00A30ED0" w:rsidP="00D83EC7">
                    <w:pPr>
                      <w:pStyle w:val="Bibliography"/>
                      <w:rPr>
                        <w:noProof/>
                      </w:rPr>
                    </w:pPr>
                    <w:proofErr w:type="spellStart"/>
                    <w:proofErr w:type="gramStart"/>
                    <w:r w:rsidRPr="003B3A9B">
                      <w:t>Habibi,M</w:t>
                    </w:r>
                    <w:proofErr w:type="spellEnd"/>
                    <w:r w:rsidRPr="003B3A9B">
                      <w:t>.</w:t>
                    </w:r>
                    <w:proofErr w:type="gramEnd"/>
                    <w:r w:rsidRPr="003B3A9B">
                      <w:t xml:space="preserve"> et al. (2017) Deep learning with word embeddings improves biomedical named entity recognition. Bioinformatics, 33, i37–i48.</w:t>
                    </w:r>
                  </w:p>
                </w:tc>
              </w:tr>
              <w:tr w:rsidR="00A30ED0" w14:paraId="46D89959" w14:textId="77777777" w:rsidTr="00905B1F">
                <w:trPr>
                  <w:tblCellSpacing w:w="15" w:type="dxa"/>
                </w:trPr>
                <w:tc>
                  <w:tcPr>
                    <w:tcW w:w="215" w:type="pct"/>
                    <w:hideMark/>
                  </w:tcPr>
                  <w:p w14:paraId="43DDB9C5" w14:textId="77777777" w:rsidR="00A30ED0" w:rsidRDefault="00A30ED0" w:rsidP="00D83EC7">
                    <w:pPr>
                      <w:pStyle w:val="Bibliography"/>
                      <w:rPr>
                        <w:noProof/>
                      </w:rPr>
                    </w:pPr>
                    <w:r>
                      <w:rPr>
                        <w:noProof/>
                      </w:rPr>
                      <w:t xml:space="preserve">[22] </w:t>
                    </w:r>
                  </w:p>
                </w:tc>
                <w:tc>
                  <w:tcPr>
                    <w:tcW w:w="0" w:type="auto"/>
                    <w:hideMark/>
                  </w:tcPr>
                  <w:p w14:paraId="2C2C9EE6" w14:textId="77777777" w:rsidR="00A30ED0" w:rsidRDefault="00A30ED0" w:rsidP="00D83EC7">
                    <w:pPr>
                      <w:pStyle w:val="Bibliography"/>
                      <w:rPr>
                        <w:noProof/>
                      </w:rPr>
                    </w:pPr>
                    <w:proofErr w:type="spellStart"/>
                    <w:proofErr w:type="gramStart"/>
                    <w:r w:rsidRPr="003B3A9B">
                      <w:t>Hamid,M</w:t>
                    </w:r>
                    <w:proofErr w:type="spellEnd"/>
                    <w:r w:rsidRPr="003B3A9B">
                      <w:t>.</w:t>
                    </w:r>
                    <w:proofErr w:type="gramEnd"/>
                    <w:r w:rsidRPr="003B3A9B">
                      <w:t xml:space="preserve">-N. and </w:t>
                    </w:r>
                    <w:proofErr w:type="spellStart"/>
                    <w:r w:rsidRPr="003B3A9B">
                      <w:t>Friedberg,I</w:t>
                    </w:r>
                    <w:proofErr w:type="spellEnd"/>
                    <w:r w:rsidRPr="003B3A9B">
                      <w:t>. (2019) Identifying antimicrobial peptides using word embedding with deep recurrent neural networks. Bioinformatics, 35, 2009–2016</w:t>
                    </w:r>
                  </w:p>
                </w:tc>
              </w:tr>
              <w:tr w:rsidR="00A30ED0" w14:paraId="41651744" w14:textId="77777777" w:rsidTr="00905B1F">
                <w:trPr>
                  <w:tblCellSpacing w:w="15" w:type="dxa"/>
                </w:trPr>
                <w:tc>
                  <w:tcPr>
                    <w:tcW w:w="215" w:type="pct"/>
                    <w:hideMark/>
                  </w:tcPr>
                  <w:p w14:paraId="7E7FC338" w14:textId="77777777" w:rsidR="00A30ED0" w:rsidRDefault="00A30ED0" w:rsidP="00D83EC7">
                    <w:pPr>
                      <w:pStyle w:val="Bibliography"/>
                      <w:rPr>
                        <w:noProof/>
                      </w:rPr>
                    </w:pPr>
                    <w:r>
                      <w:rPr>
                        <w:noProof/>
                      </w:rPr>
                      <w:t xml:space="preserve">[23] </w:t>
                    </w:r>
                  </w:p>
                </w:tc>
                <w:tc>
                  <w:tcPr>
                    <w:tcW w:w="0" w:type="auto"/>
                    <w:hideMark/>
                  </w:tcPr>
                  <w:p w14:paraId="06713E06" w14:textId="77777777" w:rsidR="00A30ED0" w:rsidRDefault="00A30ED0" w:rsidP="00D83EC7">
                    <w:pPr>
                      <w:pStyle w:val="Bibliography"/>
                      <w:rPr>
                        <w:noProof/>
                      </w:rPr>
                    </w:pPr>
                    <w:proofErr w:type="spellStart"/>
                    <w:proofErr w:type="gramStart"/>
                    <w:r w:rsidRPr="003B3A9B">
                      <w:t>Hoque,M.T</w:t>
                    </w:r>
                    <w:proofErr w:type="spellEnd"/>
                    <w:r w:rsidRPr="003B3A9B">
                      <w:t>.</w:t>
                    </w:r>
                    <w:proofErr w:type="gramEnd"/>
                    <w:r w:rsidRPr="003B3A9B">
                      <w:t xml:space="preserve"> et al. (2016) </w:t>
                    </w:r>
                    <w:proofErr w:type="spellStart"/>
                    <w:r w:rsidRPr="003B3A9B">
                      <w:t>sDFIRE</w:t>
                    </w:r>
                    <w:proofErr w:type="spellEnd"/>
                    <w:r w:rsidRPr="003B3A9B">
                      <w:t xml:space="preserve">: sequence-specific statistical energy function for protein structure prediction by decoy selections. J </w:t>
                    </w:r>
                    <w:proofErr w:type="spellStart"/>
                    <w:r w:rsidRPr="003B3A9B">
                      <w:t>Comput</w:t>
                    </w:r>
                    <w:proofErr w:type="spellEnd"/>
                    <w:r w:rsidRPr="003B3A9B">
                      <w:t>. Chem., 37, 1119–1124.</w:t>
                    </w:r>
                  </w:p>
                </w:tc>
              </w:tr>
              <w:tr w:rsidR="00A30ED0" w14:paraId="23F7032C" w14:textId="77777777" w:rsidTr="00905B1F">
                <w:trPr>
                  <w:tblCellSpacing w:w="15" w:type="dxa"/>
                </w:trPr>
                <w:tc>
                  <w:tcPr>
                    <w:tcW w:w="215" w:type="pct"/>
                    <w:hideMark/>
                  </w:tcPr>
                  <w:p w14:paraId="5E3A5030" w14:textId="77777777" w:rsidR="00A30ED0" w:rsidRDefault="00A30ED0" w:rsidP="00D83EC7">
                    <w:pPr>
                      <w:pStyle w:val="Bibliography"/>
                      <w:rPr>
                        <w:noProof/>
                      </w:rPr>
                    </w:pPr>
                    <w:r>
                      <w:rPr>
                        <w:noProof/>
                      </w:rPr>
                      <w:t xml:space="preserve">[24] </w:t>
                    </w:r>
                  </w:p>
                </w:tc>
                <w:tc>
                  <w:tcPr>
                    <w:tcW w:w="0" w:type="auto"/>
                    <w:hideMark/>
                  </w:tcPr>
                  <w:p w14:paraId="7E231C06" w14:textId="77777777" w:rsidR="00A30ED0" w:rsidRDefault="00A30ED0" w:rsidP="00D83EC7">
                    <w:pPr>
                      <w:pStyle w:val="Bibliography"/>
                      <w:rPr>
                        <w:noProof/>
                      </w:rPr>
                    </w:pPr>
                    <w:proofErr w:type="spellStart"/>
                    <w:proofErr w:type="gramStart"/>
                    <w:r w:rsidRPr="003B3A9B">
                      <w:t>Iqbal,S</w:t>
                    </w:r>
                    <w:proofErr w:type="spellEnd"/>
                    <w:r w:rsidRPr="003B3A9B">
                      <w:t>.</w:t>
                    </w:r>
                    <w:proofErr w:type="gramEnd"/>
                    <w:r w:rsidRPr="003B3A9B">
                      <w:t xml:space="preserve"> et al. (2015) Improved prediction of accessible surface area results in efficient energy function application. J. </w:t>
                    </w:r>
                    <w:proofErr w:type="spellStart"/>
                    <w:r w:rsidRPr="003B3A9B">
                      <w:t>Theor</w:t>
                    </w:r>
                    <w:proofErr w:type="spellEnd"/>
                    <w:r w:rsidRPr="003B3A9B">
                      <w:t>. Biol., 380, 380–391.</w:t>
                    </w:r>
                  </w:p>
                </w:tc>
              </w:tr>
              <w:tr w:rsidR="00A30ED0" w14:paraId="319F8E5B" w14:textId="77777777" w:rsidTr="00905B1F">
                <w:trPr>
                  <w:tblCellSpacing w:w="15" w:type="dxa"/>
                </w:trPr>
                <w:tc>
                  <w:tcPr>
                    <w:tcW w:w="215" w:type="pct"/>
                    <w:hideMark/>
                  </w:tcPr>
                  <w:p w14:paraId="56418587" w14:textId="77777777" w:rsidR="00A30ED0" w:rsidRDefault="00A30ED0" w:rsidP="00D83EC7">
                    <w:pPr>
                      <w:pStyle w:val="Bibliography"/>
                      <w:rPr>
                        <w:noProof/>
                      </w:rPr>
                    </w:pPr>
                    <w:r>
                      <w:rPr>
                        <w:noProof/>
                      </w:rPr>
                      <w:t xml:space="preserve">[25] </w:t>
                    </w:r>
                  </w:p>
                </w:tc>
                <w:tc>
                  <w:tcPr>
                    <w:tcW w:w="0" w:type="auto"/>
                    <w:hideMark/>
                  </w:tcPr>
                  <w:p w14:paraId="2AAC5E04" w14:textId="77777777" w:rsidR="00A30ED0" w:rsidRDefault="00A30ED0" w:rsidP="00D83EC7">
                    <w:pPr>
                      <w:pStyle w:val="Bibliography"/>
                      <w:rPr>
                        <w:noProof/>
                      </w:rPr>
                    </w:pPr>
                    <w:proofErr w:type="spellStart"/>
                    <w:proofErr w:type="gramStart"/>
                    <w:r w:rsidRPr="003B3A9B">
                      <w:t>Mishra,A</w:t>
                    </w:r>
                    <w:proofErr w:type="spellEnd"/>
                    <w:r w:rsidRPr="003B3A9B">
                      <w:t>.</w:t>
                    </w:r>
                    <w:proofErr w:type="gramEnd"/>
                    <w:r w:rsidRPr="003B3A9B">
                      <w:t xml:space="preserve"> et al. (2016) Discriminate protein decoys from native by using a scoring function based on ubiquitous Phi and Psi angles computed for all atom. J. </w:t>
                    </w:r>
                    <w:proofErr w:type="spellStart"/>
                    <w:r w:rsidRPr="003B3A9B">
                      <w:t>Theor</w:t>
                    </w:r>
                    <w:proofErr w:type="spellEnd"/>
                    <w:r w:rsidRPr="003B3A9B">
                      <w:t>. Biol., 398, 112–121.</w:t>
                    </w:r>
                  </w:p>
                </w:tc>
              </w:tr>
              <w:tr w:rsidR="00A30ED0" w14:paraId="79591475" w14:textId="77777777" w:rsidTr="00905B1F">
                <w:trPr>
                  <w:tblCellSpacing w:w="15" w:type="dxa"/>
                </w:trPr>
                <w:tc>
                  <w:tcPr>
                    <w:tcW w:w="215" w:type="pct"/>
                    <w:hideMark/>
                  </w:tcPr>
                  <w:p w14:paraId="5124F6CC" w14:textId="77777777" w:rsidR="00A30ED0" w:rsidRDefault="00A30ED0" w:rsidP="00D83EC7">
                    <w:pPr>
                      <w:pStyle w:val="Bibliography"/>
                      <w:rPr>
                        <w:noProof/>
                      </w:rPr>
                    </w:pPr>
                    <w:r>
                      <w:rPr>
                        <w:noProof/>
                      </w:rPr>
                      <w:t xml:space="preserve">[26] </w:t>
                    </w:r>
                  </w:p>
                </w:tc>
                <w:tc>
                  <w:tcPr>
                    <w:tcW w:w="0" w:type="auto"/>
                    <w:hideMark/>
                  </w:tcPr>
                  <w:p w14:paraId="121CE3BA" w14:textId="77777777" w:rsidR="00A30ED0" w:rsidRDefault="00A30ED0" w:rsidP="00D83EC7">
                    <w:pPr>
                      <w:pStyle w:val="Bibliography"/>
                      <w:rPr>
                        <w:noProof/>
                      </w:rPr>
                    </w:pPr>
                    <w:proofErr w:type="spellStart"/>
                    <w:proofErr w:type="gramStart"/>
                    <w:r w:rsidRPr="003B3A9B">
                      <w:t>Babu,M.M</w:t>
                    </w:r>
                    <w:proofErr w:type="spellEnd"/>
                    <w:r w:rsidRPr="003B3A9B">
                      <w:t>.</w:t>
                    </w:r>
                    <w:proofErr w:type="gramEnd"/>
                    <w:r w:rsidRPr="003B3A9B">
                      <w:t xml:space="preserve"> et al. (2011) Intrinsically disordered proteins: regulation and disease. </w:t>
                    </w:r>
                    <w:proofErr w:type="spellStart"/>
                    <w:r w:rsidRPr="003B3A9B">
                      <w:t>Curr</w:t>
                    </w:r>
                    <w:proofErr w:type="spellEnd"/>
                    <w:r w:rsidRPr="003B3A9B">
                      <w:t xml:space="preserve">. </w:t>
                    </w:r>
                    <w:proofErr w:type="spellStart"/>
                    <w:r w:rsidRPr="003B3A9B">
                      <w:t>Opin</w:t>
                    </w:r>
                    <w:proofErr w:type="spellEnd"/>
                    <w:r w:rsidRPr="003B3A9B">
                      <w:t>. Struct. Biol., 21, 432.</w:t>
                    </w:r>
                  </w:p>
                </w:tc>
              </w:tr>
              <w:tr w:rsidR="00A30ED0" w14:paraId="671A39E3" w14:textId="77777777" w:rsidTr="00905B1F">
                <w:trPr>
                  <w:tblCellSpacing w:w="15" w:type="dxa"/>
                </w:trPr>
                <w:tc>
                  <w:tcPr>
                    <w:tcW w:w="215" w:type="pct"/>
                    <w:hideMark/>
                  </w:tcPr>
                  <w:p w14:paraId="6972CE0D" w14:textId="77777777" w:rsidR="00A30ED0" w:rsidRDefault="00A30ED0" w:rsidP="00D83EC7">
                    <w:pPr>
                      <w:pStyle w:val="Bibliography"/>
                      <w:rPr>
                        <w:noProof/>
                      </w:rPr>
                    </w:pPr>
                    <w:r>
                      <w:rPr>
                        <w:noProof/>
                      </w:rPr>
                      <w:t xml:space="preserve">[27] </w:t>
                    </w:r>
                  </w:p>
                </w:tc>
                <w:tc>
                  <w:tcPr>
                    <w:tcW w:w="0" w:type="auto"/>
                    <w:hideMark/>
                  </w:tcPr>
                  <w:p w14:paraId="7457CB2C" w14:textId="77777777" w:rsidR="00A30ED0" w:rsidRDefault="00A30ED0" w:rsidP="00D83EC7">
                    <w:pPr>
                      <w:pStyle w:val="Bibliography"/>
                      <w:rPr>
                        <w:noProof/>
                      </w:rPr>
                    </w:pPr>
                    <w:proofErr w:type="spellStart"/>
                    <w:r w:rsidRPr="003B3A9B">
                      <w:t>Doszta´</w:t>
                    </w:r>
                    <w:proofErr w:type="gramStart"/>
                    <w:r w:rsidRPr="003B3A9B">
                      <w:t>nyi,Z</w:t>
                    </w:r>
                    <w:proofErr w:type="spellEnd"/>
                    <w:r w:rsidRPr="003B3A9B">
                      <w:t>.</w:t>
                    </w:r>
                    <w:proofErr w:type="gramEnd"/>
                    <w:r w:rsidRPr="003B3A9B">
                      <w:t xml:space="preserve"> et al. (2005) The pairwise energy content estimated from amino acid composition discriminates between folded and intrinsically unstructured proteins. J. Mol. Biol., 347, 827–839.</w:t>
                    </w:r>
                  </w:p>
                </w:tc>
              </w:tr>
              <w:tr w:rsidR="00A30ED0" w14:paraId="00CFF069" w14:textId="77777777" w:rsidTr="00905B1F">
                <w:trPr>
                  <w:tblCellSpacing w:w="15" w:type="dxa"/>
                </w:trPr>
                <w:tc>
                  <w:tcPr>
                    <w:tcW w:w="215" w:type="pct"/>
                    <w:hideMark/>
                  </w:tcPr>
                  <w:p w14:paraId="742BB0AC" w14:textId="77777777" w:rsidR="00A30ED0" w:rsidRDefault="00A30ED0" w:rsidP="00D83EC7">
                    <w:pPr>
                      <w:pStyle w:val="Bibliography"/>
                      <w:rPr>
                        <w:noProof/>
                      </w:rPr>
                    </w:pPr>
                    <w:r>
                      <w:rPr>
                        <w:noProof/>
                      </w:rPr>
                      <w:t xml:space="preserve">[28] </w:t>
                    </w:r>
                  </w:p>
                </w:tc>
                <w:tc>
                  <w:tcPr>
                    <w:tcW w:w="0" w:type="auto"/>
                    <w:hideMark/>
                  </w:tcPr>
                  <w:p w14:paraId="4B25B650" w14:textId="77777777" w:rsidR="00A30ED0" w:rsidRDefault="00A30ED0" w:rsidP="00D83EC7">
                    <w:pPr>
                      <w:pStyle w:val="Bibliography"/>
                      <w:rPr>
                        <w:noProof/>
                      </w:rPr>
                    </w:pPr>
                    <w:proofErr w:type="spellStart"/>
                    <w:proofErr w:type="gramStart"/>
                    <w:r w:rsidRPr="003B3A9B">
                      <w:t>Xie,R</w:t>
                    </w:r>
                    <w:proofErr w:type="spellEnd"/>
                    <w:r w:rsidRPr="003B3A9B">
                      <w:t>.</w:t>
                    </w:r>
                    <w:proofErr w:type="gramEnd"/>
                    <w:r w:rsidRPr="003B3A9B">
                      <w:t xml:space="preserve"> et al. (2020) </w:t>
                    </w:r>
                    <w:proofErr w:type="spellStart"/>
                    <w:r w:rsidRPr="003B3A9B">
                      <w:t>DeepVF</w:t>
                    </w:r>
                    <w:proofErr w:type="spellEnd"/>
                    <w:r w:rsidRPr="003B3A9B">
                      <w:t>: a deep learning-based hybrid framework for identifying virulence factors using the stacking strategy. Brief. Bioinf.,</w:t>
                    </w:r>
                    <w:proofErr w:type="gramStart"/>
                    <w:r w:rsidRPr="003B3A9B">
                      <w:t>2020,bbaa</w:t>
                    </w:r>
                    <w:proofErr w:type="gramEnd"/>
                    <w:r w:rsidRPr="003B3A9B">
                      <w:t>125</w:t>
                    </w:r>
                  </w:p>
                </w:tc>
              </w:tr>
              <w:tr w:rsidR="00A30ED0" w14:paraId="3A13BB69" w14:textId="77777777" w:rsidTr="00905B1F">
                <w:trPr>
                  <w:tblCellSpacing w:w="15" w:type="dxa"/>
                </w:trPr>
                <w:tc>
                  <w:tcPr>
                    <w:tcW w:w="215" w:type="pct"/>
                    <w:hideMark/>
                  </w:tcPr>
                  <w:p w14:paraId="44469B59" w14:textId="77777777" w:rsidR="00A30ED0" w:rsidRDefault="00A30ED0" w:rsidP="00D83EC7">
                    <w:pPr>
                      <w:pStyle w:val="Bibliography"/>
                      <w:rPr>
                        <w:noProof/>
                      </w:rPr>
                    </w:pPr>
                    <w:r>
                      <w:rPr>
                        <w:noProof/>
                      </w:rPr>
                      <w:t xml:space="preserve">[29] </w:t>
                    </w:r>
                  </w:p>
                </w:tc>
                <w:tc>
                  <w:tcPr>
                    <w:tcW w:w="0" w:type="auto"/>
                    <w:hideMark/>
                  </w:tcPr>
                  <w:p w14:paraId="63C28FCE" w14:textId="77777777" w:rsidR="00A30ED0" w:rsidRDefault="00A30ED0" w:rsidP="00D83EC7">
                    <w:pPr>
                      <w:pStyle w:val="Bibliography"/>
                      <w:rPr>
                        <w:noProof/>
                      </w:rPr>
                    </w:pPr>
                    <w:proofErr w:type="spellStart"/>
                    <w:proofErr w:type="gramStart"/>
                    <w:r w:rsidRPr="003B3A9B">
                      <w:t>Fischer,T</w:t>
                    </w:r>
                    <w:proofErr w:type="spellEnd"/>
                    <w:r w:rsidRPr="003B3A9B">
                      <w:t>.</w:t>
                    </w:r>
                    <w:proofErr w:type="gramEnd"/>
                    <w:r w:rsidRPr="003B3A9B">
                      <w:t xml:space="preserve"> and </w:t>
                    </w:r>
                    <w:proofErr w:type="spellStart"/>
                    <w:r w:rsidRPr="003B3A9B">
                      <w:t>Krauss,C</w:t>
                    </w:r>
                    <w:proofErr w:type="spellEnd"/>
                    <w:r w:rsidRPr="003B3A9B">
                      <w:t xml:space="preserve">., (2018)“ Deep learning with long short-term memory networks for financial market predictions,” Eur. J. </w:t>
                    </w:r>
                    <w:proofErr w:type="spellStart"/>
                    <w:r w:rsidRPr="003B3A9B">
                      <w:t>Operat</w:t>
                    </w:r>
                    <w:proofErr w:type="spellEnd"/>
                    <w:r w:rsidRPr="003B3A9B">
                      <w:t xml:space="preserve">. Res, pp. 270,654-669. </w:t>
                    </w:r>
                  </w:p>
                </w:tc>
              </w:tr>
              <w:tr w:rsidR="00A30ED0" w14:paraId="26DF8890" w14:textId="77777777" w:rsidTr="00905B1F">
                <w:trPr>
                  <w:tblCellSpacing w:w="15" w:type="dxa"/>
                </w:trPr>
                <w:tc>
                  <w:tcPr>
                    <w:tcW w:w="215" w:type="pct"/>
                    <w:hideMark/>
                  </w:tcPr>
                  <w:p w14:paraId="2209825D" w14:textId="77777777" w:rsidR="00A30ED0" w:rsidRDefault="00A30ED0" w:rsidP="00D83EC7">
                    <w:pPr>
                      <w:pStyle w:val="Bibliography"/>
                      <w:rPr>
                        <w:noProof/>
                      </w:rPr>
                    </w:pPr>
                    <w:r>
                      <w:rPr>
                        <w:noProof/>
                      </w:rPr>
                      <w:t xml:space="preserve">[30] </w:t>
                    </w:r>
                  </w:p>
                </w:tc>
                <w:tc>
                  <w:tcPr>
                    <w:tcW w:w="0" w:type="auto"/>
                    <w:hideMark/>
                  </w:tcPr>
                  <w:p w14:paraId="61DAEDBE" w14:textId="77777777" w:rsidR="00A30ED0" w:rsidRDefault="00A30ED0" w:rsidP="00D83EC7">
                    <w:pPr>
                      <w:pStyle w:val="Bibliography"/>
                      <w:rPr>
                        <w:noProof/>
                      </w:rPr>
                    </w:pPr>
                    <w:proofErr w:type="spellStart"/>
                    <w:proofErr w:type="gramStart"/>
                    <w:r w:rsidRPr="003B3A9B">
                      <w:t>Devlin,J</w:t>
                    </w:r>
                    <w:proofErr w:type="gramEnd"/>
                    <w:r w:rsidRPr="003B3A9B">
                      <w:t>.et.al</w:t>
                    </w:r>
                    <w:proofErr w:type="spellEnd"/>
                    <w:r w:rsidRPr="003B3A9B">
                      <w:t xml:space="preserve"> (2018)“Bert: pre-training of deep bidirectional transformers for language understanding.,” </w:t>
                    </w:r>
                    <w:proofErr w:type="spellStart"/>
                    <w:r w:rsidRPr="003B3A9B">
                      <w:t>arXiv</w:t>
                    </w:r>
                    <w:proofErr w:type="spellEnd"/>
                    <w:r w:rsidRPr="003B3A9B">
                      <w:t xml:space="preserve"> preprint ., p. arXiv:1810.04805. </w:t>
                    </w:r>
                  </w:p>
                </w:tc>
              </w:tr>
              <w:tr w:rsidR="00A30ED0" w14:paraId="5721FC93" w14:textId="77777777" w:rsidTr="00905B1F">
                <w:trPr>
                  <w:tblCellSpacing w:w="15" w:type="dxa"/>
                </w:trPr>
                <w:tc>
                  <w:tcPr>
                    <w:tcW w:w="215" w:type="pct"/>
                    <w:hideMark/>
                  </w:tcPr>
                  <w:p w14:paraId="6886BD6C" w14:textId="77777777" w:rsidR="00A30ED0" w:rsidRDefault="00A30ED0" w:rsidP="00D83EC7">
                    <w:pPr>
                      <w:pStyle w:val="Bibliography"/>
                      <w:rPr>
                        <w:noProof/>
                      </w:rPr>
                    </w:pPr>
                    <w:r>
                      <w:rPr>
                        <w:noProof/>
                      </w:rPr>
                      <w:t xml:space="preserve">[31] </w:t>
                    </w:r>
                  </w:p>
                </w:tc>
                <w:tc>
                  <w:tcPr>
                    <w:tcW w:w="0" w:type="auto"/>
                    <w:hideMark/>
                  </w:tcPr>
                  <w:p w14:paraId="141DD285" w14:textId="77777777" w:rsidR="00A30ED0" w:rsidRDefault="00A30ED0" w:rsidP="00D83EC7">
                    <w:pPr>
                      <w:pStyle w:val="Bibliography"/>
                      <w:rPr>
                        <w:noProof/>
                      </w:rPr>
                    </w:pPr>
                    <w:proofErr w:type="spellStart"/>
                    <w:proofErr w:type="gramStart"/>
                    <w:r w:rsidRPr="003B3A9B">
                      <w:t>Hu,Q</w:t>
                    </w:r>
                    <w:proofErr w:type="gramEnd"/>
                    <w:r w:rsidRPr="003B3A9B">
                      <w:t>.et.al</w:t>
                    </w:r>
                    <w:proofErr w:type="spellEnd"/>
                    <w:r w:rsidRPr="003B3A9B">
                      <w:t xml:space="preserve">.(2015) “ A stacking-based approach to identify translated upstream open reading frames. In Arabidopsis Thaliana, International Symposium on Bioinformatics Research and </w:t>
                    </w:r>
                    <w:proofErr w:type="gramStart"/>
                    <w:r w:rsidRPr="003B3A9B">
                      <w:t>Applications,,</w:t>
                    </w:r>
                    <w:proofErr w:type="gramEnd"/>
                    <w:r w:rsidRPr="003B3A9B">
                      <w:t xml:space="preserve">” Bioinformatics Research and Applications, , p. pp. 138–149. </w:t>
                    </w:r>
                  </w:p>
                </w:tc>
              </w:tr>
              <w:tr w:rsidR="00A30ED0" w14:paraId="49249BFC" w14:textId="77777777" w:rsidTr="00905B1F">
                <w:trPr>
                  <w:tblCellSpacing w:w="15" w:type="dxa"/>
                </w:trPr>
                <w:tc>
                  <w:tcPr>
                    <w:tcW w:w="215" w:type="pct"/>
                    <w:hideMark/>
                  </w:tcPr>
                  <w:p w14:paraId="4DE37F73" w14:textId="77777777" w:rsidR="00A30ED0" w:rsidRDefault="00A30ED0" w:rsidP="00D83EC7">
                    <w:pPr>
                      <w:pStyle w:val="Bibliography"/>
                      <w:rPr>
                        <w:noProof/>
                      </w:rPr>
                    </w:pPr>
                    <w:r>
                      <w:rPr>
                        <w:noProof/>
                      </w:rPr>
                      <w:t xml:space="preserve">[32] </w:t>
                    </w:r>
                  </w:p>
                </w:tc>
                <w:tc>
                  <w:tcPr>
                    <w:tcW w:w="0" w:type="auto"/>
                    <w:hideMark/>
                  </w:tcPr>
                  <w:p w14:paraId="2B9D35C5" w14:textId="77777777" w:rsidR="00A30ED0" w:rsidRDefault="00A30ED0" w:rsidP="00D83EC7">
                    <w:pPr>
                      <w:pStyle w:val="Bibliography"/>
                      <w:rPr>
                        <w:noProof/>
                      </w:rPr>
                    </w:pPr>
                    <w:proofErr w:type="spellStart"/>
                    <w:proofErr w:type="gramStart"/>
                    <w:r w:rsidRPr="003B3A9B">
                      <w:t>Mishra,A.and</w:t>
                    </w:r>
                    <w:proofErr w:type="spellEnd"/>
                    <w:proofErr w:type="gramEnd"/>
                    <w:r w:rsidRPr="003B3A9B">
                      <w:t xml:space="preserve"> </w:t>
                    </w:r>
                    <w:proofErr w:type="spellStart"/>
                    <w:r w:rsidRPr="003B3A9B">
                      <w:t>Hoque,M.T</w:t>
                    </w:r>
                    <w:proofErr w:type="spellEnd"/>
                    <w:r w:rsidRPr="003B3A9B">
                      <w:t xml:space="preserve">. (2017)“ Three-dimensional ideal gas reference state based energy function,” </w:t>
                    </w:r>
                    <w:proofErr w:type="spellStart"/>
                    <w:r w:rsidRPr="003B3A9B">
                      <w:t>Curr.Bioinformatics</w:t>
                    </w:r>
                    <w:proofErr w:type="spellEnd"/>
                    <w:r w:rsidRPr="003B3A9B">
                      <w:t xml:space="preserve">, pp. 12, 171–180. </w:t>
                    </w:r>
                  </w:p>
                </w:tc>
              </w:tr>
              <w:tr w:rsidR="00A30ED0" w14:paraId="345721AB" w14:textId="77777777" w:rsidTr="00905B1F">
                <w:trPr>
                  <w:tblCellSpacing w:w="15" w:type="dxa"/>
                </w:trPr>
                <w:tc>
                  <w:tcPr>
                    <w:tcW w:w="215" w:type="pct"/>
                    <w:hideMark/>
                  </w:tcPr>
                  <w:p w14:paraId="1C80EF16" w14:textId="77777777" w:rsidR="00A30ED0" w:rsidRDefault="00A30ED0" w:rsidP="00D83EC7">
                    <w:pPr>
                      <w:pStyle w:val="Bibliography"/>
                      <w:rPr>
                        <w:noProof/>
                      </w:rPr>
                    </w:pPr>
                    <w:r>
                      <w:rPr>
                        <w:noProof/>
                      </w:rPr>
                      <w:t xml:space="preserve">[33] </w:t>
                    </w:r>
                  </w:p>
                </w:tc>
                <w:tc>
                  <w:tcPr>
                    <w:tcW w:w="0" w:type="auto"/>
                    <w:hideMark/>
                  </w:tcPr>
                  <w:p w14:paraId="1960DEFC" w14:textId="77777777" w:rsidR="00A30ED0" w:rsidRDefault="00A30ED0" w:rsidP="00D83EC7">
                    <w:pPr>
                      <w:pStyle w:val="Bibliography"/>
                      <w:rPr>
                        <w:noProof/>
                      </w:rPr>
                    </w:pPr>
                    <w:r w:rsidRPr="003B3A9B">
                      <w:t>Arroyo-</w:t>
                    </w:r>
                    <w:proofErr w:type="spellStart"/>
                    <w:r w:rsidRPr="003B3A9B">
                      <w:t>Ferna´</w:t>
                    </w:r>
                    <w:proofErr w:type="gramStart"/>
                    <w:r w:rsidRPr="003B3A9B">
                      <w:t>ndez,I</w:t>
                    </w:r>
                    <w:proofErr w:type="spellEnd"/>
                    <w:r w:rsidRPr="003B3A9B">
                      <w:t>.</w:t>
                    </w:r>
                    <w:proofErr w:type="gramEnd"/>
                    <w:r w:rsidRPr="003B3A9B">
                      <w:t xml:space="preserve"> et al. (2019) Unsupervised sentence representations as word information series: revisiting TF–IDF. </w:t>
                    </w:r>
                    <w:proofErr w:type="spellStart"/>
                    <w:r w:rsidRPr="003B3A9B">
                      <w:t>Comput</w:t>
                    </w:r>
                    <w:proofErr w:type="spellEnd"/>
                    <w:r w:rsidRPr="003B3A9B">
                      <w:t>. Speech Language, 56,107–129</w:t>
                    </w:r>
                  </w:p>
                </w:tc>
              </w:tr>
              <w:tr w:rsidR="00A30ED0" w14:paraId="6AFAE949" w14:textId="77777777" w:rsidTr="00905B1F">
                <w:trPr>
                  <w:tblCellSpacing w:w="15" w:type="dxa"/>
                </w:trPr>
                <w:tc>
                  <w:tcPr>
                    <w:tcW w:w="215" w:type="pct"/>
                    <w:hideMark/>
                  </w:tcPr>
                  <w:p w14:paraId="0DB378D6" w14:textId="77777777" w:rsidR="00A30ED0" w:rsidRDefault="00A30ED0" w:rsidP="00D83EC7">
                    <w:pPr>
                      <w:pStyle w:val="Bibliography"/>
                      <w:rPr>
                        <w:noProof/>
                      </w:rPr>
                    </w:pPr>
                    <w:r>
                      <w:rPr>
                        <w:noProof/>
                      </w:rPr>
                      <w:t xml:space="preserve">[34] </w:t>
                    </w:r>
                  </w:p>
                </w:tc>
                <w:tc>
                  <w:tcPr>
                    <w:tcW w:w="0" w:type="auto"/>
                    <w:hideMark/>
                  </w:tcPr>
                  <w:p w14:paraId="392F69CE" w14:textId="77777777" w:rsidR="00A30ED0" w:rsidRDefault="00A30ED0" w:rsidP="00D83EC7">
                    <w:pPr>
                      <w:pStyle w:val="Bibliography"/>
                      <w:rPr>
                        <w:noProof/>
                      </w:rPr>
                    </w:pPr>
                    <w:proofErr w:type="spellStart"/>
                    <w:proofErr w:type="gramStart"/>
                    <w:r w:rsidRPr="003B3A9B">
                      <w:t>Asgari,E</w:t>
                    </w:r>
                    <w:proofErr w:type="spellEnd"/>
                    <w:r w:rsidRPr="003B3A9B">
                      <w:t>.</w:t>
                    </w:r>
                    <w:proofErr w:type="gramEnd"/>
                    <w:r w:rsidRPr="003B3A9B">
                      <w:t xml:space="preserve"> and </w:t>
                    </w:r>
                    <w:proofErr w:type="spellStart"/>
                    <w:r w:rsidRPr="003B3A9B">
                      <w:t>Mofrad,M.R</w:t>
                    </w:r>
                    <w:proofErr w:type="spellEnd"/>
                    <w:r w:rsidRPr="003B3A9B">
                      <w:t xml:space="preserve">. (2015) Continuous distributed representation of biological sequences for deep proteomics and genomics. </w:t>
                    </w:r>
                    <w:proofErr w:type="spellStart"/>
                    <w:r w:rsidRPr="003B3A9B">
                      <w:t>PLoS</w:t>
                    </w:r>
                    <w:proofErr w:type="spellEnd"/>
                    <w:r w:rsidRPr="003B3A9B">
                      <w:t xml:space="preserve"> One, </w:t>
                    </w:r>
                    <w:proofErr w:type="gramStart"/>
                    <w:r w:rsidRPr="003B3A9B">
                      <w:t>10,e</w:t>
                    </w:r>
                    <w:proofErr w:type="gramEnd"/>
                    <w:r w:rsidRPr="003B3A9B">
                      <w:t>0141287.</w:t>
                    </w:r>
                  </w:p>
                </w:tc>
              </w:tr>
            </w:tbl>
            <w:p w14:paraId="4CA1673A" w14:textId="77777777" w:rsidR="005569FC" w:rsidRDefault="005569FC" w:rsidP="00A62805">
              <w:pPr>
                <w:spacing w:line="480" w:lineRule="auto"/>
                <w:rPr>
                  <w:b/>
                </w:rPr>
              </w:pPr>
            </w:p>
            <w:p w14:paraId="54405AEA" w14:textId="77777777" w:rsidR="005569FC" w:rsidRDefault="005569FC" w:rsidP="00494918">
              <w:pPr>
                <w:spacing w:line="480" w:lineRule="auto"/>
                <w:jc w:val="center"/>
                <w:rPr>
                  <w:b/>
                </w:rPr>
              </w:pPr>
            </w:p>
            <w:p w14:paraId="42B00059" w14:textId="30FE1987" w:rsidR="00494918" w:rsidRDefault="00494918" w:rsidP="00494918">
              <w:pPr>
                <w:spacing w:line="480" w:lineRule="auto"/>
                <w:jc w:val="center"/>
                <w:rPr>
                  <w:b/>
                  <w:caps/>
                </w:rPr>
              </w:pPr>
              <w:r>
                <w:rPr>
                  <w:b/>
                </w:rPr>
                <w:t>VITA</w:t>
              </w:r>
            </w:p>
            <w:p w14:paraId="750A283A" w14:textId="0FB88F70" w:rsidR="00494918" w:rsidRDefault="00494918" w:rsidP="00494918">
              <w:pPr>
                <w:spacing w:line="480" w:lineRule="auto"/>
                <w:ind w:left="720" w:hanging="720"/>
                <w:jc w:val="center"/>
              </w:pPr>
              <w:r>
                <w:t>NISHITHA YENDAPALLY</w:t>
              </w:r>
            </w:p>
            <w:p w14:paraId="21B6275E" w14:textId="43C1B9D3" w:rsidR="00494918" w:rsidRPr="000838D9" w:rsidRDefault="00494918">
              <w:pPr>
                <w:spacing w:line="480" w:lineRule="auto"/>
                <w:ind w:firstLine="720"/>
                <w:jc w:val="both"/>
                <w:rPr>
                  <w:lang w:bidi="en-US"/>
                </w:rPr>
                <w:pPrChange w:id="2518" w:author="Avdesh Mishra" w:date="2022-07-28T22:26:00Z">
                  <w:pPr>
                    <w:spacing w:line="480" w:lineRule="auto"/>
                    <w:ind w:firstLine="720"/>
                  </w:pPr>
                </w:pPrChange>
              </w:pPr>
              <w:r w:rsidRPr="000838D9">
                <w:rPr>
                  <w:lang w:bidi="en-US"/>
                </w:rPr>
                <w:t xml:space="preserve">I am a graduate student of </w:t>
              </w:r>
              <w:r>
                <w:rPr>
                  <w:lang w:bidi="en-US"/>
                </w:rPr>
                <w:t xml:space="preserve">the </w:t>
              </w:r>
              <w:r w:rsidRPr="000838D9">
                <w:rPr>
                  <w:lang w:bidi="en-US"/>
                </w:rPr>
                <w:t xml:space="preserve">Electrical Engineering and Computer Science department at Texas A&amp;M University-Kingsville (TAMUK) pursuing a master’s degree in Computer Science. Before joining a master’s program in Computer Science at TAMUK, I completed my bachelor’s degree in </w:t>
              </w:r>
              <w:r>
                <w:rPr>
                  <w:lang w:bidi="en-US"/>
                </w:rPr>
                <w:t>Computer Science</w:t>
              </w:r>
              <w:r w:rsidRPr="000838D9">
                <w:rPr>
                  <w:lang w:bidi="en-US"/>
                </w:rPr>
                <w:t xml:space="preserve"> from the </w:t>
              </w:r>
              <w:r>
                <w:rPr>
                  <w:lang w:bidi="en-US"/>
                </w:rPr>
                <w:t>Jawaharlal Nehru Technological University</w:t>
              </w:r>
              <w:r w:rsidRPr="000838D9">
                <w:rPr>
                  <w:lang w:bidi="en-US"/>
                </w:rPr>
                <w:t>,</w:t>
              </w:r>
              <w:r>
                <w:rPr>
                  <w:lang w:bidi="en-US"/>
                </w:rPr>
                <w:t xml:space="preserve"> Hyderabad,</w:t>
              </w:r>
              <w:r w:rsidRPr="000838D9">
                <w:rPr>
                  <w:lang w:bidi="en-US"/>
                </w:rPr>
                <w:t xml:space="preserve"> </w:t>
              </w:r>
              <w:r>
                <w:rPr>
                  <w:lang w:bidi="en-US"/>
                </w:rPr>
                <w:t>India</w:t>
              </w:r>
              <w:r w:rsidRPr="000838D9">
                <w:rPr>
                  <w:lang w:bidi="en-US"/>
                </w:rPr>
                <w:t>.</w:t>
              </w:r>
            </w:p>
            <w:p w14:paraId="64110302" w14:textId="4EF56C6C" w:rsidR="00494918" w:rsidRDefault="00494918">
              <w:pPr>
                <w:spacing w:line="480" w:lineRule="auto"/>
                <w:ind w:firstLine="720"/>
                <w:jc w:val="both"/>
                <w:rPr>
                  <w:lang w:bidi="en-US"/>
                </w:rPr>
                <w:pPrChange w:id="2519" w:author="Avdesh Mishra" w:date="2022-07-28T22:26:00Z">
                  <w:pPr>
                    <w:spacing w:line="480" w:lineRule="auto"/>
                    <w:ind w:firstLine="720"/>
                  </w:pPr>
                </w:pPrChange>
              </w:pPr>
              <w:r w:rsidRPr="000838D9">
                <w:rPr>
                  <w:lang w:bidi="en-US"/>
                </w:rPr>
                <w:t xml:space="preserve">I have a special interest in Machine learning and Deep learning technologies. My thesis work has prepared me to become an ethical </w:t>
              </w:r>
              <w:del w:id="2520" w:author="Avdesh Mishra" w:date="2022-07-28T22:26:00Z">
                <w:r w:rsidRPr="000838D9" w:rsidDel="00C60CB4">
                  <w:rPr>
                    <w:lang w:bidi="en-US"/>
                  </w:rPr>
                  <w:delText xml:space="preserve">software </w:delText>
                </w:r>
              </w:del>
              <w:ins w:id="2521" w:author="Avdesh Mishra" w:date="2022-07-28T22:26:00Z">
                <w:r w:rsidR="00C60CB4">
                  <w:rPr>
                    <w:lang w:bidi="en-US"/>
                  </w:rPr>
                  <w:t>data science</w:t>
                </w:r>
                <w:r w:rsidR="00C60CB4" w:rsidRPr="000838D9">
                  <w:rPr>
                    <w:lang w:bidi="en-US"/>
                  </w:rPr>
                  <w:t xml:space="preserve"> </w:t>
                </w:r>
              </w:ins>
              <w:r w:rsidRPr="000838D9">
                <w:rPr>
                  <w:lang w:bidi="en-US"/>
                </w:rPr>
                <w:t>engineer and a competitive computer scientist.</w:t>
              </w:r>
            </w:p>
            <w:p w14:paraId="7BAD56F7" w14:textId="77777777" w:rsidR="00494918" w:rsidRDefault="00494918" w:rsidP="00494918"/>
            <w:p w14:paraId="43EE2982" w14:textId="77777777" w:rsidR="00494918" w:rsidRDefault="00494918" w:rsidP="00494918"/>
            <w:p w14:paraId="22BB29BC" w14:textId="77777777" w:rsidR="00494918" w:rsidRDefault="00494918" w:rsidP="00494918"/>
            <w:p w14:paraId="013CCC0B" w14:textId="77777777" w:rsidR="00494918" w:rsidRDefault="00494918" w:rsidP="00494918"/>
            <w:p w14:paraId="146C850F" w14:textId="77777777" w:rsidR="00494918" w:rsidRDefault="00494918" w:rsidP="00494918"/>
            <w:p w14:paraId="223959BB" w14:textId="77777777" w:rsidR="00494918" w:rsidRDefault="00494918" w:rsidP="00494918"/>
            <w:p w14:paraId="0D3432A4" w14:textId="77777777" w:rsidR="00494918" w:rsidRDefault="00494918" w:rsidP="00494918"/>
            <w:p w14:paraId="2687754A" w14:textId="77777777" w:rsidR="00494918" w:rsidRDefault="00494918" w:rsidP="00494918"/>
            <w:p w14:paraId="35AB6074" w14:textId="77777777" w:rsidR="00494918" w:rsidRDefault="00494918" w:rsidP="00494918"/>
            <w:p w14:paraId="0AA005B1" w14:textId="77777777" w:rsidR="00494918" w:rsidRDefault="00494918" w:rsidP="00494918"/>
            <w:p w14:paraId="3807144B" w14:textId="77777777" w:rsidR="00494918" w:rsidRDefault="00494918" w:rsidP="00494918"/>
            <w:p w14:paraId="02A2558B" w14:textId="77777777" w:rsidR="00494918" w:rsidRDefault="00494918" w:rsidP="00494918"/>
            <w:p w14:paraId="142A6FD6" w14:textId="368533D3" w:rsidR="00A30ED0" w:rsidRPr="00501949" w:rsidRDefault="00000000" w:rsidP="00A30ED0"/>
          </w:sdtContent>
        </w:sdt>
      </w:sdtContent>
    </w:sdt>
    <w:p w14:paraId="3B112747" w14:textId="77777777" w:rsidR="00A30ED0" w:rsidRPr="00376C25" w:rsidRDefault="00A30ED0" w:rsidP="00A30ED0">
      <w:pPr>
        <w:spacing w:line="480" w:lineRule="auto"/>
        <w:ind w:firstLine="426"/>
        <w:jc w:val="both"/>
      </w:pPr>
    </w:p>
    <w:p w14:paraId="1C1CB406" w14:textId="77777777" w:rsidR="00A30ED0" w:rsidRPr="00376C25" w:rsidRDefault="00A30ED0" w:rsidP="00A30ED0">
      <w:pPr>
        <w:spacing w:line="480" w:lineRule="auto"/>
        <w:ind w:firstLine="426"/>
        <w:jc w:val="both"/>
      </w:pPr>
    </w:p>
    <w:p w14:paraId="14330CDE" w14:textId="77777777" w:rsidR="00A30ED0" w:rsidRPr="00376C25" w:rsidRDefault="00A30ED0" w:rsidP="00A30ED0">
      <w:pPr>
        <w:spacing w:line="480" w:lineRule="auto"/>
        <w:ind w:firstLine="426"/>
        <w:jc w:val="both"/>
      </w:pPr>
    </w:p>
    <w:p w14:paraId="05816D74" w14:textId="77777777" w:rsidR="00A30ED0" w:rsidRPr="00376C25" w:rsidRDefault="00A30ED0" w:rsidP="00A30ED0">
      <w:pPr>
        <w:spacing w:line="480" w:lineRule="auto"/>
        <w:ind w:firstLine="426"/>
        <w:jc w:val="both"/>
      </w:pPr>
    </w:p>
    <w:p w14:paraId="13486468" w14:textId="77777777" w:rsidR="00A30ED0" w:rsidRDefault="00A30ED0" w:rsidP="004A276D">
      <w:pPr>
        <w:spacing w:line="480" w:lineRule="auto"/>
        <w:ind w:firstLine="540"/>
        <w:jc w:val="both"/>
      </w:pPr>
    </w:p>
    <w:p w14:paraId="63D90756" w14:textId="77777777" w:rsidR="00AC1E97" w:rsidRDefault="00AC1E97">
      <w:pPr>
        <w:spacing w:line="480" w:lineRule="auto"/>
        <w:jc w:val="both"/>
        <w:rPr>
          <w:ins w:id="2522" w:author="YENDAPALLY, NISHITHA" w:date="2022-07-28T23:15:00Z"/>
        </w:rPr>
        <w:pPrChange w:id="2523" w:author="YENDAPALLY, NISHITHA" w:date="2022-07-29T01:14:00Z">
          <w:pPr>
            <w:spacing w:line="480" w:lineRule="auto"/>
            <w:ind w:firstLine="540"/>
            <w:jc w:val="both"/>
          </w:pPr>
        </w:pPrChange>
      </w:pPr>
    </w:p>
    <w:p w14:paraId="17FB513A" w14:textId="77777777" w:rsidR="00AC1E97" w:rsidRDefault="00AC1E97" w:rsidP="002B04EF">
      <w:pPr>
        <w:spacing w:line="360" w:lineRule="auto"/>
        <w:jc w:val="center"/>
        <w:rPr>
          <w:ins w:id="2524" w:author="YENDAPALLY, NISHITHA" w:date="2022-07-28T23:15:00Z"/>
          <w:b/>
          <w:bCs/>
        </w:rPr>
        <w:pPrChange w:id="2525" w:author="Avdesh Mishra" w:date="2022-07-31T23:31:00Z">
          <w:pPr>
            <w:spacing w:line="480" w:lineRule="auto"/>
            <w:jc w:val="center"/>
          </w:pPr>
        </w:pPrChange>
      </w:pPr>
      <w:ins w:id="2526" w:author="YENDAPALLY, NISHITHA" w:date="2022-07-28T23:15:00Z">
        <w:r>
          <w:rPr>
            <w:b/>
            <w:bCs/>
          </w:rPr>
          <w:lastRenderedPageBreak/>
          <w:t>APPENDIX</w:t>
        </w:r>
      </w:ins>
    </w:p>
    <w:p w14:paraId="1F67CF86" w14:textId="3568B0C7" w:rsidR="00AC1E97" w:rsidRDefault="00AC1E97" w:rsidP="002B04EF">
      <w:pPr>
        <w:spacing w:line="360" w:lineRule="auto"/>
        <w:jc w:val="both"/>
        <w:rPr>
          <w:ins w:id="2527" w:author="YENDAPALLY, NISHITHA" w:date="2022-07-28T23:15:00Z"/>
        </w:rPr>
        <w:pPrChange w:id="2528" w:author="Avdesh Mishra" w:date="2022-07-31T23:31:00Z">
          <w:pPr>
            <w:spacing w:line="480" w:lineRule="auto"/>
          </w:pPr>
        </w:pPrChange>
      </w:pPr>
      <w:ins w:id="2529" w:author="YENDAPALLY, NISHITHA" w:date="2022-07-28T23:15:00Z">
        <w:r w:rsidRPr="005101EE">
          <w:t xml:space="preserve">The BTP-640 </w:t>
        </w:r>
        <w:del w:id="2530" w:author="Avdesh Mishra" w:date="2022-07-30T00:24:00Z">
          <w:r w:rsidRPr="005101EE" w:rsidDel="00573D28">
            <w:delText>data</w:delText>
          </w:r>
          <w:r w:rsidRPr="005101EE" w:rsidDel="00AC4518">
            <w:delText xml:space="preserve"> </w:delText>
          </w:r>
          <w:r w:rsidRPr="005101EE" w:rsidDel="00573D28">
            <w:delText xml:space="preserve">set is collected, and the </w:delText>
          </w:r>
        </w:del>
        <w:r w:rsidRPr="005101EE">
          <w:t xml:space="preserve">dataset file </w:t>
        </w:r>
      </w:ins>
      <w:ins w:id="2531" w:author="Avdesh Mishra" w:date="2022-07-30T00:24:00Z">
        <w:r w:rsidR="005C169A">
          <w:t xml:space="preserve">contains peptide </w:t>
        </w:r>
      </w:ins>
      <w:ins w:id="2532" w:author="Avdesh Mishra" w:date="2022-07-30T00:25:00Z">
        <w:r w:rsidR="005C169A">
          <w:t xml:space="preserve">sequences </w:t>
        </w:r>
      </w:ins>
      <w:ins w:id="2533" w:author="YENDAPALLY, NISHITHA" w:date="2022-07-28T23:15:00Z">
        <w:del w:id="2534" w:author="Avdesh Mishra" w:date="2022-07-30T00:25:00Z">
          <w:r w:rsidRPr="005101EE" w:rsidDel="006954F6">
            <w:delText xml:space="preserve">is </w:delText>
          </w:r>
        </w:del>
        <w:del w:id="2535" w:author="Avdesh Mishra" w:date="2022-07-30T00:24:00Z">
          <w:r w:rsidRPr="005101EE" w:rsidDel="00573D28">
            <w:delText>of</w:delText>
          </w:r>
        </w:del>
      </w:ins>
      <w:ins w:id="2536" w:author="Avdesh Mishra" w:date="2022-07-30T00:24:00Z">
        <w:r w:rsidR="00573D28">
          <w:t>in</w:t>
        </w:r>
      </w:ins>
      <w:ins w:id="2537" w:author="YENDAPALLY, NISHITHA" w:date="2022-07-28T23:15:00Z">
        <w:r w:rsidRPr="005101EE">
          <w:t xml:space="preserve"> FASTA file format.</w:t>
        </w:r>
      </w:ins>
    </w:p>
    <w:p w14:paraId="6C911D05" w14:textId="77777777" w:rsidR="00AC1E97" w:rsidRPr="005101EE" w:rsidRDefault="00AC1E97" w:rsidP="002B04EF">
      <w:pPr>
        <w:spacing w:line="360" w:lineRule="auto"/>
        <w:jc w:val="both"/>
        <w:rPr>
          <w:ins w:id="2538" w:author="YENDAPALLY, NISHITHA" w:date="2022-07-28T23:15:00Z"/>
        </w:rPr>
        <w:pPrChange w:id="2539" w:author="Avdesh Mishra" w:date="2022-07-31T23:31:00Z">
          <w:pPr>
            <w:spacing w:line="480" w:lineRule="auto"/>
          </w:pPr>
        </w:pPrChange>
      </w:pPr>
      <w:ins w:id="2540" w:author="YENDAPALLY, NISHITHA" w:date="2022-07-28T23:15:00Z">
        <w:r>
          <w:t>Step 1: Reading the dataset from the FASTA file and converting it to text or .csv file.</w:t>
        </w:r>
      </w:ins>
    </w:p>
    <w:p w14:paraId="1184BD06" w14:textId="77777777" w:rsidR="00351030" w:rsidRDefault="00351030"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41" w:author="YENDAPALLY, NISHITHA" w:date="2022-07-29T13:38:00Z"/>
        </w:rPr>
        <w:pPrChange w:id="2542"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PrChange>
      </w:pPr>
    </w:p>
    <w:p w14:paraId="161344C0" w14:textId="32C02CD5"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43" w:author="YENDAPALLY, NISHITHA" w:date="2022-07-28T23:15:00Z"/>
        </w:rPr>
        <w:pPrChange w:id="2544"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545" w:author="YENDAPALLY, NISHITHA" w:date="2022-07-28T23:15:00Z">
        <w:r w:rsidRPr="005101EE">
          <w:t xml:space="preserve">#Importing the pandas, </w:t>
        </w:r>
        <w:proofErr w:type="spellStart"/>
        <w:r w:rsidRPr="005101EE">
          <w:t>numpy</w:t>
        </w:r>
        <w:proofErr w:type="spellEnd"/>
      </w:ins>
    </w:p>
    <w:p w14:paraId="6DF4BEC5"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46" w:author="YENDAPALLY, NISHITHA" w:date="2022-07-28T23:15:00Z"/>
        </w:rPr>
        <w:pPrChange w:id="2547"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548" w:author="YENDAPALLY, NISHITHA" w:date="2022-07-28T23:15:00Z">
        <w:r w:rsidRPr="005101EE">
          <w:t xml:space="preserve">from Bio import </w:t>
        </w:r>
        <w:proofErr w:type="spellStart"/>
        <w:r w:rsidRPr="005101EE">
          <w:t>SeqIO</w:t>
        </w:r>
        <w:proofErr w:type="spellEnd"/>
      </w:ins>
    </w:p>
    <w:p w14:paraId="61478912"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49" w:author="YENDAPALLY, NISHITHA" w:date="2022-07-28T23:15:00Z"/>
        </w:rPr>
        <w:pPrChange w:id="2550"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551" w:author="YENDAPALLY, NISHITHA" w:date="2022-07-28T23:15:00Z">
        <w:r w:rsidRPr="005101EE">
          <w:t>import pandas as pd</w:t>
        </w:r>
      </w:ins>
    </w:p>
    <w:p w14:paraId="10625AF9"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52" w:author="YENDAPALLY, NISHITHA" w:date="2022-07-28T23:15:00Z"/>
        </w:rPr>
        <w:pPrChange w:id="2553"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554" w:author="YENDAPALLY, NISHITHA" w:date="2022-07-28T23:15:00Z">
        <w:r w:rsidRPr="005101EE">
          <w:t xml:space="preserve">import </w:t>
        </w:r>
        <w:proofErr w:type="spellStart"/>
        <w:r w:rsidRPr="005101EE">
          <w:t>numpy</w:t>
        </w:r>
        <w:proofErr w:type="spellEnd"/>
        <w:r w:rsidRPr="005101EE">
          <w:t xml:space="preserve"> as np</w:t>
        </w:r>
      </w:ins>
    </w:p>
    <w:p w14:paraId="2848B75C"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55" w:author="YENDAPALLY, NISHITHA" w:date="2022-07-28T23:15:00Z"/>
        </w:rPr>
        <w:pPrChange w:id="2556"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557" w:author="YENDAPALLY, NISHITHA" w:date="2022-07-28T23:15:00Z">
        <w:r w:rsidRPr="005101EE">
          <w:t xml:space="preserve">import </w:t>
        </w:r>
        <w:proofErr w:type="spellStart"/>
        <w:r w:rsidRPr="005101EE">
          <w:t>os</w:t>
        </w:r>
        <w:proofErr w:type="spellEnd"/>
      </w:ins>
    </w:p>
    <w:p w14:paraId="08AF010B"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58" w:author="YENDAPALLY, NISHITHA" w:date="2022-07-28T23:15:00Z"/>
        </w:rPr>
        <w:pPrChange w:id="2559"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
    <w:p w14:paraId="3CC7B473"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60" w:author="YENDAPALLY, NISHITHA" w:date="2022-07-28T23:15:00Z"/>
        </w:rPr>
        <w:pPrChange w:id="2561"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562" w:author="YENDAPALLY, NISHITHA" w:date="2022-07-28T23:15:00Z">
        <w:r w:rsidRPr="005101EE">
          <w:t>#Getting the current working directory</w:t>
        </w:r>
      </w:ins>
    </w:p>
    <w:p w14:paraId="5462751F"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63" w:author="YENDAPALLY, NISHITHA" w:date="2022-07-28T23:15:00Z"/>
        </w:rPr>
        <w:pPrChange w:id="2564"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roofErr w:type="spellStart"/>
      <w:proofErr w:type="gramStart"/>
      <w:ins w:id="2565" w:author="YENDAPALLY, NISHITHA" w:date="2022-07-28T23:15:00Z">
        <w:r w:rsidRPr="005101EE">
          <w:t>os.getcwd</w:t>
        </w:r>
        <w:proofErr w:type="spellEnd"/>
        <w:proofErr w:type="gramEnd"/>
        <w:r w:rsidRPr="005101EE">
          <w:t>()</w:t>
        </w:r>
      </w:ins>
    </w:p>
    <w:p w14:paraId="6033FBD4" w14:textId="38B677F2" w:rsidR="00AC1E97" w:rsidRPr="005101EE" w:rsidRDefault="00AC1E97" w:rsidP="002B04EF">
      <w:pPr>
        <w:pStyle w:val="HTMLPreformatted"/>
        <w:spacing w:line="360" w:lineRule="auto"/>
        <w:jc w:val="both"/>
        <w:rPr>
          <w:ins w:id="2566" w:author="YENDAPALLY, NISHITHA" w:date="2022-07-28T23:15:00Z"/>
          <w:rFonts w:ascii="Times New Roman" w:hAnsi="Times New Roman" w:cs="Times New Roman"/>
          <w:sz w:val="24"/>
          <w:szCs w:val="24"/>
        </w:rPr>
        <w:pPrChange w:id="2567" w:author="Avdesh Mishra" w:date="2022-07-31T23:31:00Z">
          <w:pPr>
            <w:pStyle w:val="HTMLPreformatted"/>
            <w:shd w:val="clear" w:color="auto" w:fill="FFFFFF"/>
          </w:pPr>
        </w:pPrChange>
      </w:pPr>
      <w:ins w:id="2568" w:author="YENDAPALLY, NISHITHA" w:date="2022-07-28T23:15:00Z">
        <w:r w:rsidRPr="005101EE">
          <w:rPr>
            <w:rFonts w:ascii="Times New Roman" w:hAnsi="Times New Roman" w:cs="Times New Roman"/>
            <w:sz w:val="24"/>
            <w:szCs w:val="24"/>
          </w:rPr>
          <w:t xml:space="preserve"># </w:t>
        </w:r>
        <w:proofErr w:type="gramStart"/>
        <w:r w:rsidRPr="005101EE">
          <w:rPr>
            <w:rFonts w:ascii="Times New Roman" w:hAnsi="Times New Roman" w:cs="Times New Roman"/>
            <w:sz w:val="24"/>
            <w:szCs w:val="24"/>
          </w:rPr>
          <w:t>output</w:t>
        </w:r>
        <w:proofErr w:type="gramEnd"/>
        <w:del w:id="2569" w:author="Avdesh Mishra" w:date="2022-07-30T00:26:00Z">
          <w:r w:rsidRPr="005101EE" w:rsidDel="00040392">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r w:rsidRPr="005101EE">
          <w:rPr>
            <w:rFonts w:ascii="Times New Roman" w:hAnsi="Times New Roman" w:cs="Times New Roman"/>
            <w:sz w:val="24"/>
            <w:szCs w:val="24"/>
          </w:rPr>
          <w:t>'C:\\Users\\Yendapally Nishitha\\peptide prediction'</w:t>
        </w:r>
      </w:ins>
    </w:p>
    <w:p w14:paraId="4550DE7D"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70" w:author="YENDAPALLY, NISHITHA" w:date="2022-07-28T23:15:00Z"/>
        </w:rPr>
        <w:pPrChange w:id="2571"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
    <w:p w14:paraId="4A743F85"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72" w:author="YENDAPALLY, NISHITHA" w:date="2022-07-28T23:15:00Z"/>
        </w:rPr>
        <w:pPrChange w:id="2573"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574" w:author="YENDAPALLY, NISHITHA" w:date="2022-07-28T23:15:00Z">
        <w:r w:rsidRPr="005101EE">
          <w:t>#</w:t>
        </w:r>
        <w:proofErr w:type="gramStart"/>
        <w:r w:rsidRPr="005101EE">
          <w:t>reading</w:t>
        </w:r>
        <w:proofErr w:type="gramEnd"/>
        <w:r w:rsidRPr="005101EE">
          <w:t xml:space="preserve"> the </w:t>
        </w:r>
        <w:proofErr w:type="spellStart"/>
        <w:r w:rsidRPr="005101EE">
          <w:t>fasta</w:t>
        </w:r>
        <w:proofErr w:type="spellEnd"/>
        <w:r w:rsidRPr="005101EE">
          <w:t xml:space="preserve"> file</w:t>
        </w:r>
      </w:ins>
    </w:p>
    <w:p w14:paraId="68B5B08C"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75" w:author="YENDAPALLY, NISHITHA" w:date="2022-07-28T23:15:00Z"/>
        </w:rPr>
        <w:pPrChange w:id="2576"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roofErr w:type="spellStart"/>
      <w:ins w:id="2577" w:author="YENDAPALLY, NISHITHA" w:date="2022-07-28T23:15:00Z">
        <w:r w:rsidRPr="005101EE">
          <w:t>filepath</w:t>
        </w:r>
        <w:proofErr w:type="spellEnd"/>
        <w:r w:rsidRPr="005101EE">
          <w:t>='/Users/Yendapally Nishitha/peptide prediction/</w:t>
        </w:r>
        <w:proofErr w:type="spellStart"/>
        <w:r w:rsidRPr="005101EE">
          <w:t>Training_Positive.fasta</w:t>
        </w:r>
        <w:proofErr w:type="spellEnd"/>
        <w:r w:rsidRPr="005101EE">
          <w:t>'</w:t>
        </w:r>
      </w:ins>
    </w:p>
    <w:p w14:paraId="1D42E5E5"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78" w:author="YENDAPALLY, NISHITHA" w:date="2022-07-28T23:15:00Z"/>
        </w:rPr>
        <w:pPrChange w:id="2579"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roofErr w:type="spellStart"/>
      <w:ins w:id="2580" w:author="YENDAPALLY, NISHITHA" w:date="2022-07-28T23:15:00Z">
        <w:r w:rsidRPr="005101EE">
          <w:t>seq_objects</w:t>
        </w:r>
        <w:proofErr w:type="spellEnd"/>
        <w:r w:rsidRPr="005101EE">
          <w:t>=</w:t>
        </w:r>
        <w:proofErr w:type="spellStart"/>
        <w:r w:rsidRPr="005101EE">
          <w:t>SeqIO.parse</w:t>
        </w:r>
        <w:proofErr w:type="spellEnd"/>
        <w:r w:rsidRPr="005101EE">
          <w:t>(</w:t>
        </w:r>
        <w:proofErr w:type="spellStart"/>
        <w:r w:rsidRPr="005101EE">
          <w:t>filepath</w:t>
        </w:r>
        <w:proofErr w:type="spellEnd"/>
        <w:r w:rsidRPr="005101EE">
          <w:t>,'</w:t>
        </w:r>
        <w:proofErr w:type="spellStart"/>
        <w:r w:rsidRPr="005101EE">
          <w:t>fasta</w:t>
        </w:r>
        <w:proofErr w:type="spellEnd"/>
        <w:r w:rsidRPr="005101EE">
          <w:t>')</w:t>
        </w:r>
      </w:ins>
    </w:p>
    <w:p w14:paraId="2A7A3F69"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81" w:author="YENDAPALLY, NISHITHA" w:date="2022-07-28T23:15:00Z"/>
        </w:rPr>
        <w:pPrChange w:id="2582"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583" w:author="YENDAPALLY, NISHITHA" w:date="2022-07-28T23:15:00Z">
        <w:r w:rsidRPr="005101EE">
          <w:t>sequences</w:t>
        </w:r>
        <w:proofErr w:type="gramStart"/>
        <w:r w:rsidRPr="005101EE">
          <w:t>=[</w:t>
        </w:r>
        <w:proofErr w:type="gramEnd"/>
        <w:r w:rsidRPr="005101EE">
          <w:t>]</w:t>
        </w:r>
      </w:ins>
    </w:p>
    <w:p w14:paraId="2EDF61FB"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84" w:author="YENDAPALLY, NISHITHA" w:date="2022-07-28T23:15:00Z"/>
        </w:rPr>
        <w:pPrChange w:id="2585"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586" w:author="YENDAPALLY, NISHITHA" w:date="2022-07-28T23:15:00Z">
        <w:r w:rsidRPr="005101EE">
          <w:t xml:space="preserve">for seq in </w:t>
        </w:r>
        <w:proofErr w:type="spellStart"/>
        <w:r w:rsidRPr="005101EE">
          <w:t>seq_objects</w:t>
        </w:r>
        <w:proofErr w:type="spellEnd"/>
        <w:r w:rsidRPr="005101EE">
          <w:t>:</w:t>
        </w:r>
      </w:ins>
    </w:p>
    <w:p w14:paraId="4ABEB4EC"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87" w:author="YENDAPALLY, NISHITHA" w:date="2022-07-28T23:15:00Z"/>
        </w:rPr>
        <w:pPrChange w:id="2588"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589" w:author="YENDAPALLY, NISHITHA" w:date="2022-07-28T23:15:00Z">
        <w:r w:rsidRPr="005101EE">
          <w:t xml:space="preserve">    </w:t>
        </w:r>
        <w:proofErr w:type="spellStart"/>
        <w:proofErr w:type="gramStart"/>
        <w:r w:rsidRPr="005101EE">
          <w:t>sequences.append</w:t>
        </w:r>
        <w:proofErr w:type="spellEnd"/>
        <w:proofErr w:type="gramEnd"/>
        <w:r w:rsidRPr="005101EE">
          <w:t>(seq)</w:t>
        </w:r>
      </w:ins>
    </w:p>
    <w:p w14:paraId="112F9A4E"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90" w:author="YENDAPALLY, NISHITHA" w:date="2022-07-28T23:15:00Z"/>
        </w:rPr>
        <w:pPrChange w:id="2591"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
    <w:p w14:paraId="6A3F4A45"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92" w:author="YENDAPALLY, NISHITHA" w:date="2022-07-28T23:15:00Z"/>
        </w:rPr>
        <w:pPrChange w:id="2593"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594" w:author="YENDAPALLY, NISHITHA" w:date="2022-07-28T23:15:00Z">
        <w:r w:rsidRPr="005101EE">
          <w:t>#Displaying the length of the sequences in FASTA file</w:t>
        </w:r>
      </w:ins>
    </w:p>
    <w:p w14:paraId="19113227"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95" w:author="YENDAPALLY, NISHITHA" w:date="2022-07-28T23:15:00Z"/>
        </w:rPr>
        <w:pPrChange w:id="2596"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roofErr w:type="spellStart"/>
      <w:ins w:id="2597" w:author="YENDAPALLY, NISHITHA" w:date="2022-07-28T23:15:00Z">
        <w:r w:rsidRPr="005101EE">
          <w:t>len</w:t>
        </w:r>
        <w:proofErr w:type="spellEnd"/>
        <w:r w:rsidRPr="005101EE">
          <w:t>(sequences)</w:t>
        </w:r>
      </w:ins>
    </w:p>
    <w:p w14:paraId="43BDCA06"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598" w:author="YENDAPALLY, NISHITHA" w:date="2022-07-28T23:15:00Z"/>
        </w:rPr>
        <w:pPrChange w:id="2599"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
    <w:p w14:paraId="62FC296F"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00" w:author="YENDAPALLY, NISHITHA" w:date="2022-07-28T23:15:00Z"/>
        </w:rPr>
        <w:pPrChange w:id="2601"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roofErr w:type="spellStart"/>
      <w:ins w:id="2602" w:author="YENDAPALLY, NISHITHA" w:date="2022-07-28T23:15:00Z">
        <w:r w:rsidRPr="005101EE">
          <w:t>first_record</w:t>
        </w:r>
        <w:proofErr w:type="spellEnd"/>
        <w:r w:rsidRPr="005101EE">
          <w:t>=</w:t>
        </w:r>
        <w:proofErr w:type="gramStart"/>
        <w:r w:rsidRPr="005101EE">
          <w:t>sequences[</w:t>
        </w:r>
        <w:proofErr w:type="gramEnd"/>
        <w:r w:rsidRPr="005101EE">
          <w:t>1]</w:t>
        </w:r>
      </w:ins>
    </w:p>
    <w:p w14:paraId="7ECE7EAE"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03" w:author="YENDAPALLY, NISHITHA" w:date="2022-07-28T23:15:00Z"/>
        </w:rPr>
        <w:pPrChange w:id="2604"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
    <w:p w14:paraId="52DEE6F9"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05" w:author="YENDAPALLY, NISHITHA" w:date="2022-07-28T23:15:00Z"/>
        </w:rPr>
        <w:pPrChange w:id="2606"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607" w:author="YENDAPALLY, NISHITHA" w:date="2022-07-28T23:15:00Z">
        <w:r w:rsidRPr="005101EE">
          <w:t>#Displaying of id, name, description for the sequences</w:t>
        </w:r>
      </w:ins>
    </w:p>
    <w:p w14:paraId="4C4FD1C5"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08" w:author="YENDAPALLY, NISHITHA" w:date="2022-07-28T23:15:00Z"/>
        </w:rPr>
        <w:pPrChange w:id="2609"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610" w:author="YENDAPALLY, NISHITHA" w:date="2022-07-28T23:15:00Z">
        <w:r w:rsidRPr="005101EE">
          <w:t>first_record.id</w:t>
        </w:r>
      </w:ins>
    </w:p>
    <w:p w14:paraId="2D2F6150"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11" w:author="YENDAPALLY, NISHITHA" w:date="2022-07-28T23:15:00Z"/>
        </w:rPr>
        <w:pPrChange w:id="2612"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roofErr w:type="spellStart"/>
      <w:ins w:id="2613" w:author="YENDAPALLY, NISHITHA" w:date="2022-07-28T23:15:00Z">
        <w:r w:rsidRPr="005101EE">
          <w:t>first_</w:t>
        </w:r>
        <w:proofErr w:type="gramStart"/>
        <w:r w:rsidRPr="005101EE">
          <w:t>record.description</w:t>
        </w:r>
        <w:proofErr w:type="spellEnd"/>
        <w:proofErr w:type="gramEnd"/>
      </w:ins>
    </w:p>
    <w:p w14:paraId="0DB4FF60"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14" w:author="YENDAPALLY, NISHITHA" w:date="2022-07-28T23:15:00Z"/>
        </w:rPr>
        <w:pPrChange w:id="2615"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
    <w:p w14:paraId="73B5BA06"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16" w:author="YENDAPALLY, NISHITHA" w:date="2022-07-28T23:15:00Z"/>
        </w:rPr>
        <w:pPrChange w:id="2617"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618" w:author="YENDAPALLY, NISHITHA" w:date="2022-07-28T23:15:00Z">
        <w:r w:rsidRPr="005101EE">
          <w:t>#</w:t>
        </w:r>
        <w:proofErr w:type="gramStart"/>
        <w:r w:rsidRPr="005101EE">
          <w:t>output</w:t>
        </w:r>
        <w:proofErr w:type="gramEnd"/>
        <w:r w:rsidRPr="005101EE">
          <w:t>: 'Negative'</w:t>
        </w:r>
      </w:ins>
    </w:p>
    <w:p w14:paraId="1DAE6235"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19" w:author="YENDAPALLY, NISHITHA" w:date="2022-07-28T23:15:00Z"/>
        </w:rPr>
        <w:pPrChange w:id="2620"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621" w:author="YENDAPALLY, NISHITHA" w:date="2022-07-28T23:15:00Z">
        <w:r w:rsidRPr="005101EE">
          <w:lastRenderedPageBreak/>
          <w:tab/>
          <w:t xml:space="preserve">  Negative 1</w:t>
        </w:r>
      </w:ins>
    </w:p>
    <w:p w14:paraId="45FA3FA1"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22" w:author="YENDAPALLY, NISHITHA" w:date="2022-07-28T23:15:00Z"/>
        </w:rPr>
        <w:pPrChange w:id="2623"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624" w:author="YENDAPALLY, NISHITHA" w:date="2022-07-28T23:15:00Z">
        <w:r w:rsidRPr="005101EE">
          <w:tab/>
        </w:r>
      </w:ins>
    </w:p>
    <w:p w14:paraId="2C67DC0E"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25" w:author="YENDAPALLY, NISHITHA" w:date="2022-07-28T23:15:00Z"/>
        </w:rPr>
        <w:pPrChange w:id="2626"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roofErr w:type="spellStart"/>
      <w:ins w:id="2627" w:author="YENDAPALLY, NISHITHA" w:date="2022-07-28T23:15:00Z">
        <w:r w:rsidRPr="005101EE">
          <w:t>first_sequence</w:t>
        </w:r>
        <w:proofErr w:type="spellEnd"/>
        <w:r w:rsidRPr="005101EE">
          <w:t>=</w:t>
        </w:r>
        <w:proofErr w:type="spellStart"/>
        <w:r w:rsidRPr="005101EE">
          <w:t>first_record.seq</w:t>
        </w:r>
        <w:proofErr w:type="spellEnd"/>
      </w:ins>
    </w:p>
    <w:p w14:paraId="2771D363"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28" w:author="YENDAPALLY, NISHITHA" w:date="2022-07-28T23:15:00Z"/>
        </w:rPr>
        <w:pPrChange w:id="2629"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
    <w:p w14:paraId="54C74FAF"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30" w:author="YENDAPALLY, NISHITHA" w:date="2022-07-28T23:15:00Z"/>
        </w:rPr>
        <w:pPrChange w:id="2631"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632" w:author="YENDAPALLY, NISHITHA" w:date="2022-07-28T23:15:00Z">
        <w:r w:rsidRPr="005101EE">
          <w:t>#</w:t>
        </w:r>
        <w:proofErr w:type="gramStart"/>
        <w:r w:rsidRPr="005101EE">
          <w:t>finding</w:t>
        </w:r>
        <w:proofErr w:type="gramEnd"/>
        <w:r w:rsidRPr="005101EE">
          <w:t xml:space="preserve"> the length of the first sequence</w:t>
        </w:r>
      </w:ins>
    </w:p>
    <w:p w14:paraId="7D48DACA"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33" w:author="YENDAPALLY, NISHITHA" w:date="2022-07-28T23:15:00Z"/>
        </w:rPr>
        <w:pPrChange w:id="2634"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roofErr w:type="spellStart"/>
      <w:ins w:id="2635" w:author="YENDAPALLY, NISHITHA" w:date="2022-07-28T23:15:00Z">
        <w:r w:rsidRPr="005101EE">
          <w:t>len</w:t>
        </w:r>
        <w:proofErr w:type="spellEnd"/>
        <w:r w:rsidRPr="005101EE">
          <w:t>(</w:t>
        </w:r>
        <w:proofErr w:type="spellStart"/>
        <w:r w:rsidRPr="005101EE">
          <w:t>first_sequence</w:t>
        </w:r>
        <w:proofErr w:type="spellEnd"/>
        <w:r w:rsidRPr="005101EE">
          <w:t>)</w:t>
        </w:r>
      </w:ins>
    </w:p>
    <w:p w14:paraId="6EFE7F00"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36" w:author="YENDAPALLY, NISHITHA" w:date="2022-07-28T23:15:00Z"/>
        </w:rPr>
        <w:pPrChange w:id="2637"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638" w:author="YENDAPALLY, NISHITHA" w:date="2022-07-28T23:15:00Z">
        <w:r w:rsidRPr="005101EE">
          <w:t>#</w:t>
        </w:r>
        <w:proofErr w:type="gramStart"/>
        <w:r w:rsidRPr="005101EE">
          <w:t>output</w:t>
        </w:r>
        <w:proofErr w:type="gramEnd"/>
        <w:r w:rsidRPr="005101EE">
          <w:t>: 3</w:t>
        </w:r>
      </w:ins>
    </w:p>
    <w:p w14:paraId="345B1A83"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39" w:author="YENDAPALLY, NISHITHA" w:date="2022-07-28T23:15:00Z"/>
        </w:rPr>
        <w:pPrChange w:id="2640"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
    <w:p w14:paraId="2614E2A4"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41" w:author="YENDAPALLY, NISHITHA" w:date="2022-07-28T23:15:00Z"/>
        </w:rPr>
        <w:pPrChange w:id="2642"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643" w:author="YENDAPALLY, NISHITHA" w:date="2022-07-28T23:15:00Z">
        <w:r w:rsidRPr="005101EE">
          <w:t xml:space="preserve">#Exporting the </w:t>
        </w:r>
        <w:proofErr w:type="spellStart"/>
        <w:r w:rsidRPr="005101EE">
          <w:t>fasta</w:t>
        </w:r>
        <w:proofErr w:type="spellEnd"/>
        <w:r w:rsidRPr="005101EE">
          <w:t xml:space="preserve"> file to text file after removing the "&gt;", id, </w:t>
        </w:r>
        <w:proofErr w:type="gramStart"/>
        <w:r w:rsidRPr="005101EE">
          <w:t>name</w:t>
        </w:r>
        <w:proofErr w:type="gramEnd"/>
        <w:r w:rsidRPr="005101EE">
          <w:t xml:space="preserve"> and description</w:t>
        </w:r>
      </w:ins>
    </w:p>
    <w:p w14:paraId="0A477942"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44" w:author="YENDAPALLY, NISHITHA" w:date="2022-07-28T23:15:00Z"/>
        </w:rPr>
        <w:pPrChange w:id="2645"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646" w:author="YENDAPALLY, NISHITHA" w:date="2022-07-28T23:15:00Z">
        <w:r w:rsidRPr="005101EE">
          <w:t>for record in sequences:</w:t>
        </w:r>
      </w:ins>
    </w:p>
    <w:p w14:paraId="73039DFC"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47" w:author="YENDAPALLY, NISHITHA" w:date="2022-07-28T23:15:00Z"/>
        </w:rPr>
        <w:pPrChange w:id="2648"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649" w:author="YENDAPALLY, NISHITHA" w:date="2022-07-28T23:15:00Z">
        <w:r w:rsidRPr="005101EE">
          <w:t xml:space="preserve">    seq_id=record.id</w:t>
        </w:r>
      </w:ins>
    </w:p>
    <w:p w14:paraId="6CD0B18C"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50" w:author="YENDAPALLY, NISHITHA" w:date="2022-07-28T23:15:00Z"/>
        </w:rPr>
        <w:pPrChange w:id="2651"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652" w:author="YENDAPALLY, NISHITHA" w:date="2022-07-28T23:15:00Z">
        <w:r w:rsidRPr="005101EE">
          <w:t xml:space="preserve">    seq_name=record.name</w:t>
        </w:r>
      </w:ins>
    </w:p>
    <w:p w14:paraId="1D38425F"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53" w:author="YENDAPALLY, NISHITHA" w:date="2022-07-28T23:15:00Z"/>
        </w:rPr>
        <w:pPrChange w:id="2654"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655" w:author="YENDAPALLY, NISHITHA" w:date="2022-07-28T23:15:00Z">
        <w:r w:rsidRPr="005101EE">
          <w:t xml:space="preserve">    sequence=</w:t>
        </w:r>
        <w:proofErr w:type="spellStart"/>
        <w:r w:rsidRPr="005101EE">
          <w:t>record.seq</w:t>
        </w:r>
        <w:proofErr w:type="spellEnd"/>
      </w:ins>
    </w:p>
    <w:p w14:paraId="1256E964"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56" w:author="YENDAPALLY, NISHITHA" w:date="2022-07-28T23:15:00Z"/>
        </w:rPr>
        <w:pPrChange w:id="2657"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
    <w:p w14:paraId="2B44619E"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58" w:author="YENDAPALLY, NISHITHA" w:date="2022-07-28T23:15:00Z"/>
        </w:rPr>
        <w:pPrChange w:id="2659"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660" w:author="YENDAPALLY, NISHITHA" w:date="2022-07-28T23:15:00Z">
        <w:r w:rsidRPr="005101EE">
          <w:t>sequence</w:t>
        </w:r>
        <w:proofErr w:type="gramStart"/>
        <w:r w:rsidRPr="005101EE">
          <w:t>=[</w:t>
        </w:r>
        <w:proofErr w:type="gramEnd"/>
        <w:r w:rsidRPr="005101EE">
          <w:t>]</w:t>
        </w:r>
      </w:ins>
    </w:p>
    <w:p w14:paraId="7961BE64"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61" w:author="YENDAPALLY, NISHITHA" w:date="2022-07-28T23:15:00Z"/>
        </w:rPr>
        <w:pPrChange w:id="2662"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
    <w:p w14:paraId="35D1F3EC"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63" w:author="YENDAPALLY, NISHITHA" w:date="2022-07-28T23:15:00Z"/>
        </w:rPr>
        <w:pPrChange w:id="2664"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665" w:author="YENDAPALLY, NISHITHA" w:date="2022-07-28T23:15:00Z">
        <w:r w:rsidRPr="005101EE">
          <w:t>for record in sequences:</w:t>
        </w:r>
      </w:ins>
    </w:p>
    <w:p w14:paraId="5287664C"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66" w:author="YENDAPALLY, NISHITHA" w:date="2022-07-28T23:15:00Z"/>
        </w:rPr>
        <w:pPrChange w:id="2667"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668" w:author="YENDAPALLY, NISHITHA" w:date="2022-07-28T23:15:00Z">
        <w:r w:rsidRPr="005101EE">
          <w:t xml:space="preserve">    sequence= </w:t>
        </w:r>
        <w:proofErr w:type="spellStart"/>
        <w:r w:rsidRPr="005101EE">
          <w:t>record.seq</w:t>
        </w:r>
        <w:proofErr w:type="spellEnd"/>
      </w:ins>
    </w:p>
    <w:p w14:paraId="2F6C48FA" w14:textId="77777777" w:rsidR="00AC1E97" w:rsidRPr="005101EE" w:rsidRDefault="00AC1E97" w:rsidP="002B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2669" w:author="YENDAPALLY, NISHITHA" w:date="2022-07-28T23:15:00Z"/>
        </w:rPr>
        <w:pPrChange w:id="2670" w:author="Avdesh Mishra" w:date="2022-07-31T23:3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671" w:author="YENDAPALLY, NISHITHA" w:date="2022-07-28T23:15:00Z">
        <w:r w:rsidRPr="005101EE">
          <w:t xml:space="preserve">    print(</w:t>
        </w:r>
        <w:proofErr w:type="spellStart"/>
        <w:proofErr w:type="gramStart"/>
        <w:r w:rsidRPr="005101EE">
          <w:t>sequence,file</w:t>
        </w:r>
        <w:proofErr w:type="spellEnd"/>
        <w:proofErr w:type="gramEnd"/>
        <w:r w:rsidRPr="005101EE">
          <w:t>=open("</w:t>
        </w:r>
        <w:proofErr w:type="spellStart"/>
        <w:r w:rsidRPr="005101EE">
          <w:t>testing_data_negative.txt","a</w:t>
        </w:r>
        <w:proofErr w:type="spellEnd"/>
        <w:r w:rsidRPr="005101EE">
          <w:t>"))</w:t>
        </w:r>
      </w:ins>
    </w:p>
    <w:p w14:paraId="683870B7" w14:textId="77777777" w:rsidR="00AC1E97" w:rsidRDefault="00AC1E97" w:rsidP="002B04EF">
      <w:pPr>
        <w:spacing w:line="360" w:lineRule="auto"/>
        <w:jc w:val="both"/>
        <w:rPr>
          <w:ins w:id="2672" w:author="YENDAPALLY, NISHITHA" w:date="2022-07-28T23:15:00Z"/>
        </w:rPr>
        <w:pPrChange w:id="2673" w:author="Avdesh Mishra" w:date="2022-07-31T23:31:00Z">
          <w:pPr>
            <w:spacing w:line="480" w:lineRule="auto"/>
          </w:pPr>
        </w:pPrChange>
      </w:pPr>
    </w:p>
    <w:p w14:paraId="58490AC6" w14:textId="77777777" w:rsidR="00AC1E97" w:rsidRDefault="00AC1E97" w:rsidP="002B04EF">
      <w:pPr>
        <w:spacing w:line="360" w:lineRule="auto"/>
        <w:jc w:val="both"/>
        <w:rPr>
          <w:ins w:id="2674" w:author="YENDAPALLY, NISHITHA" w:date="2022-07-28T23:15:00Z"/>
        </w:rPr>
        <w:pPrChange w:id="2675" w:author="Avdesh Mishra" w:date="2022-07-31T23:31:00Z">
          <w:pPr>
            <w:spacing w:line="480" w:lineRule="auto"/>
          </w:pPr>
        </w:pPrChange>
      </w:pPr>
      <w:ins w:id="2676" w:author="YENDAPALLY, NISHITHA" w:date="2022-07-28T23:15:00Z">
        <w:r>
          <w:t>Step 2: After the data is collected in text file by removing the special characters, id, name and description of the sequences we perform k-</w:t>
        </w:r>
        <w:proofErr w:type="spellStart"/>
        <w:r>
          <w:t>mers</w:t>
        </w:r>
        <w:proofErr w:type="spellEnd"/>
        <w:r>
          <w:t xml:space="preserve"> extracting technique by giving the K=2 followed by feature </w:t>
        </w:r>
        <w:proofErr w:type="gramStart"/>
        <w:r>
          <w:t>extraction, and</w:t>
        </w:r>
        <w:proofErr w:type="gramEnd"/>
        <w:r>
          <w:t xml:space="preserve"> applying Machine Learning algorithms on the extracted features.</w:t>
        </w:r>
      </w:ins>
    </w:p>
    <w:p w14:paraId="052F3629" w14:textId="77777777" w:rsidR="00AC1E97" w:rsidRDefault="00AC1E97" w:rsidP="002B04EF">
      <w:pPr>
        <w:spacing w:line="360" w:lineRule="auto"/>
        <w:jc w:val="both"/>
        <w:rPr>
          <w:ins w:id="2677" w:author="YENDAPALLY, NISHITHA" w:date="2022-07-28T23:15:00Z"/>
        </w:rPr>
        <w:pPrChange w:id="2678" w:author="Avdesh Mishra" w:date="2022-07-31T23:31:00Z">
          <w:pPr>
            <w:spacing w:line="480" w:lineRule="auto"/>
          </w:pPr>
        </w:pPrChange>
      </w:pPr>
      <w:ins w:id="2679" w:author="YENDAPALLY, NISHITHA" w:date="2022-07-28T23:15:00Z">
        <w:r>
          <w:t>#</w:t>
        </w:r>
        <w:proofErr w:type="gramStart"/>
        <w:r>
          <w:t>importing</w:t>
        </w:r>
        <w:proofErr w:type="gramEnd"/>
        <w:r>
          <w:t xml:space="preserve"> </w:t>
        </w:r>
        <w:proofErr w:type="spellStart"/>
        <w:r>
          <w:t>numpy</w:t>
        </w:r>
        <w:proofErr w:type="spellEnd"/>
        <w:r>
          <w:t xml:space="preserve"> and pandas for </w:t>
        </w:r>
      </w:ins>
    </w:p>
    <w:p w14:paraId="7F3D6967" w14:textId="77777777" w:rsidR="00AC1E97" w:rsidRDefault="00AC1E97" w:rsidP="002B04EF">
      <w:pPr>
        <w:spacing w:line="360" w:lineRule="auto"/>
        <w:jc w:val="both"/>
        <w:rPr>
          <w:ins w:id="2680" w:author="YENDAPALLY, NISHITHA" w:date="2022-07-28T23:15:00Z"/>
        </w:rPr>
        <w:pPrChange w:id="2681" w:author="Avdesh Mishra" w:date="2022-07-31T23:31:00Z">
          <w:pPr>
            <w:spacing w:line="480" w:lineRule="auto"/>
          </w:pPr>
        </w:pPrChange>
      </w:pPr>
      <w:ins w:id="2682" w:author="YENDAPALLY, NISHITHA" w:date="2022-07-28T23:15:00Z">
        <w:r>
          <w:t xml:space="preserve">import </w:t>
        </w:r>
        <w:proofErr w:type="spellStart"/>
        <w:r>
          <w:t>numpy</w:t>
        </w:r>
        <w:proofErr w:type="spellEnd"/>
        <w:r>
          <w:t xml:space="preserve"> as np</w:t>
        </w:r>
      </w:ins>
    </w:p>
    <w:p w14:paraId="7201A28E" w14:textId="77777777" w:rsidR="00AC1E97" w:rsidRDefault="00AC1E97" w:rsidP="002B04EF">
      <w:pPr>
        <w:spacing w:line="360" w:lineRule="auto"/>
        <w:jc w:val="both"/>
        <w:rPr>
          <w:ins w:id="2683" w:author="YENDAPALLY, NISHITHA" w:date="2022-07-28T23:15:00Z"/>
        </w:rPr>
        <w:pPrChange w:id="2684" w:author="Avdesh Mishra" w:date="2022-07-31T23:31:00Z">
          <w:pPr>
            <w:spacing w:line="480" w:lineRule="auto"/>
          </w:pPr>
        </w:pPrChange>
      </w:pPr>
      <w:ins w:id="2685" w:author="YENDAPALLY, NISHITHA" w:date="2022-07-28T23:15:00Z">
        <w:r>
          <w:t>import pandas as pd</w:t>
        </w:r>
      </w:ins>
    </w:p>
    <w:p w14:paraId="43C61174" w14:textId="77777777" w:rsidR="00AC1E97" w:rsidRDefault="00AC1E97" w:rsidP="002B04EF">
      <w:pPr>
        <w:spacing w:line="360" w:lineRule="auto"/>
        <w:jc w:val="both"/>
        <w:rPr>
          <w:ins w:id="2686" w:author="YENDAPALLY, NISHITHA" w:date="2022-07-28T23:15:00Z"/>
        </w:rPr>
        <w:pPrChange w:id="2687" w:author="Avdesh Mishra" w:date="2022-07-31T23:31:00Z">
          <w:pPr>
            <w:spacing w:line="480" w:lineRule="auto"/>
          </w:pPr>
        </w:pPrChange>
      </w:pPr>
      <w:ins w:id="2688" w:author="YENDAPALLY, NISHITHA" w:date="2022-07-28T23:15:00Z">
        <w:r>
          <w:t xml:space="preserve">from </w:t>
        </w:r>
        <w:proofErr w:type="spellStart"/>
        <w:r>
          <w:t>sklearn</w:t>
        </w:r>
        <w:proofErr w:type="spellEnd"/>
        <w:r>
          <w:t xml:space="preserve"> import *</w:t>
        </w:r>
      </w:ins>
    </w:p>
    <w:p w14:paraId="20987053" w14:textId="77777777" w:rsidR="00AC1E97" w:rsidRDefault="00AC1E97" w:rsidP="002B04EF">
      <w:pPr>
        <w:spacing w:line="360" w:lineRule="auto"/>
        <w:jc w:val="both"/>
        <w:rPr>
          <w:ins w:id="2689" w:author="YENDAPALLY, NISHITHA" w:date="2022-07-28T23:15:00Z"/>
        </w:rPr>
        <w:pPrChange w:id="2690" w:author="Avdesh Mishra" w:date="2022-07-31T23:31:00Z">
          <w:pPr>
            <w:spacing w:line="480" w:lineRule="auto"/>
          </w:pPr>
        </w:pPrChange>
      </w:pPr>
      <w:ins w:id="2691" w:author="YENDAPALLY, NISHITHA" w:date="2022-07-28T23:15:00Z">
        <w:r>
          <w:t xml:space="preserve">from </w:t>
        </w:r>
        <w:proofErr w:type="spellStart"/>
        <w:proofErr w:type="gramStart"/>
        <w:r>
          <w:t>sklearn.preprocessing</w:t>
        </w:r>
        <w:proofErr w:type="spellEnd"/>
        <w:proofErr w:type="gramEnd"/>
        <w:r>
          <w:t xml:space="preserve"> import </w:t>
        </w:r>
        <w:proofErr w:type="spellStart"/>
        <w:r>
          <w:t>StandardScaler</w:t>
        </w:r>
        <w:proofErr w:type="spellEnd"/>
      </w:ins>
    </w:p>
    <w:p w14:paraId="1319EA2F" w14:textId="77777777" w:rsidR="00AC1E97" w:rsidRDefault="00AC1E97" w:rsidP="002B04EF">
      <w:pPr>
        <w:spacing w:line="360" w:lineRule="auto"/>
        <w:jc w:val="both"/>
        <w:rPr>
          <w:ins w:id="2692" w:author="YENDAPALLY, NISHITHA" w:date="2022-07-28T23:15:00Z"/>
        </w:rPr>
        <w:pPrChange w:id="2693" w:author="Avdesh Mishra" w:date="2022-07-31T23:31:00Z">
          <w:pPr>
            <w:spacing w:line="480" w:lineRule="auto"/>
          </w:pPr>
        </w:pPrChange>
      </w:pPr>
      <w:ins w:id="2694" w:author="YENDAPALLY, NISHITHA" w:date="2022-07-28T23:15:00Z">
        <w:r>
          <w:t># Reading the peptide sequencing dataset</w:t>
        </w:r>
      </w:ins>
    </w:p>
    <w:p w14:paraId="6439D23B" w14:textId="77777777" w:rsidR="00AC1E97" w:rsidRDefault="00AC1E97" w:rsidP="002B04EF">
      <w:pPr>
        <w:spacing w:line="360" w:lineRule="auto"/>
        <w:jc w:val="both"/>
        <w:rPr>
          <w:ins w:id="2695" w:author="YENDAPALLY, NISHITHA" w:date="2022-07-28T23:15:00Z"/>
        </w:rPr>
        <w:pPrChange w:id="2696" w:author="Avdesh Mishra" w:date="2022-07-31T23:31:00Z">
          <w:pPr>
            <w:spacing w:line="480" w:lineRule="auto"/>
          </w:pPr>
        </w:pPrChange>
      </w:pPr>
      <w:ins w:id="2697" w:author="YENDAPALLY, NISHITHA" w:date="2022-07-28T23:15:00Z">
        <w:r>
          <w:t xml:space="preserve">data = </w:t>
        </w:r>
        <w:proofErr w:type="spellStart"/>
        <w:proofErr w:type="gramStart"/>
        <w:r>
          <w:t>pd.read</w:t>
        </w:r>
        <w:proofErr w:type="gramEnd"/>
        <w:r>
          <w:t>_table</w:t>
        </w:r>
        <w:proofErr w:type="spellEnd"/>
        <w:r>
          <w:t>('actual dataset.txt')</w:t>
        </w:r>
      </w:ins>
    </w:p>
    <w:p w14:paraId="19431460" w14:textId="77777777" w:rsidR="00AC1E97" w:rsidRDefault="00AC1E97" w:rsidP="002B04EF">
      <w:pPr>
        <w:spacing w:line="360" w:lineRule="auto"/>
        <w:jc w:val="both"/>
        <w:rPr>
          <w:ins w:id="2698" w:author="YENDAPALLY, NISHITHA" w:date="2022-07-28T23:15:00Z"/>
        </w:rPr>
        <w:pPrChange w:id="2699" w:author="Avdesh Mishra" w:date="2022-07-31T23:31:00Z">
          <w:pPr>
            <w:spacing w:line="480" w:lineRule="auto"/>
          </w:pPr>
        </w:pPrChange>
      </w:pPr>
      <w:proofErr w:type="spellStart"/>
      <w:proofErr w:type="gramStart"/>
      <w:ins w:id="2700" w:author="YENDAPALLY, NISHITHA" w:date="2022-07-28T23:15:00Z">
        <w:r>
          <w:t>data.head</w:t>
        </w:r>
        <w:proofErr w:type="spellEnd"/>
        <w:proofErr w:type="gramEnd"/>
        <w:r>
          <w:t>()</w:t>
        </w:r>
      </w:ins>
    </w:p>
    <w:p w14:paraId="3D7172C7" w14:textId="77777777" w:rsidR="00AC1E97" w:rsidRDefault="00AC1E97" w:rsidP="002B04EF">
      <w:pPr>
        <w:spacing w:line="360" w:lineRule="auto"/>
        <w:jc w:val="both"/>
        <w:rPr>
          <w:ins w:id="2701" w:author="YENDAPALLY, NISHITHA" w:date="2022-07-28T23:15:00Z"/>
        </w:rPr>
        <w:pPrChange w:id="2702" w:author="Avdesh Mishra" w:date="2022-07-31T23:31:00Z">
          <w:pPr>
            <w:spacing w:line="480" w:lineRule="auto"/>
          </w:pPr>
        </w:pPrChange>
      </w:pPr>
      <w:ins w:id="2703" w:author="YENDAPALLY, NISHITHA" w:date="2022-07-28T23:15:00Z">
        <w:r>
          <w:lastRenderedPageBreak/>
          <w:t># function to convert sequence strings into k-</w:t>
        </w:r>
        <w:proofErr w:type="spellStart"/>
        <w:r>
          <w:t>mer</w:t>
        </w:r>
        <w:proofErr w:type="spellEnd"/>
        <w:r>
          <w:t xml:space="preserve"> words, default size = 2 </w:t>
        </w:r>
        <w:proofErr w:type="gramStart"/>
        <w:r>
          <w:t>( words</w:t>
        </w:r>
        <w:proofErr w:type="gramEnd"/>
        <w:r>
          <w:t>)</w:t>
        </w:r>
      </w:ins>
    </w:p>
    <w:p w14:paraId="444D1635" w14:textId="77777777" w:rsidR="00AC1E97" w:rsidRDefault="00AC1E97" w:rsidP="002B04EF">
      <w:pPr>
        <w:spacing w:line="360" w:lineRule="auto"/>
        <w:jc w:val="both"/>
        <w:rPr>
          <w:ins w:id="2704" w:author="YENDAPALLY, NISHITHA" w:date="2022-07-28T23:15:00Z"/>
        </w:rPr>
        <w:pPrChange w:id="2705" w:author="Avdesh Mishra" w:date="2022-07-31T23:31:00Z">
          <w:pPr>
            <w:spacing w:line="480" w:lineRule="auto"/>
          </w:pPr>
        </w:pPrChange>
      </w:pPr>
      <w:ins w:id="2706" w:author="YENDAPALLY, NISHITHA" w:date="2022-07-28T23:15:00Z">
        <w:r>
          <w:t xml:space="preserve">def </w:t>
        </w:r>
        <w:proofErr w:type="spellStart"/>
        <w:proofErr w:type="gramStart"/>
        <w:r>
          <w:t>getKmers</w:t>
        </w:r>
        <w:proofErr w:type="spellEnd"/>
        <w:r>
          <w:t>(</w:t>
        </w:r>
        <w:proofErr w:type="gramEnd"/>
        <w:r>
          <w:t>sequence, size=2):</w:t>
        </w:r>
      </w:ins>
    </w:p>
    <w:p w14:paraId="5C59C7E5" w14:textId="77777777" w:rsidR="00AC1E97" w:rsidRDefault="00AC1E97" w:rsidP="002B04EF">
      <w:pPr>
        <w:spacing w:line="360" w:lineRule="auto"/>
        <w:jc w:val="both"/>
        <w:rPr>
          <w:ins w:id="2707" w:author="YENDAPALLY, NISHITHA" w:date="2022-07-28T23:15:00Z"/>
        </w:rPr>
        <w:pPrChange w:id="2708" w:author="Avdesh Mishra" w:date="2022-07-31T23:31:00Z">
          <w:pPr>
            <w:spacing w:line="480" w:lineRule="auto"/>
          </w:pPr>
        </w:pPrChange>
      </w:pPr>
      <w:ins w:id="2709" w:author="YENDAPALLY, NISHITHA" w:date="2022-07-28T23:15:00Z">
        <w:r>
          <w:t xml:space="preserve">    return [sequence[</w:t>
        </w:r>
        <w:proofErr w:type="spellStart"/>
        <w:r>
          <w:t>x:x+size</w:t>
        </w:r>
        <w:proofErr w:type="spellEnd"/>
        <w:r>
          <w:t>] for x in range(</w:t>
        </w:r>
        <w:proofErr w:type="spellStart"/>
        <w:r>
          <w:t>len</w:t>
        </w:r>
        <w:proofErr w:type="spellEnd"/>
        <w:r>
          <w:t>(sequence) - size + 1)]</w:t>
        </w:r>
      </w:ins>
    </w:p>
    <w:p w14:paraId="7B567175" w14:textId="77777777" w:rsidR="00AC1E97" w:rsidRDefault="00AC1E97" w:rsidP="002B04EF">
      <w:pPr>
        <w:spacing w:line="360" w:lineRule="auto"/>
        <w:jc w:val="both"/>
        <w:rPr>
          <w:ins w:id="2710" w:author="YENDAPALLY, NISHITHA" w:date="2022-07-28T23:15:00Z"/>
        </w:rPr>
        <w:pPrChange w:id="2711" w:author="Avdesh Mishra" w:date="2022-07-31T23:31:00Z">
          <w:pPr>
            <w:spacing w:line="480" w:lineRule="auto"/>
          </w:pPr>
        </w:pPrChange>
      </w:pPr>
      <w:ins w:id="2712" w:author="YENDAPALLY, NISHITHA" w:date="2022-07-28T23:15:00Z">
        <w:r>
          <w:t xml:space="preserve"># </w:t>
        </w:r>
        <w:proofErr w:type="gramStart"/>
        <w:r>
          <w:t>converting</w:t>
        </w:r>
        <w:proofErr w:type="gramEnd"/>
        <w:r>
          <w:t xml:space="preserve"> data into short overlapping k-</w:t>
        </w:r>
        <w:proofErr w:type="spellStart"/>
        <w:r>
          <w:t>mers</w:t>
        </w:r>
        <w:proofErr w:type="spellEnd"/>
      </w:ins>
    </w:p>
    <w:p w14:paraId="3E4B8A78" w14:textId="77777777" w:rsidR="00AC1E97" w:rsidRDefault="00AC1E97" w:rsidP="002B04EF">
      <w:pPr>
        <w:spacing w:line="360" w:lineRule="auto"/>
        <w:jc w:val="both"/>
        <w:rPr>
          <w:ins w:id="2713" w:author="YENDAPALLY, NISHITHA" w:date="2022-07-28T23:15:00Z"/>
        </w:rPr>
        <w:pPrChange w:id="2714" w:author="Avdesh Mishra" w:date="2022-07-31T23:31:00Z">
          <w:pPr>
            <w:spacing w:line="480" w:lineRule="auto"/>
          </w:pPr>
        </w:pPrChange>
      </w:pPr>
      <w:ins w:id="2715" w:author="YENDAPALLY, NISHITHA" w:date="2022-07-28T23:15:00Z">
        <w:r>
          <w:t xml:space="preserve">data['words'] = </w:t>
        </w:r>
        <w:proofErr w:type="spellStart"/>
        <w:proofErr w:type="gramStart"/>
        <w:r>
          <w:t>data.apply</w:t>
        </w:r>
        <w:proofErr w:type="spellEnd"/>
        <w:proofErr w:type="gramEnd"/>
        <w:r>
          <w:t xml:space="preserve">(lambda x: </w:t>
        </w:r>
        <w:proofErr w:type="spellStart"/>
        <w:r>
          <w:t>getKmers</w:t>
        </w:r>
        <w:proofErr w:type="spellEnd"/>
        <w:r>
          <w:t>(x['sequence']), axis=1)</w:t>
        </w:r>
      </w:ins>
    </w:p>
    <w:p w14:paraId="730BE5E6" w14:textId="77777777" w:rsidR="00AC1E97" w:rsidRDefault="00AC1E97" w:rsidP="002B04EF">
      <w:pPr>
        <w:spacing w:line="360" w:lineRule="auto"/>
        <w:jc w:val="both"/>
        <w:rPr>
          <w:ins w:id="2716" w:author="YENDAPALLY, NISHITHA" w:date="2022-07-28T23:15:00Z"/>
        </w:rPr>
        <w:pPrChange w:id="2717" w:author="Avdesh Mishra" w:date="2022-07-31T23:31:00Z">
          <w:pPr>
            <w:spacing w:line="480" w:lineRule="auto"/>
          </w:pPr>
        </w:pPrChange>
      </w:pPr>
      <w:ins w:id="2718" w:author="YENDAPALLY, NISHITHA" w:date="2022-07-28T23:15:00Z">
        <w:r>
          <w:t xml:space="preserve">data = </w:t>
        </w:r>
        <w:proofErr w:type="spellStart"/>
        <w:proofErr w:type="gramStart"/>
        <w:r>
          <w:t>data.drop</w:t>
        </w:r>
        <w:proofErr w:type="spellEnd"/>
        <w:proofErr w:type="gramEnd"/>
        <w:r>
          <w:t>('sequence', axis=1)</w:t>
        </w:r>
      </w:ins>
    </w:p>
    <w:p w14:paraId="2A7F8D43" w14:textId="77777777" w:rsidR="00AC1E97" w:rsidRDefault="00AC1E97" w:rsidP="002B04EF">
      <w:pPr>
        <w:spacing w:line="360" w:lineRule="auto"/>
        <w:jc w:val="both"/>
        <w:rPr>
          <w:ins w:id="2719" w:author="YENDAPALLY, NISHITHA" w:date="2022-07-28T23:15:00Z"/>
        </w:rPr>
        <w:pPrChange w:id="2720" w:author="Avdesh Mishra" w:date="2022-07-31T23:31:00Z">
          <w:pPr>
            <w:spacing w:line="480" w:lineRule="auto"/>
          </w:pPr>
        </w:pPrChange>
      </w:pPr>
      <w:ins w:id="2721" w:author="YENDAPALLY, NISHITHA" w:date="2022-07-28T23:15:00Z">
        <w:r>
          <w:t>#</w:t>
        </w:r>
        <w:proofErr w:type="gramStart"/>
        <w:r>
          <w:t>print(</w:t>
        </w:r>
        <w:proofErr w:type="gramEnd"/>
        <w:r>
          <w:t>data,file= open("</w:t>
        </w:r>
        <w:proofErr w:type="spellStart"/>
        <w:r>
          <w:t>feature_file.txt","a</w:t>
        </w:r>
        <w:proofErr w:type="spellEnd"/>
        <w:r>
          <w:t>"))</w:t>
        </w:r>
      </w:ins>
    </w:p>
    <w:p w14:paraId="7A5AFB9C" w14:textId="77777777" w:rsidR="00AC1E97" w:rsidRDefault="00AC1E97" w:rsidP="002B04EF">
      <w:pPr>
        <w:spacing w:line="360" w:lineRule="auto"/>
        <w:jc w:val="both"/>
        <w:rPr>
          <w:ins w:id="2722" w:author="YENDAPALLY, NISHITHA" w:date="2022-07-28T23:15:00Z"/>
        </w:rPr>
        <w:pPrChange w:id="2723" w:author="Avdesh Mishra" w:date="2022-07-31T23:31:00Z">
          <w:pPr>
            <w:spacing w:line="480" w:lineRule="auto"/>
          </w:pPr>
        </w:pPrChange>
      </w:pPr>
      <w:ins w:id="2724" w:author="YENDAPALLY, NISHITHA" w:date="2022-07-28T23:15:00Z">
        <w:r>
          <w:t>#Displaying the sequence of words</w:t>
        </w:r>
      </w:ins>
    </w:p>
    <w:p w14:paraId="0F737953" w14:textId="77777777" w:rsidR="00AC1E97" w:rsidRDefault="00AC1E97" w:rsidP="002B04EF">
      <w:pPr>
        <w:spacing w:line="360" w:lineRule="auto"/>
        <w:jc w:val="both"/>
        <w:rPr>
          <w:ins w:id="2725" w:author="YENDAPALLY, NISHITHA" w:date="2022-07-28T23:15:00Z"/>
        </w:rPr>
        <w:pPrChange w:id="2726" w:author="Avdesh Mishra" w:date="2022-07-31T23:31:00Z">
          <w:pPr>
            <w:spacing w:line="480" w:lineRule="auto"/>
          </w:pPr>
        </w:pPrChange>
      </w:pPr>
      <w:proofErr w:type="spellStart"/>
      <w:ins w:id="2727" w:author="YENDAPALLY, NISHITHA" w:date="2022-07-28T23:15:00Z">
        <w:r>
          <w:t>data_texts</w:t>
        </w:r>
        <w:proofErr w:type="spellEnd"/>
        <w:r>
          <w:t xml:space="preserve"> = list(data['words'])</w:t>
        </w:r>
      </w:ins>
    </w:p>
    <w:p w14:paraId="5C021D1F" w14:textId="77777777" w:rsidR="00AC1E97" w:rsidRDefault="00AC1E97" w:rsidP="002B04EF">
      <w:pPr>
        <w:spacing w:line="360" w:lineRule="auto"/>
        <w:jc w:val="both"/>
        <w:rPr>
          <w:ins w:id="2728" w:author="YENDAPALLY, NISHITHA" w:date="2022-07-28T23:15:00Z"/>
        </w:rPr>
        <w:pPrChange w:id="2729" w:author="Avdesh Mishra" w:date="2022-07-31T23:31:00Z">
          <w:pPr>
            <w:spacing w:line="480" w:lineRule="auto"/>
          </w:pPr>
        </w:pPrChange>
      </w:pPr>
      <w:ins w:id="2730" w:author="YENDAPALLY, NISHITHA" w:date="2022-07-28T23:15:00Z">
        <w:r>
          <w:t>for item in range(</w:t>
        </w:r>
        <w:proofErr w:type="spellStart"/>
        <w:r>
          <w:t>len</w:t>
        </w:r>
        <w:proofErr w:type="spellEnd"/>
        <w:r>
          <w:t>(</w:t>
        </w:r>
        <w:proofErr w:type="spellStart"/>
        <w:r>
          <w:t>data_texts</w:t>
        </w:r>
        <w:proofErr w:type="spellEnd"/>
        <w:r>
          <w:t>)):</w:t>
        </w:r>
      </w:ins>
    </w:p>
    <w:p w14:paraId="58242266" w14:textId="77777777" w:rsidR="00AC1E97" w:rsidRDefault="00AC1E97" w:rsidP="002B04EF">
      <w:pPr>
        <w:spacing w:line="360" w:lineRule="auto"/>
        <w:jc w:val="both"/>
        <w:rPr>
          <w:ins w:id="2731" w:author="YENDAPALLY, NISHITHA" w:date="2022-07-28T23:15:00Z"/>
        </w:rPr>
        <w:pPrChange w:id="2732" w:author="Avdesh Mishra" w:date="2022-07-31T23:31:00Z">
          <w:pPr>
            <w:spacing w:line="480" w:lineRule="auto"/>
          </w:pPr>
        </w:pPrChange>
      </w:pPr>
      <w:ins w:id="2733" w:author="YENDAPALLY, NISHITHA" w:date="2022-07-28T23:15:00Z">
        <w:r>
          <w:t xml:space="preserve">    </w:t>
        </w:r>
        <w:proofErr w:type="spellStart"/>
        <w:r>
          <w:t>data_texts</w:t>
        </w:r>
        <w:proofErr w:type="spellEnd"/>
        <w:r>
          <w:t xml:space="preserve">[item] = ' </w:t>
        </w:r>
        <w:proofErr w:type="gramStart"/>
        <w:r>
          <w:t>'.join</w:t>
        </w:r>
        <w:proofErr w:type="gramEnd"/>
        <w:r>
          <w:t>(</w:t>
        </w:r>
        <w:proofErr w:type="spellStart"/>
        <w:r>
          <w:t>data_texts</w:t>
        </w:r>
        <w:proofErr w:type="spellEnd"/>
        <w:r>
          <w:t>[item])</w:t>
        </w:r>
      </w:ins>
    </w:p>
    <w:p w14:paraId="7D4891B8" w14:textId="77777777" w:rsidR="00AC1E97" w:rsidRDefault="00AC1E97" w:rsidP="002B04EF">
      <w:pPr>
        <w:spacing w:line="360" w:lineRule="auto"/>
        <w:jc w:val="both"/>
        <w:rPr>
          <w:ins w:id="2734" w:author="YENDAPALLY, NISHITHA" w:date="2022-07-28T23:15:00Z"/>
        </w:rPr>
        <w:pPrChange w:id="2735" w:author="Avdesh Mishra" w:date="2022-07-31T23:31:00Z">
          <w:pPr>
            <w:spacing w:line="480" w:lineRule="auto"/>
          </w:pPr>
        </w:pPrChange>
      </w:pPr>
      <w:ins w:id="2736" w:author="YENDAPALLY, NISHITHA" w:date="2022-07-28T23:15:00Z">
        <w:r>
          <w:t xml:space="preserve">    #</w:t>
        </w:r>
        <w:proofErr w:type="gramStart"/>
        <w:r>
          <w:t>print</w:t>
        </w:r>
        <w:proofErr w:type="gramEnd"/>
        <w:r>
          <w:t>(data_texts)</w:t>
        </w:r>
      </w:ins>
    </w:p>
    <w:p w14:paraId="640B4AE9" w14:textId="77777777" w:rsidR="00AC1E97" w:rsidRDefault="00AC1E97" w:rsidP="002B04EF">
      <w:pPr>
        <w:spacing w:line="360" w:lineRule="auto"/>
        <w:jc w:val="both"/>
        <w:rPr>
          <w:ins w:id="2737" w:author="YENDAPALLY, NISHITHA" w:date="2022-07-28T23:15:00Z"/>
        </w:rPr>
        <w:pPrChange w:id="2738" w:author="Avdesh Mishra" w:date="2022-07-31T23:31:00Z">
          <w:pPr>
            <w:spacing w:line="480" w:lineRule="auto"/>
          </w:pPr>
        </w:pPrChange>
      </w:pPr>
      <w:ins w:id="2739" w:author="YENDAPALLY, NISHITHA" w:date="2022-07-28T23:15:00Z">
        <w:r>
          <w:t xml:space="preserve"> y= </w:t>
        </w:r>
        <w:proofErr w:type="spellStart"/>
        <w:proofErr w:type="gramStart"/>
        <w:r>
          <w:t>data.iloc</w:t>
        </w:r>
        <w:proofErr w:type="spellEnd"/>
        <w:proofErr w:type="gramEnd"/>
        <w:r>
          <w:t>[:, 0].values</w:t>
        </w:r>
      </w:ins>
    </w:p>
    <w:p w14:paraId="2045AB48" w14:textId="77777777" w:rsidR="00AC1E97" w:rsidRDefault="00AC1E97" w:rsidP="002B04EF">
      <w:pPr>
        <w:spacing w:line="360" w:lineRule="auto"/>
        <w:jc w:val="both"/>
        <w:rPr>
          <w:ins w:id="2740" w:author="YENDAPALLY, NISHITHA" w:date="2022-07-28T23:15:00Z"/>
        </w:rPr>
        <w:pPrChange w:id="2741" w:author="Avdesh Mishra" w:date="2022-07-31T23:31:00Z">
          <w:pPr>
            <w:spacing w:line="480" w:lineRule="auto"/>
          </w:pPr>
        </w:pPrChange>
      </w:pPr>
      <w:proofErr w:type="spellStart"/>
      <w:ins w:id="2742" w:author="YENDAPALLY, NISHITHA" w:date="2022-07-28T23:15:00Z">
        <w:r>
          <w:t>y_train</w:t>
        </w:r>
        <w:proofErr w:type="spellEnd"/>
        <w:r>
          <w:t>=</w:t>
        </w:r>
        <w:proofErr w:type="gramStart"/>
        <w:r>
          <w:t>y[</w:t>
        </w:r>
        <w:proofErr w:type="gramEnd"/>
        <w:r>
          <w:t>0:512]</w:t>
        </w:r>
      </w:ins>
    </w:p>
    <w:p w14:paraId="2BC8AC72" w14:textId="77777777" w:rsidR="00AC1E97" w:rsidRDefault="00AC1E97" w:rsidP="002B04EF">
      <w:pPr>
        <w:spacing w:line="360" w:lineRule="auto"/>
        <w:jc w:val="both"/>
        <w:rPr>
          <w:ins w:id="2743" w:author="YENDAPALLY, NISHITHA" w:date="2022-07-28T23:15:00Z"/>
        </w:rPr>
        <w:pPrChange w:id="2744" w:author="Avdesh Mishra" w:date="2022-07-31T23:31:00Z">
          <w:pPr>
            <w:spacing w:line="480" w:lineRule="auto"/>
          </w:pPr>
        </w:pPrChange>
      </w:pPr>
      <w:proofErr w:type="spellStart"/>
      <w:ins w:id="2745" w:author="YENDAPALLY, NISHITHA" w:date="2022-07-28T23:15:00Z">
        <w:r>
          <w:t>y_test</w:t>
        </w:r>
        <w:proofErr w:type="spellEnd"/>
        <w:r>
          <w:t>=</w:t>
        </w:r>
        <w:proofErr w:type="gramStart"/>
        <w:r>
          <w:t>y[</w:t>
        </w:r>
        <w:proofErr w:type="gramEnd"/>
        <w:r>
          <w:t>512:]</w:t>
        </w:r>
      </w:ins>
    </w:p>
    <w:p w14:paraId="4C8C493C" w14:textId="77777777" w:rsidR="00AC1E97" w:rsidRDefault="00AC1E97" w:rsidP="002B04EF">
      <w:pPr>
        <w:spacing w:line="360" w:lineRule="auto"/>
        <w:jc w:val="both"/>
        <w:rPr>
          <w:ins w:id="2746" w:author="YENDAPALLY, NISHITHA" w:date="2022-07-28T23:15:00Z"/>
        </w:rPr>
        <w:pPrChange w:id="2747" w:author="Avdesh Mishra" w:date="2022-07-31T23:31:00Z">
          <w:pPr>
            <w:spacing w:line="480" w:lineRule="auto"/>
          </w:pPr>
        </w:pPrChange>
      </w:pPr>
      <w:ins w:id="2748" w:author="YENDAPALLY, NISHITHA" w:date="2022-07-28T23:15:00Z">
        <w:r>
          <w:t>##Applying Feature Extraction Techniques TFIDF and Count Vectorizer</w:t>
        </w:r>
      </w:ins>
    </w:p>
    <w:p w14:paraId="3CE26900" w14:textId="77777777" w:rsidR="00AC1E97" w:rsidRDefault="00AC1E97" w:rsidP="002B04EF">
      <w:pPr>
        <w:spacing w:line="360" w:lineRule="auto"/>
        <w:jc w:val="both"/>
        <w:rPr>
          <w:ins w:id="2749" w:author="YENDAPALLY, NISHITHA" w:date="2022-07-28T23:15:00Z"/>
        </w:rPr>
        <w:pPrChange w:id="2750" w:author="Avdesh Mishra" w:date="2022-07-31T23:31:00Z">
          <w:pPr>
            <w:spacing w:line="480" w:lineRule="auto"/>
          </w:pPr>
        </w:pPrChange>
      </w:pPr>
      <w:ins w:id="2751" w:author="YENDAPALLY, NISHITHA" w:date="2022-07-28T23:15:00Z">
        <w:r>
          <w:t xml:space="preserve">from </w:t>
        </w:r>
        <w:proofErr w:type="spellStart"/>
        <w:proofErr w:type="gramStart"/>
        <w:r>
          <w:t>sklearn.feature</w:t>
        </w:r>
        <w:proofErr w:type="gramEnd"/>
        <w:r>
          <w:t>_extraction.text</w:t>
        </w:r>
        <w:proofErr w:type="spellEnd"/>
        <w:r>
          <w:t xml:space="preserve"> import </w:t>
        </w:r>
        <w:proofErr w:type="spellStart"/>
        <w:r>
          <w:t>CountVectorizer</w:t>
        </w:r>
        <w:proofErr w:type="spellEnd"/>
      </w:ins>
    </w:p>
    <w:p w14:paraId="54E2F58C" w14:textId="77777777" w:rsidR="00AC1E97" w:rsidRDefault="00AC1E97" w:rsidP="002B04EF">
      <w:pPr>
        <w:spacing w:line="360" w:lineRule="auto"/>
        <w:jc w:val="both"/>
        <w:rPr>
          <w:ins w:id="2752" w:author="YENDAPALLY, NISHITHA" w:date="2022-07-28T23:15:00Z"/>
        </w:rPr>
        <w:pPrChange w:id="2753" w:author="Avdesh Mishra" w:date="2022-07-31T23:31:00Z">
          <w:pPr>
            <w:spacing w:line="480" w:lineRule="auto"/>
          </w:pPr>
        </w:pPrChange>
      </w:pPr>
      <w:ins w:id="2754" w:author="YENDAPALLY, NISHITHA" w:date="2022-07-28T23:15:00Z">
        <w:r>
          <w:t xml:space="preserve">cv = </w:t>
        </w:r>
        <w:proofErr w:type="spellStart"/>
        <w:proofErr w:type="gramStart"/>
        <w:r>
          <w:t>CountVectorizer</w:t>
        </w:r>
        <w:proofErr w:type="spellEnd"/>
        <w:r>
          <w:t>(</w:t>
        </w:r>
        <w:proofErr w:type="gramEnd"/>
        <w:r>
          <w:t>)</w:t>
        </w:r>
      </w:ins>
    </w:p>
    <w:p w14:paraId="21F2DFD1" w14:textId="77777777" w:rsidR="00AC1E97" w:rsidRDefault="00AC1E97" w:rsidP="002B04EF">
      <w:pPr>
        <w:spacing w:line="360" w:lineRule="auto"/>
        <w:jc w:val="both"/>
        <w:rPr>
          <w:ins w:id="2755" w:author="YENDAPALLY, NISHITHA" w:date="2022-07-28T23:15:00Z"/>
        </w:rPr>
        <w:pPrChange w:id="2756" w:author="Avdesh Mishra" w:date="2022-07-31T23:31:00Z">
          <w:pPr>
            <w:spacing w:line="480" w:lineRule="auto"/>
          </w:pPr>
        </w:pPrChange>
      </w:pPr>
      <w:ins w:id="2757" w:author="YENDAPALLY, NISHITHA" w:date="2022-07-28T23:15:00Z">
        <w:r>
          <w:t xml:space="preserve">X= </w:t>
        </w:r>
        <w:proofErr w:type="spellStart"/>
        <w:r>
          <w:t>cv.fit_transform</w:t>
        </w:r>
        <w:proofErr w:type="spellEnd"/>
        <w:r>
          <w:t>(</w:t>
        </w:r>
        <w:proofErr w:type="spellStart"/>
        <w:r>
          <w:t>data_texts</w:t>
        </w:r>
        <w:proofErr w:type="spellEnd"/>
        <w:proofErr w:type="gramStart"/>
        <w:r>
          <w:t>).</w:t>
        </w:r>
        <w:proofErr w:type="spellStart"/>
        <w:r>
          <w:t>toarray</w:t>
        </w:r>
        <w:proofErr w:type="spellEnd"/>
        <w:proofErr w:type="gramEnd"/>
        <w:r>
          <w:t>()</w:t>
        </w:r>
      </w:ins>
    </w:p>
    <w:p w14:paraId="7D81143D" w14:textId="77777777" w:rsidR="00AC1E97" w:rsidRDefault="00AC1E97" w:rsidP="002B04EF">
      <w:pPr>
        <w:spacing w:line="360" w:lineRule="auto"/>
        <w:jc w:val="both"/>
        <w:rPr>
          <w:ins w:id="2758" w:author="YENDAPALLY, NISHITHA" w:date="2022-07-28T23:15:00Z"/>
        </w:rPr>
        <w:pPrChange w:id="2759" w:author="Avdesh Mishra" w:date="2022-07-31T23:31:00Z">
          <w:pPr>
            <w:spacing w:line="480" w:lineRule="auto"/>
          </w:pPr>
        </w:pPrChange>
      </w:pPr>
      <w:ins w:id="2760" w:author="YENDAPALLY, NISHITHA" w:date="2022-07-28T23:15:00Z">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ins>
    </w:p>
    <w:p w14:paraId="5BF254A8" w14:textId="77777777" w:rsidR="00AC1E97" w:rsidRDefault="00AC1E97" w:rsidP="002B04EF">
      <w:pPr>
        <w:spacing w:line="360" w:lineRule="auto"/>
        <w:jc w:val="both"/>
        <w:rPr>
          <w:ins w:id="2761" w:author="YENDAPALLY, NISHITHA" w:date="2022-07-28T23:15:00Z"/>
        </w:rPr>
        <w:pPrChange w:id="2762" w:author="Avdesh Mishra" w:date="2022-07-31T23:31:00Z">
          <w:pPr>
            <w:spacing w:line="480" w:lineRule="auto"/>
          </w:pPr>
        </w:pPrChange>
      </w:pPr>
      <w:ins w:id="2763" w:author="YENDAPALLY, NISHITHA" w:date="2022-07-28T23:15:00Z">
        <w:r>
          <w:t>#cv=</w:t>
        </w:r>
        <w:proofErr w:type="gramStart"/>
        <w:r>
          <w:t>TfidfVectorizer(</w:t>
        </w:r>
        <w:proofErr w:type="gramEnd"/>
        <w:r>
          <w:t>)</w:t>
        </w:r>
      </w:ins>
    </w:p>
    <w:p w14:paraId="7AA68B77" w14:textId="77777777" w:rsidR="00AC1E97" w:rsidRDefault="00AC1E97" w:rsidP="002B04EF">
      <w:pPr>
        <w:spacing w:line="360" w:lineRule="auto"/>
        <w:jc w:val="both"/>
        <w:rPr>
          <w:ins w:id="2764" w:author="YENDAPALLY, NISHITHA" w:date="2022-07-28T23:15:00Z"/>
        </w:rPr>
        <w:pPrChange w:id="2765" w:author="Avdesh Mishra" w:date="2022-07-31T23:31:00Z">
          <w:pPr>
            <w:spacing w:line="480" w:lineRule="auto"/>
          </w:pPr>
        </w:pPrChange>
      </w:pPr>
      <w:ins w:id="2766" w:author="YENDAPALLY, NISHITHA" w:date="2022-07-28T23:15:00Z">
        <w:r>
          <w:t>#X=cv.fit_transform(data_texts</w:t>
        </w:r>
        <w:proofErr w:type="gramStart"/>
        <w:r>
          <w:t>).toarray</w:t>
        </w:r>
        <w:proofErr w:type="gramEnd"/>
        <w:r>
          <w:t>()</w:t>
        </w:r>
      </w:ins>
    </w:p>
    <w:p w14:paraId="62415DA6" w14:textId="77777777" w:rsidR="00AC1E97" w:rsidRDefault="00AC1E97" w:rsidP="002B04EF">
      <w:pPr>
        <w:spacing w:line="360" w:lineRule="auto"/>
        <w:jc w:val="both"/>
        <w:rPr>
          <w:ins w:id="2767" w:author="YENDAPALLY, NISHITHA" w:date="2022-07-28T23:15:00Z"/>
        </w:rPr>
        <w:pPrChange w:id="2768" w:author="Avdesh Mishra" w:date="2022-07-31T23:31:00Z">
          <w:pPr>
            <w:spacing w:line="480" w:lineRule="auto"/>
          </w:pPr>
        </w:pPrChange>
      </w:pPr>
      <w:ins w:id="2769" w:author="YENDAPALLY, NISHITHA" w:date="2022-07-28T23:15:00Z">
        <w:r>
          <w:t>print(</w:t>
        </w:r>
        <w:proofErr w:type="spellStart"/>
        <w:r>
          <w:t>data_texts</w:t>
        </w:r>
        <w:proofErr w:type="spellEnd"/>
        <w:r>
          <w:t>)</w:t>
        </w:r>
      </w:ins>
    </w:p>
    <w:p w14:paraId="00B2883E" w14:textId="77777777" w:rsidR="00AC1E97" w:rsidRDefault="00AC1E97" w:rsidP="002B04EF">
      <w:pPr>
        <w:spacing w:line="360" w:lineRule="auto"/>
        <w:jc w:val="both"/>
        <w:rPr>
          <w:ins w:id="2770" w:author="YENDAPALLY, NISHITHA" w:date="2022-07-28T23:15:00Z"/>
        </w:rPr>
        <w:pPrChange w:id="2771" w:author="Avdesh Mishra" w:date="2022-07-31T23:31:00Z">
          <w:pPr>
            <w:spacing w:line="480" w:lineRule="auto"/>
          </w:pPr>
        </w:pPrChange>
      </w:pPr>
      <w:ins w:id="2772" w:author="YENDAPALLY, NISHITHA" w:date="2022-07-28T23:15:00Z">
        <w:r>
          <w:t>print(</w:t>
        </w:r>
        <w:proofErr w:type="spellStart"/>
        <w:r>
          <w:t>X_</w:t>
        </w:r>
        <w:proofErr w:type="gramStart"/>
        <w:r>
          <w:t>train.toarray</w:t>
        </w:r>
        <w:proofErr w:type="spellEnd"/>
        <w:proofErr w:type="gramEnd"/>
        <w:r>
          <w:t>())</w:t>
        </w:r>
      </w:ins>
    </w:p>
    <w:p w14:paraId="5C216B51" w14:textId="77777777" w:rsidR="00AC1E97" w:rsidRDefault="00AC1E97" w:rsidP="002B04EF">
      <w:pPr>
        <w:spacing w:line="360" w:lineRule="auto"/>
        <w:jc w:val="both"/>
        <w:rPr>
          <w:ins w:id="2773" w:author="YENDAPALLY, NISHITHA" w:date="2022-07-28T23:15:00Z"/>
        </w:rPr>
        <w:pPrChange w:id="2774" w:author="Avdesh Mishra" w:date="2022-07-31T23:31:00Z">
          <w:pPr>
            <w:spacing w:line="480" w:lineRule="auto"/>
          </w:pPr>
        </w:pPrChange>
      </w:pPr>
      <w:ins w:id="2775" w:author="YENDAPALLY, NISHITHA" w:date="2022-07-28T23:15:00Z">
        <w:r>
          <w:t>print(</w:t>
        </w:r>
        <w:proofErr w:type="spellStart"/>
        <w:r>
          <w:t>X_</w:t>
        </w:r>
        <w:proofErr w:type="gramStart"/>
        <w:r>
          <w:t>train.shape</w:t>
        </w:r>
        <w:proofErr w:type="spellEnd"/>
        <w:proofErr w:type="gramEnd"/>
        <w:r>
          <w:t>)</w:t>
        </w:r>
      </w:ins>
    </w:p>
    <w:p w14:paraId="091EF67F" w14:textId="77777777" w:rsidR="00AC1E97" w:rsidRDefault="00AC1E97" w:rsidP="002B04EF">
      <w:pPr>
        <w:spacing w:line="360" w:lineRule="auto"/>
        <w:jc w:val="both"/>
        <w:rPr>
          <w:ins w:id="2776" w:author="YENDAPALLY, NISHITHA" w:date="2022-07-28T23:15:00Z"/>
        </w:rPr>
        <w:pPrChange w:id="2777" w:author="Avdesh Mishra" w:date="2022-07-31T23:31:00Z">
          <w:pPr>
            <w:spacing w:line="480" w:lineRule="auto"/>
          </w:pPr>
        </w:pPrChange>
      </w:pPr>
      <w:ins w:id="2778" w:author="YENDAPALLY, NISHITHA" w:date="2022-07-28T23:15:00Z">
        <w:r>
          <w:t>#</w:t>
        </w:r>
        <w:proofErr w:type="gramStart"/>
        <w:r>
          <w:t>removing</w:t>
        </w:r>
        <w:proofErr w:type="gramEnd"/>
        <w:r>
          <w:t xml:space="preserve"> all rows before 512</w:t>
        </w:r>
      </w:ins>
    </w:p>
    <w:p w14:paraId="03E30C94" w14:textId="77777777" w:rsidR="00AC1E97" w:rsidRDefault="00AC1E97" w:rsidP="002B04EF">
      <w:pPr>
        <w:spacing w:line="360" w:lineRule="auto"/>
        <w:jc w:val="both"/>
        <w:rPr>
          <w:ins w:id="2779" w:author="YENDAPALLY, NISHITHA" w:date="2022-07-28T23:15:00Z"/>
        </w:rPr>
        <w:pPrChange w:id="2780" w:author="Avdesh Mishra" w:date="2022-07-31T23:31:00Z">
          <w:pPr>
            <w:spacing w:line="480" w:lineRule="auto"/>
          </w:pPr>
        </w:pPrChange>
      </w:pPr>
      <w:ins w:id="2781" w:author="YENDAPALLY, NISHITHA" w:date="2022-07-28T23:15:00Z">
        <w:r>
          <w:t>#X_test=</w:t>
        </w:r>
        <w:proofErr w:type="gramStart"/>
        <w:r>
          <w:t>X[</w:t>
        </w:r>
        <w:proofErr w:type="gramEnd"/>
        <w:r>
          <w:t>512:]</w:t>
        </w:r>
      </w:ins>
    </w:p>
    <w:p w14:paraId="38664436" w14:textId="77777777" w:rsidR="00AC1E97" w:rsidRDefault="00AC1E97" w:rsidP="002B04EF">
      <w:pPr>
        <w:spacing w:line="360" w:lineRule="auto"/>
        <w:jc w:val="both"/>
        <w:rPr>
          <w:ins w:id="2782" w:author="YENDAPALLY, NISHITHA" w:date="2022-07-28T23:15:00Z"/>
        </w:rPr>
        <w:pPrChange w:id="2783" w:author="Avdesh Mishra" w:date="2022-07-31T23:31:00Z">
          <w:pPr>
            <w:spacing w:line="480" w:lineRule="auto"/>
          </w:pPr>
        </w:pPrChange>
      </w:pPr>
      <w:ins w:id="2784" w:author="YENDAPALLY, NISHITHA" w:date="2022-07-28T23:15:00Z">
        <w:r>
          <w:t>#</w:t>
        </w:r>
        <w:proofErr w:type="gramStart"/>
        <w:r>
          <w:t>removing</w:t>
        </w:r>
        <w:proofErr w:type="gramEnd"/>
        <w:r>
          <w:t xml:space="preserve"> all row after 512</w:t>
        </w:r>
      </w:ins>
    </w:p>
    <w:p w14:paraId="4653992B" w14:textId="77777777" w:rsidR="00AC1E97" w:rsidRDefault="00AC1E97" w:rsidP="002B04EF">
      <w:pPr>
        <w:spacing w:line="360" w:lineRule="auto"/>
        <w:jc w:val="both"/>
        <w:rPr>
          <w:ins w:id="2785" w:author="YENDAPALLY, NISHITHA" w:date="2022-07-28T23:15:00Z"/>
        </w:rPr>
        <w:pPrChange w:id="2786" w:author="Avdesh Mishra" w:date="2022-07-31T23:31:00Z">
          <w:pPr>
            <w:spacing w:line="480" w:lineRule="auto"/>
          </w:pPr>
        </w:pPrChange>
      </w:pPr>
      <w:ins w:id="2787" w:author="YENDAPALLY, NISHITHA" w:date="2022-07-28T23:15:00Z">
        <w:r>
          <w:t>#X_train=</w:t>
        </w:r>
        <w:proofErr w:type="gramStart"/>
        <w:r>
          <w:t>X[</w:t>
        </w:r>
        <w:proofErr w:type="gramEnd"/>
        <w:r>
          <w:t>0:512]</w:t>
        </w:r>
      </w:ins>
    </w:p>
    <w:p w14:paraId="1027E063" w14:textId="77777777" w:rsidR="00AC1E97" w:rsidRDefault="00AC1E97" w:rsidP="002B04EF">
      <w:pPr>
        <w:spacing w:line="360" w:lineRule="auto"/>
        <w:jc w:val="both"/>
        <w:rPr>
          <w:ins w:id="2788" w:author="YENDAPALLY, NISHITHA" w:date="2022-07-28T23:15:00Z"/>
        </w:rPr>
        <w:pPrChange w:id="2789" w:author="Avdesh Mishra" w:date="2022-07-31T23:31:00Z">
          <w:pPr>
            <w:spacing w:line="480" w:lineRule="auto"/>
          </w:pPr>
        </w:pPrChange>
      </w:pPr>
      <w:ins w:id="2790" w:author="YENDAPALLY, NISHITHA" w:date="2022-07-28T23:15:00Z">
        <w:r>
          <w:t># Feature selection using Chi2</w:t>
        </w:r>
      </w:ins>
    </w:p>
    <w:p w14:paraId="64D800AB" w14:textId="77777777" w:rsidR="00AC1E97" w:rsidRDefault="00AC1E97" w:rsidP="002B04EF">
      <w:pPr>
        <w:spacing w:line="360" w:lineRule="auto"/>
        <w:jc w:val="both"/>
        <w:rPr>
          <w:ins w:id="2791" w:author="YENDAPALLY, NISHITHA" w:date="2022-07-28T23:15:00Z"/>
        </w:rPr>
        <w:pPrChange w:id="2792" w:author="Avdesh Mishra" w:date="2022-07-31T23:31:00Z">
          <w:pPr>
            <w:spacing w:line="480" w:lineRule="auto"/>
          </w:pPr>
        </w:pPrChange>
      </w:pPr>
      <w:ins w:id="2793" w:author="YENDAPALLY, NISHITHA" w:date="2022-07-28T23:15:00Z">
        <w:r>
          <w:t xml:space="preserve">#from </w:t>
        </w:r>
        <w:proofErr w:type="spellStart"/>
        <w:proofErr w:type="gramStart"/>
        <w:r>
          <w:t>sklearn.feature</w:t>
        </w:r>
        <w:proofErr w:type="gramEnd"/>
        <w:r>
          <w:t>_selection</w:t>
        </w:r>
        <w:proofErr w:type="spellEnd"/>
        <w:r>
          <w:t xml:space="preserve"> import </w:t>
        </w:r>
        <w:proofErr w:type="spellStart"/>
        <w:r>
          <w:t>SelectKBest</w:t>
        </w:r>
        <w:proofErr w:type="spellEnd"/>
      </w:ins>
    </w:p>
    <w:p w14:paraId="4D9E7DA2" w14:textId="77777777" w:rsidR="00AC1E97" w:rsidRDefault="00AC1E97" w:rsidP="002B04EF">
      <w:pPr>
        <w:spacing w:line="360" w:lineRule="auto"/>
        <w:jc w:val="both"/>
        <w:rPr>
          <w:ins w:id="2794" w:author="YENDAPALLY, NISHITHA" w:date="2022-07-28T23:15:00Z"/>
        </w:rPr>
        <w:pPrChange w:id="2795" w:author="Avdesh Mishra" w:date="2022-07-31T23:31:00Z">
          <w:pPr>
            <w:spacing w:line="480" w:lineRule="auto"/>
          </w:pPr>
        </w:pPrChange>
      </w:pPr>
      <w:ins w:id="2796" w:author="YENDAPALLY, NISHITHA" w:date="2022-07-28T23:15:00Z">
        <w:r>
          <w:lastRenderedPageBreak/>
          <w:t xml:space="preserve">#from </w:t>
        </w:r>
        <w:proofErr w:type="spellStart"/>
        <w:proofErr w:type="gramStart"/>
        <w:r>
          <w:t>sklearn.feature</w:t>
        </w:r>
        <w:proofErr w:type="gramEnd"/>
        <w:r>
          <w:t>_selection</w:t>
        </w:r>
        <w:proofErr w:type="spellEnd"/>
        <w:r>
          <w:t xml:space="preserve"> import chi2</w:t>
        </w:r>
      </w:ins>
    </w:p>
    <w:p w14:paraId="54467DB3" w14:textId="77777777" w:rsidR="00AC1E97" w:rsidRDefault="00AC1E97" w:rsidP="002B04EF">
      <w:pPr>
        <w:spacing w:line="360" w:lineRule="auto"/>
        <w:jc w:val="both"/>
        <w:rPr>
          <w:ins w:id="2797" w:author="YENDAPALLY, NISHITHA" w:date="2022-07-28T23:15:00Z"/>
        </w:rPr>
        <w:pPrChange w:id="2798" w:author="Avdesh Mishra" w:date="2022-07-31T23:31:00Z">
          <w:pPr>
            <w:spacing w:line="480" w:lineRule="auto"/>
          </w:pPr>
        </w:pPrChange>
      </w:pPr>
      <w:ins w:id="2799" w:author="YENDAPALLY, NISHITHA" w:date="2022-07-28T23:15:00Z">
        <w:r>
          <w:t xml:space="preserve">#X= </w:t>
        </w:r>
        <w:proofErr w:type="spellStart"/>
        <w:proofErr w:type="gramStart"/>
        <w:r>
          <w:t>SelectKBest</w:t>
        </w:r>
        <w:proofErr w:type="spellEnd"/>
        <w:r>
          <w:t>(</w:t>
        </w:r>
        <w:proofErr w:type="gramEnd"/>
        <w:r>
          <w:t>chi2, k=3).</w:t>
        </w:r>
        <w:proofErr w:type="spellStart"/>
        <w:r>
          <w:t>fit_transform</w:t>
        </w:r>
        <w:proofErr w:type="spellEnd"/>
        <w:r>
          <w:t>(</w:t>
        </w:r>
        <w:proofErr w:type="spellStart"/>
        <w:r>
          <w:t>X,y</w:t>
        </w:r>
        <w:proofErr w:type="spellEnd"/>
        <w:r>
          <w:t>)</w:t>
        </w:r>
      </w:ins>
    </w:p>
    <w:p w14:paraId="2F5131AB" w14:textId="77777777" w:rsidR="00AC1E97" w:rsidRDefault="00AC1E97" w:rsidP="002B04EF">
      <w:pPr>
        <w:spacing w:line="360" w:lineRule="auto"/>
        <w:jc w:val="both"/>
        <w:rPr>
          <w:ins w:id="2800" w:author="YENDAPALLY, NISHITHA" w:date="2022-07-28T23:15:00Z"/>
        </w:rPr>
        <w:pPrChange w:id="2801" w:author="Avdesh Mishra" w:date="2022-07-31T23:31:00Z">
          <w:pPr>
            <w:spacing w:line="480" w:lineRule="auto"/>
          </w:pPr>
        </w:pPrChange>
      </w:pPr>
      <w:ins w:id="2802" w:author="YENDAPALLY, NISHITHA" w:date="2022-07-28T23:15:00Z">
        <w:r>
          <w:t xml:space="preserve">#Feature selection using </w:t>
        </w:r>
        <w:proofErr w:type="spellStart"/>
        <w:r>
          <w:t>f_regression</w:t>
        </w:r>
        <w:proofErr w:type="spellEnd"/>
      </w:ins>
    </w:p>
    <w:p w14:paraId="58EB2757" w14:textId="77777777" w:rsidR="00AC1E97" w:rsidRDefault="00AC1E97" w:rsidP="002B04EF">
      <w:pPr>
        <w:spacing w:line="360" w:lineRule="auto"/>
        <w:jc w:val="both"/>
        <w:rPr>
          <w:ins w:id="2803" w:author="YENDAPALLY, NISHITHA" w:date="2022-07-28T23:15:00Z"/>
        </w:rPr>
        <w:pPrChange w:id="2804" w:author="Avdesh Mishra" w:date="2022-07-31T23:31:00Z">
          <w:pPr>
            <w:spacing w:line="480" w:lineRule="auto"/>
          </w:pPr>
        </w:pPrChange>
      </w:pPr>
      <w:ins w:id="2805" w:author="YENDAPALLY, NISHITHA" w:date="2022-07-28T23:15:00Z">
        <w:r>
          <w:t xml:space="preserve">from </w:t>
        </w:r>
        <w:proofErr w:type="spellStart"/>
        <w:proofErr w:type="gramStart"/>
        <w:r>
          <w:t>sklearn.feature</w:t>
        </w:r>
        <w:proofErr w:type="gramEnd"/>
        <w:r>
          <w:t>_selection</w:t>
        </w:r>
        <w:proofErr w:type="spellEnd"/>
        <w:r>
          <w:t xml:space="preserve"> import </w:t>
        </w:r>
        <w:proofErr w:type="spellStart"/>
        <w:r>
          <w:t>SelectKBest</w:t>
        </w:r>
        <w:proofErr w:type="spellEnd"/>
      </w:ins>
    </w:p>
    <w:p w14:paraId="5051139D" w14:textId="77777777" w:rsidR="00AC1E97" w:rsidRDefault="00AC1E97" w:rsidP="002B04EF">
      <w:pPr>
        <w:spacing w:line="360" w:lineRule="auto"/>
        <w:jc w:val="both"/>
        <w:rPr>
          <w:ins w:id="2806" w:author="YENDAPALLY, NISHITHA" w:date="2022-07-28T23:15:00Z"/>
        </w:rPr>
        <w:pPrChange w:id="2807" w:author="Avdesh Mishra" w:date="2022-07-31T23:31:00Z">
          <w:pPr>
            <w:spacing w:line="480" w:lineRule="auto"/>
          </w:pPr>
        </w:pPrChange>
      </w:pPr>
      <w:ins w:id="2808" w:author="YENDAPALLY, NISHITHA" w:date="2022-07-28T23:15:00Z">
        <w:r>
          <w:t xml:space="preserve">from </w:t>
        </w:r>
        <w:proofErr w:type="spellStart"/>
        <w:proofErr w:type="gramStart"/>
        <w:r>
          <w:t>sklearn.feature</w:t>
        </w:r>
        <w:proofErr w:type="gramEnd"/>
        <w:r>
          <w:t>_selection</w:t>
        </w:r>
        <w:proofErr w:type="spellEnd"/>
        <w:r>
          <w:t xml:space="preserve"> import </w:t>
        </w:r>
        <w:proofErr w:type="spellStart"/>
        <w:r>
          <w:t>f_regression</w:t>
        </w:r>
        <w:proofErr w:type="spellEnd"/>
      </w:ins>
    </w:p>
    <w:p w14:paraId="516A5429" w14:textId="77777777" w:rsidR="00AC1E97" w:rsidRDefault="00AC1E97" w:rsidP="002B04EF">
      <w:pPr>
        <w:spacing w:line="360" w:lineRule="auto"/>
        <w:jc w:val="both"/>
        <w:rPr>
          <w:ins w:id="2809" w:author="YENDAPALLY, NISHITHA" w:date="2022-07-28T23:15:00Z"/>
        </w:rPr>
        <w:pPrChange w:id="2810" w:author="Avdesh Mishra" w:date="2022-07-31T23:31:00Z">
          <w:pPr>
            <w:spacing w:line="480" w:lineRule="auto"/>
          </w:pPr>
        </w:pPrChange>
      </w:pPr>
      <w:ins w:id="2811" w:author="YENDAPALLY, NISHITHA" w:date="2022-07-28T23:15:00Z">
        <w:r>
          <w:t xml:space="preserve">fs = </w:t>
        </w:r>
        <w:proofErr w:type="spellStart"/>
        <w:proofErr w:type="gramStart"/>
        <w:r>
          <w:t>SelectKBest</w:t>
        </w:r>
        <w:proofErr w:type="spellEnd"/>
        <w:r>
          <w:t>(</w:t>
        </w:r>
        <w:proofErr w:type="spellStart"/>
        <w:proofErr w:type="gramEnd"/>
        <w:r>
          <w:t>score_func</w:t>
        </w:r>
        <w:proofErr w:type="spellEnd"/>
        <w:r>
          <w:t>=</w:t>
        </w:r>
        <w:proofErr w:type="spellStart"/>
        <w:r>
          <w:t>f_regression</w:t>
        </w:r>
        <w:proofErr w:type="spellEnd"/>
        <w:r>
          <w:t>, k=5)</w:t>
        </w:r>
      </w:ins>
    </w:p>
    <w:p w14:paraId="772B98D6" w14:textId="77777777" w:rsidR="00AC1E97" w:rsidRDefault="00AC1E97" w:rsidP="002B04EF">
      <w:pPr>
        <w:spacing w:line="360" w:lineRule="auto"/>
        <w:jc w:val="both"/>
        <w:rPr>
          <w:ins w:id="2812" w:author="YENDAPALLY, NISHITHA" w:date="2022-07-28T23:15:00Z"/>
        </w:rPr>
        <w:pPrChange w:id="2813" w:author="Avdesh Mishra" w:date="2022-07-31T23:31:00Z">
          <w:pPr>
            <w:spacing w:line="480" w:lineRule="auto"/>
          </w:pPr>
        </w:pPrChange>
      </w:pPr>
      <w:ins w:id="2814" w:author="YENDAPALLY, NISHITHA" w:date="2022-07-28T23:15:00Z">
        <w:r>
          <w:t xml:space="preserve">test= </w:t>
        </w:r>
        <w:proofErr w:type="spellStart"/>
        <w:r>
          <w:t>fs.fit_</w:t>
        </w:r>
        <w:proofErr w:type="gramStart"/>
        <w:r>
          <w:t>transform</w:t>
        </w:r>
        <w:proofErr w:type="spellEnd"/>
        <w:r>
          <w:t>(</w:t>
        </w:r>
        <w:proofErr w:type="gramEnd"/>
        <w:r>
          <w:t>X, y)</w:t>
        </w:r>
      </w:ins>
    </w:p>
    <w:p w14:paraId="5E9331D1" w14:textId="77777777" w:rsidR="00AC1E97" w:rsidRDefault="00AC1E97" w:rsidP="002B04EF">
      <w:pPr>
        <w:spacing w:line="360" w:lineRule="auto"/>
        <w:jc w:val="both"/>
        <w:rPr>
          <w:ins w:id="2815" w:author="YENDAPALLY, NISHITHA" w:date="2022-07-28T23:15:00Z"/>
        </w:rPr>
        <w:pPrChange w:id="2816" w:author="Avdesh Mishra" w:date="2022-07-31T23:31:00Z">
          <w:pPr>
            <w:spacing w:line="480" w:lineRule="auto"/>
          </w:pPr>
        </w:pPrChange>
      </w:pPr>
      <w:proofErr w:type="spellStart"/>
      <w:ins w:id="2817" w:author="YENDAPALLY, NISHITHA" w:date="2022-07-28T23:15:00Z">
        <w:r>
          <w:t>X_test</w:t>
        </w:r>
        <w:proofErr w:type="spellEnd"/>
        <w:r>
          <w:t>=</w:t>
        </w:r>
        <w:proofErr w:type="gramStart"/>
        <w:r>
          <w:t>X[</w:t>
        </w:r>
        <w:proofErr w:type="gramEnd"/>
        <w:r>
          <w:t>512:]</w:t>
        </w:r>
      </w:ins>
    </w:p>
    <w:p w14:paraId="4FEB044E" w14:textId="77777777" w:rsidR="00AC1E97" w:rsidRDefault="00AC1E97" w:rsidP="002B04EF">
      <w:pPr>
        <w:spacing w:line="360" w:lineRule="auto"/>
        <w:jc w:val="both"/>
        <w:rPr>
          <w:ins w:id="2818" w:author="YENDAPALLY, NISHITHA" w:date="2022-07-28T23:15:00Z"/>
        </w:rPr>
        <w:pPrChange w:id="2819" w:author="Avdesh Mishra" w:date="2022-07-31T23:31:00Z">
          <w:pPr>
            <w:spacing w:line="480" w:lineRule="auto"/>
          </w:pPr>
        </w:pPrChange>
      </w:pPr>
      <w:proofErr w:type="spellStart"/>
      <w:ins w:id="2820" w:author="YENDAPALLY, NISHITHA" w:date="2022-07-28T23:15:00Z">
        <w:r>
          <w:t>X_train</w:t>
        </w:r>
        <w:proofErr w:type="spellEnd"/>
        <w:r>
          <w:t>=</w:t>
        </w:r>
        <w:proofErr w:type="gramStart"/>
        <w:r>
          <w:t>X[</w:t>
        </w:r>
        <w:proofErr w:type="gramEnd"/>
        <w:r>
          <w:t>0:512]</w:t>
        </w:r>
      </w:ins>
    </w:p>
    <w:p w14:paraId="0610F4F6" w14:textId="77777777" w:rsidR="00AC1E97" w:rsidRDefault="00AC1E97" w:rsidP="002B04EF">
      <w:pPr>
        <w:spacing w:line="360" w:lineRule="auto"/>
        <w:jc w:val="both"/>
        <w:rPr>
          <w:ins w:id="2821" w:author="YENDAPALLY, NISHITHA" w:date="2022-07-28T23:15:00Z"/>
        </w:rPr>
        <w:pPrChange w:id="2822" w:author="Avdesh Mishra" w:date="2022-07-31T23:31:00Z">
          <w:pPr>
            <w:spacing w:line="480" w:lineRule="auto"/>
          </w:pPr>
        </w:pPrChange>
      </w:pPr>
      <w:ins w:id="2823" w:author="YENDAPALLY, NISHITHA" w:date="2022-07-28T23:15:00Z">
        <w:r w:rsidRPr="009E22B9">
          <w:t>print(</w:t>
        </w:r>
        <w:proofErr w:type="spellStart"/>
        <w:r w:rsidRPr="009E22B9">
          <w:t>X_</w:t>
        </w:r>
        <w:proofErr w:type="gramStart"/>
        <w:r w:rsidRPr="009E22B9">
          <w:t>test.shape</w:t>
        </w:r>
        <w:proofErr w:type="spellEnd"/>
        <w:proofErr w:type="gramEnd"/>
        <w:r w:rsidRPr="009E22B9">
          <w:t>)</w:t>
        </w:r>
      </w:ins>
    </w:p>
    <w:p w14:paraId="539245ED" w14:textId="77777777" w:rsidR="00AC1E97" w:rsidRPr="005101EE" w:rsidRDefault="00AC1E97" w:rsidP="002B04EF">
      <w:pPr>
        <w:spacing w:line="360" w:lineRule="auto"/>
        <w:jc w:val="both"/>
        <w:rPr>
          <w:ins w:id="2824" w:author="YENDAPALLY, NISHITHA" w:date="2022-07-28T23:15:00Z"/>
        </w:rPr>
        <w:pPrChange w:id="2825" w:author="Avdesh Mishra" w:date="2022-07-31T23:31:00Z">
          <w:pPr>
            <w:spacing w:line="480" w:lineRule="auto"/>
          </w:pPr>
        </w:pPrChange>
      </w:pPr>
      <w:ins w:id="2826" w:author="YENDAPALLY, NISHITHA" w:date="2022-07-28T23:15:00Z">
        <w:r w:rsidRPr="005101EE">
          <w:t>#</w:t>
        </w:r>
        <w:proofErr w:type="gramStart"/>
        <w:r w:rsidRPr="005101EE">
          <w:t>output</w:t>
        </w:r>
        <w:proofErr w:type="gramEnd"/>
        <w:r w:rsidRPr="005101EE">
          <w:t>: (128, 316)</w:t>
        </w:r>
      </w:ins>
    </w:p>
    <w:p w14:paraId="2D9176A8" w14:textId="77777777" w:rsidR="00AC1E97" w:rsidRDefault="00AC1E97" w:rsidP="002B04EF">
      <w:pPr>
        <w:spacing w:line="360" w:lineRule="auto"/>
        <w:jc w:val="both"/>
        <w:rPr>
          <w:ins w:id="2827" w:author="YENDAPALLY, NISHITHA" w:date="2022-07-28T23:15:00Z"/>
        </w:rPr>
        <w:pPrChange w:id="2828" w:author="Avdesh Mishra" w:date="2022-07-31T23:31:00Z">
          <w:pPr>
            <w:spacing w:line="480" w:lineRule="auto"/>
          </w:pPr>
        </w:pPrChange>
      </w:pPr>
      <w:ins w:id="2829" w:author="YENDAPALLY, NISHITHA" w:date="2022-07-28T23:15:00Z">
        <w:r w:rsidRPr="009E22B9">
          <w:t>print(</w:t>
        </w:r>
        <w:proofErr w:type="spellStart"/>
        <w:r w:rsidRPr="009E22B9">
          <w:t>X_</w:t>
        </w:r>
        <w:proofErr w:type="gramStart"/>
        <w:r w:rsidRPr="009E22B9">
          <w:t>train.shape</w:t>
        </w:r>
        <w:proofErr w:type="spellEnd"/>
        <w:proofErr w:type="gramEnd"/>
        <w:r w:rsidRPr="009E22B9">
          <w:t>)</w:t>
        </w:r>
      </w:ins>
    </w:p>
    <w:p w14:paraId="4081D18A" w14:textId="77777777" w:rsidR="00AC1E97" w:rsidRDefault="00AC1E97" w:rsidP="002B04EF">
      <w:pPr>
        <w:pStyle w:val="HTMLPreformatted"/>
        <w:wordWrap w:val="0"/>
        <w:spacing w:line="360" w:lineRule="auto"/>
        <w:jc w:val="both"/>
        <w:textAlignment w:val="baseline"/>
        <w:rPr>
          <w:ins w:id="2830" w:author="YENDAPALLY, NISHITHA" w:date="2022-07-28T23:15:00Z"/>
          <w:rFonts w:ascii="Times New Roman" w:hAnsi="Times New Roman" w:cs="Times New Roman"/>
          <w:sz w:val="24"/>
          <w:szCs w:val="24"/>
        </w:rPr>
        <w:pPrChange w:id="2831" w:author="Avdesh Mishra" w:date="2022-07-31T23:31:00Z">
          <w:pPr>
            <w:pStyle w:val="HTMLPreformatted"/>
            <w:shd w:val="clear" w:color="auto" w:fill="FFFFFF"/>
            <w:wordWrap w:val="0"/>
            <w:textAlignment w:val="baseline"/>
          </w:pPr>
        </w:pPrChange>
      </w:pPr>
      <w:ins w:id="2832" w:author="YENDAPALLY, NISHITHA" w:date="2022-07-28T23:15:00Z">
        <w:r w:rsidRPr="005101EE">
          <w:rPr>
            <w:rFonts w:ascii="Times New Roman" w:hAnsi="Times New Roman" w:cs="Times New Roman"/>
            <w:sz w:val="24"/>
            <w:szCs w:val="24"/>
          </w:rPr>
          <w:t>#</w:t>
        </w:r>
        <w:proofErr w:type="gramStart"/>
        <w:r w:rsidRPr="005101EE">
          <w:rPr>
            <w:rFonts w:ascii="Times New Roman" w:hAnsi="Times New Roman" w:cs="Times New Roman"/>
            <w:sz w:val="24"/>
            <w:szCs w:val="24"/>
          </w:rPr>
          <w:t>output</w:t>
        </w:r>
        <w:proofErr w:type="gramEnd"/>
        <w:r w:rsidRPr="005101EE">
          <w:rPr>
            <w:rFonts w:ascii="Times New Roman" w:hAnsi="Times New Roman" w:cs="Times New Roman"/>
            <w:sz w:val="24"/>
            <w:szCs w:val="24"/>
          </w:rPr>
          <w:t>: (512, 316)</w:t>
        </w:r>
      </w:ins>
    </w:p>
    <w:p w14:paraId="4F50720D" w14:textId="77777777" w:rsidR="00AC1E97" w:rsidRDefault="00AC1E97" w:rsidP="002B04EF">
      <w:pPr>
        <w:pStyle w:val="HTMLPreformatted"/>
        <w:wordWrap w:val="0"/>
        <w:spacing w:line="360" w:lineRule="auto"/>
        <w:jc w:val="both"/>
        <w:textAlignment w:val="baseline"/>
        <w:rPr>
          <w:ins w:id="2833" w:author="YENDAPALLY, NISHITHA" w:date="2022-07-28T23:15:00Z"/>
          <w:rFonts w:ascii="Times New Roman" w:hAnsi="Times New Roman" w:cs="Times New Roman"/>
          <w:b/>
          <w:bCs/>
          <w:sz w:val="24"/>
          <w:szCs w:val="24"/>
        </w:rPr>
        <w:pPrChange w:id="2834" w:author="Avdesh Mishra" w:date="2022-07-31T23:31:00Z">
          <w:pPr>
            <w:pStyle w:val="HTMLPreformatted"/>
            <w:shd w:val="clear" w:color="auto" w:fill="FFFFFF"/>
            <w:wordWrap w:val="0"/>
            <w:textAlignment w:val="baseline"/>
          </w:pPr>
        </w:pPrChange>
      </w:pPr>
    </w:p>
    <w:p w14:paraId="5C342B2C" w14:textId="77777777" w:rsidR="00AC1E97" w:rsidRDefault="00AC1E97" w:rsidP="002B04EF">
      <w:pPr>
        <w:pStyle w:val="HTMLPreformatted"/>
        <w:wordWrap w:val="0"/>
        <w:spacing w:line="360" w:lineRule="auto"/>
        <w:jc w:val="both"/>
        <w:textAlignment w:val="baseline"/>
        <w:rPr>
          <w:ins w:id="2835" w:author="YENDAPALLY, NISHITHA" w:date="2022-07-28T23:15:00Z"/>
          <w:rFonts w:ascii="Times New Roman" w:hAnsi="Times New Roman" w:cs="Times New Roman"/>
          <w:b/>
          <w:bCs/>
          <w:sz w:val="24"/>
          <w:szCs w:val="24"/>
        </w:rPr>
        <w:pPrChange w:id="2836" w:author="Avdesh Mishra" w:date="2022-07-31T23:31:00Z">
          <w:pPr>
            <w:pStyle w:val="HTMLPreformatted"/>
            <w:shd w:val="clear" w:color="auto" w:fill="FFFFFF"/>
            <w:wordWrap w:val="0"/>
            <w:textAlignment w:val="baseline"/>
          </w:pPr>
        </w:pPrChange>
      </w:pPr>
      <w:ins w:id="2837" w:author="YENDAPALLY, NISHITHA" w:date="2022-07-28T23:15:00Z">
        <w:r w:rsidRPr="005101EE">
          <w:rPr>
            <w:rFonts w:ascii="Times New Roman" w:hAnsi="Times New Roman" w:cs="Times New Roman"/>
            <w:b/>
            <w:bCs/>
            <w:sz w:val="24"/>
            <w:szCs w:val="24"/>
          </w:rPr>
          <w:t>##</w:t>
        </w:r>
        <w:r>
          <w:rPr>
            <w:rFonts w:ascii="Times New Roman" w:hAnsi="Times New Roman" w:cs="Times New Roman"/>
            <w:b/>
            <w:bCs/>
            <w:sz w:val="24"/>
            <w:szCs w:val="24"/>
          </w:rPr>
          <w:t xml:space="preserve">1. </w:t>
        </w:r>
        <w:r w:rsidRPr="005101EE">
          <w:rPr>
            <w:rFonts w:ascii="Times New Roman" w:hAnsi="Times New Roman" w:cs="Times New Roman"/>
            <w:b/>
            <w:bCs/>
            <w:sz w:val="24"/>
            <w:szCs w:val="24"/>
          </w:rPr>
          <w:t>Stacking Based model</w:t>
        </w:r>
      </w:ins>
    </w:p>
    <w:p w14:paraId="586917A4" w14:textId="77777777" w:rsidR="00AC1E97" w:rsidRPr="005101EE" w:rsidRDefault="00AC1E97" w:rsidP="002B04EF">
      <w:pPr>
        <w:pStyle w:val="HTMLPreformatted"/>
        <w:wordWrap w:val="0"/>
        <w:spacing w:line="360" w:lineRule="auto"/>
        <w:jc w:val="both"/>
        <w:textAlignment w:val="baseline"/>
        <w:rPr>
          <w:ins w:id="2838" w:author="YENDAPALLY, NISHITHA" w:date="2022-07-28T23:15:00Z"/>
          <w:rFonts w:ascii="Times New Roman" w:hAnsi="Times New Roman" w:cs="Times New Roman"/>
          <w:sz w:val="24"/>
          <w:szCs w:val="24"/>
        </w:rPr>
        <w:pPrChange w:id="2839" w:author="Avdesh Mishra" w:date="2022-07-31T23:31:00Z">
          <w:pPr>
            <w:pStyle w:val="HTMLPreformatted"/>
            <w:shd w:val="clear" w:color="auto" w:fill="FFFFFF"/>
            <w:wordWrap w:val="0"/>
            <w:textAlignment w:val="baseline"/>
          </w:pPr>
        </w:pPrChange>
      </w:pPr>
      <w:ins w:id="2840" w:author="YENDAPALLY, NISHITHA" w:date="2022-07-28T23:15:00Z">
        <w:r w:rsidRPr="005101EE">
          <w:rPr>
            <w:rFonts w:ascii="Times New Roman" w:hAnsi="Times New Roman" w:cs="Times New Roman"/>
            <w:sz w:val="24"/>
            <w:szCs w:val="24"/>
          </w:rPr>
          <w:t xml:space="preserve">from </w:t>
        </w:r>
        <w:proofErr w:type="spellStart"/>
        <w:r w:rsidRPr="005101EE">
          <w:rPr>
            <w:rFonts w:ascii="Times New Roman" w:hAnsi="Times New Roman" w:cs="Times New Roman"/>
            <w:sz w:val="24"/>
            <w:szCs w:val="24"/>
          </w:rPr>
          <w:t>sklearn</w:t>
        </w:r>
        <w:proofErr w:type="spell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svm</w:t>
        </w:r>
        <w:proofErr w:type="spellEnd"/>
      </w:ins>
    </w:p>
    <w:p w14:paraId="52BCD48E" w14:textId="77777777" w:rsidR="00AC1E97" w:rsidRPr="005101EE" w:rsidRDefault="00AC1E97" w:rsidP="002B04EF">
      <w:pPr>
        <w:pStyle w:val="HTMLPreformatted"/>
        <w:wordWrap w:val="0"/>
        <w:spacing w:line="360" w:lineRule="auto"/>
        <w:jc w:val="both"/>
        <w:textAlignment w:val="baseline"/>
        <w:rPr>
          <w:ins w:id="2841" w:author="YENDAPALLY, NISHITHA" w:date="2022-07-28T23:15:00Z"/>
          <w:rFonts w:ascii="Times New Roman" w:hAnsi="Times New Roman" w:cs="Times New Roman"/>
          <w:sz w:val="24"/>
          <w:szCs w:val="24"/>
        </w:rPr>
        <w:pPrChange w:id="2842" w:author="Avdesh Mishra" w:date="2022-07-31T23:31:00Z">
          <w:pPr>
            <w:pStyle w:val="HTMLPreformatted"/>
            <w:shd w:val="clear" w:color="auto" w:fill="FFFFFF"/>
            <w:wordWrap w:val="0"/>
            <w:textAlignment w:val="baseline"/>
          </w:pPr>
        </w:pPrChange>
      </w:pPr>
      <w:ins w:id="2843" w:author="YENDAPALLY, NISHITHA" w:date="2022-07-28T23:15:00Z">
        <w:r w:rsidRPr="005101EE">
          <w:rPr>
            <w:rFonts w:ascii="Times New Roman" w:hAnsi="Times New Roman" w:cs="Times New Roman"/>
            <w:sz w:val="24"/>
            <w:szCs w:val="24"/>
          </w:rPr>
          <w:t xml:space="preserve">from </w:t>
        </w:r>
        <w:proofErr w:type="spellStart"/>
        <w:r w:rsidRPr="005101EE">
          <w:rPr>
            <w:rFonts w:ascii="Times New Roman" w:hAnsi="Times New Roman" w:cs="Times New Roman"/>
            <w:sz w:val="24"/>
            <w:szCs w:val="24"/>
          </w:rPr>
          <w:t>sklearn</w:t>
        </w:r>
        <w:proofErr w:type="spell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model_selection</w:t>
        </w:r>
        <w:proofErr w:type="spellEnd"/>
      </w:ins>
    </w:p>
    <w:p w14:paraId="31332D98" w14:textId="77777777" w:rsidR="00AC1E97" w:rsidRPr="005101EE" w:rsidRDefault="00AC1E97" w:rsidP="002B04EF">
      <w:pPr>
        <w:pStyle w:val="HTMLPreformatted"/>
        <w:wordWrap w:val="0"/>
        <w:spacing w:line="360" w:lineRule="auto"/>
        <w:jc w:val="both"/>
        <w:textAlignment w:val="baseline"/>
        <w:rPr>
          <w:ins w:id="2844" w:author="YENDAPALLY, NISHITHA" w:date="2022-07-28T23:15:00Z"/>
          <w:rFonts w:ascii="Times New Roman" w:hAnsi="Times New Roman" w:cs="Times New Roman"/>
          <w:sz w:val="24"/>
          <w:szCs w:val="24"/>
        </w:rPr>
        <w:pPrChange w:id="2845" w:author="Avdesh Mishra" w:date="2022-07-31T23:31:00Z">
          <w:pPr>
            <w:pStyle w:val="HTMLPreformatted"/>
            <w:shd w:val="clear" w:color="auto" w:fill="FFFFFF"/>
            <w:wordWrap w:val="0"/>
            <w:textAlignment w:val="baseline"/>
          </w:pPr>
        </w:pPrChange>
      </w:pPr>
      <w:ins w:id="2846" w:author="YENDAPALLY, NISHITHA" w:date="2022-07-28T23:15:00Z">
        <w:r w:rsidRPr="005101EE">
          <w:rPr>
            <w:rFonts w:ascii="Times New Roman" w:hAnsi="Times New Roman" w:cs="Times New Roman"/>
            <w:sz w:val="24"/>
            <w:szCs w:val="24"/>
          </w:rPr>
          <w:t xml:space="preserve">from </w:t>
        </w:r>
        <w:proofErr w:type="spellStart"/>
        <w:proofErr w:type="gramStart"/>
        <w:r w:rsidRPr="005101EE">
          <w:rPr>
            <w:rFonts w:ascii="Times New Roman" w:hAnsi="Times New Roman" w:cs="Times New Roman"/>
            <w:sz w:val="24"/>
            <w:szCs w:val="24"/>
          </w:rPr>
          <w:t>sklearn.linear</w:t>
        </w:r>
        <w:proofErr w:type="gramEnd"/>
        <w:r w:rsidRPr="005101EE">
          <w:rPr>
            <w:rFonts w:ascii="Times New Roman" w:hAnsi="Times New Roman" w:cs="Times New Roman"/>
            <w:sz w:val="24"/>
            <w:szCs w:val="24"/>
          </w:rPr>
          <w:t>_model</w:t>
        </w:r>
        <w:proofErr w:type="spell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LinearRegression</w:t>
        </w:r>
        <w:proofErr w:type="spellEnd"/>
      </w:ins>
    </w:p>
    <w:p w14:paraId="1368EA2D" w14:textId="77777777" w:rsidR="00AC1E97" w:rsidRPr="005101EE" w:rsidRDefault="00AC1E97" w:rsidP="002B04EF">
      <w:pPr>
        <w:pStyle w:val="HTMLPreformatted"/>
        <w:wordWrap w:val="0"/>
        <w:spacing w:line="360" w:lineRule="auto"/>
        <w:jc w:val="both"/>
        <w:textAlignment w:val="baseline"/>
        <w:rPr>
          <w:ins w:id="2847" w:author="YENDAPALLY, NISHITHA" w:date="2022-07-28T23:15:00Z"/>
          <w:rFonts w:ascii="Times New Roman" w:hAnsi="Times New Roman" w:cs="Times New Roman"/>
          <w:sz w:val="24"/>
          <w:szCs w:val="24"/>
        </w:rPr>
        <w:pPrChange w:id="2848" w:author="Avdesh Mishra" w:date="2022-07-31T23:31:00Z">
          <w:pPr>
            <w:pStyle w:val="HTMLPreformatted"/>
            <w:shd w:val="clear" w:color="auto" w:fill="FFFFFF"/>
            <w:wordWrap w:val="0"/>
            <w:textAlignment w:val="baseline"/>
          </w:pPr>
        </w:pPrChange>
      </w:pPr>
      <w:ins w:id="2849" w:author="YENDAPALLY, NISHITHA" w:date="2022-07-28T23:15:00Z">
        <w:r w:rsidRPr="005101EE">
          <w:rPr>
            <w:rFonts w:ascii="Times New Roman" w:hAnsi="Times New Roman" w:cs="Times New Roman"/>
            <w:sz w:val="24"/>
            <w:szCs w:val="24"/>
          </w:rPr>
          <w:t xml:space="preserve">from </w:t>
        </w:r>
        <w:proofErr w:type="spellStart"/>
        <w:proofErr w:type="gramStart"/>
        <w:r w:rsidRPr="005101EE">
          <w:rPr>
            <w:rFonts w:ascii="Times New Roman" w:hAnsi="Times New Roman" w:cs="Times New Roman"/>
            <w:sz w:val="24"/>
            <w:szCs w:val="24"/>
          </w:rPr>
          <w:t>sklearn.ensemble</w:t>
        </w:r>
        <w:proofErr w:type="spellEnd"/>
        <w:proofErr w:type="gram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AdaBoostClassifier</w:t>
        </w:r>
        <w:proofErr w:type="spellEnd"/>
      </w:ins>
    </w:p>
    <w:p w14:paraId="3AEC7E8A" w14:textId="77777777" w:rsidR="00AC1E97" w:rsidRPr="005101EE" w:rsidRDefault="00AC1E97" w:rsidP="002B04EF">
      <w:pPr>
        <w:pStyle w:val="HTMLPreformatted"/>
        <w:wordWrap w:val="0"/>
        <w:spacing w:line="360" w:lineRule="auto"/>
        <w:jc w:val="both"/>
        <w:textAlignment w:val="baseline"/>
        <w:rPr>
          <w:ins w:id="2850" w:author="YENDAPALLY, NISHITHA" w:date="2022-07-28T23:15:00Z"/>
          <w:rFonts w:ascii="Times New Roman" w:hAnsi="Times New Roman" w:cs="Times New Roman"/>
          <w:sz w:val="24"/>
          <w:szCs w:val="24"/>
        </w:rPr>
        <w:pPrChange w:id="2851" w:author="Avdesh Mishra" w:date="2022-07-31T23:31:00Z">
          <w:pPr>
            <w:pStyle w:val="HTMLPreformatted"/>
            <w:shd w:val="clear" w:color="auto" w:fill="FFFFFF"/>
            <w:wordWrap w:val="0"/>
            <w:textAlignment w:val="baseline"/>
          </w:pPr>
        </w:pPrChange>
      </w:pPr>
      <w:ins w:id="2852" w:author="YENDAPALLY, NISHITHA" w:date="2022-07-28T23:15:00Z">
        <w:r w:rsidRPr="005101EE">
          <w:rPr>
            <w:rFonts w:ascii="Times New Roman" w:hAnsi="Times New Roman" w:cs="Times New Roman"/>
            <w:sz w:val="24"/>
            <w:szCs w:val="24"/>
          </w:rPr>
          <w:t xml:space="preserve">from </w:t>
        </w:r>
        <w:proofErr w:type="spellStart"/>
        <w:proofErr w:type="gramStart"/>
        <w:r w:rsidRPr="005101EE">
          <w:rPr>
            <w:rFonts w:ascii="Times New Roman" w:hAnsi="Times New Roman" w:cs="Times New Roman"/>
            <w:sz w:val="24"/>
            <w:szCs w:val="24"/>
          </w:rPr>
          <w:t>sklearn.model</w:t>
        </w:r>
        <w:proofErr w:type="gramEnd"/>
        <w:r w:rsidRPr="005101EE">
          <w:rPr>
            <w:rFonts w:ascii="Times New Roman" w:hAnsi="Times New Roman" w:cs="Times New Roman"/>
            <w:sz w:val="24"/>
            <w:szCs w:val="24"/>
          </w:rPr>
          <w:t>_selection</w:t>
        </w:r>
        <w:proofErr w:type="spell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cross_val_score</w:t>
        </w:r>
        <w:proofErr w:type="spellEnd"/>
      </w:ins>
    </w:p>
    <w:p w14:paraId="1DBF44D5" w14:textId="77777777" w:rsidR="00AC1E97" w:rsidRPr="005101EE" w:rsidRDefault="00AC1E97" w:rsidP="002B04EF">
      <w:pPr>
        <w:pStyle w:val="HTMLPreformatted"/>
        <w:wordWrap w:val="0"/>
        <w:spacing w:line="360" w:lineRule="auto"/>
        <w:jc w:val="both"/>
        <w:textAlignment w:val="baseline"/>
        <w:rPr>
          <w:ins w:id="2853" w:author="YENDAPALLY, NISHITHA" w:date="2022-07-28T23:15:00Z"/>
          <w:rFonts w:ascii="Times New Roman" w:hAnsi="Times New Roman" w:cs="Times New Roman"/>
          <w:sz w:val="24"/>
          <w:szCs w:val="24"/>
        </w:rPr>
        <w:pPrChange w:id="2854" w:author="Avdesh Mishra" w:date="2022-07-31T23:31:00Z">
          <w:pPr>
            <w:pStyle w:val="HTMLPreformatted"/>
            <w:shd w:val="clear" w:color="auto" w:fill="FFFFFF"/>
            <w:wordWrap w:val="0"/>
            <w:textAlignment w:val="baseline"/>
          </w:pPr>
        </w:pPrChange>
      </w:pPr>
      <w:ins w:id="2855" w:author="YENDAPALLY, NISHITHA" w:date="2022-07-28T23:15:00Z">
        <w:r w:rsidRPr="005101EE">
          <w:rPr>
            <w:rFonts w:ascii="Times New Roman" w:hAnsi="Times New Roman" w:cs="Times New Roman"/>
            <w:sz w:val="24"/>
            <w:szCs w:val="24"/>
          </w:rPr>
          <w:t xml:space="preserve">from </w:t>
        </w:r>
        <w:proofErr w:type="spellStart"/>
        <w:proofErr w:type="gramStart"/>
        <w:r w:rsidRPr="005101EE">
          <w:rPr>
            <w:rFonts w:ascii="Times New Roman" w:hAnsi="Times New Roman" w:cs="Times New Roman"/>
            <w:sz w:val="24"/>
            <w:szCs w:val="24"/>
          </w:rPr>
          <w:t>sklearn.model</w:t>
        </w:r>
        <w:proofErr w:type="gramEnd"/>
        <w:r w:rsidRPr="005101EE">
          <w:rPr>
            <w:rFonts w:ascii="Times New Roman" w:hAnsi="Times New Roman" w:cs="Times New Roman"/>
            <w:sz w:val="24"/>
            <w:szCs w:val="24"/>
          </w:rPr>
          <w:t>_selection</w:t>
        </w:r>
        <w:proofErr w:type="spell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cross_val_predict</w:t>
        </w:r>
        <w:proofErr w:type="spellEnd"/>
      </w:ins>
    </w:p>
    <w:p w14:paraId="4DC06AE8" w14:textId="77777777" w:rsidR="00AC1E97" w:rsidRPr="005101EE" w:rsidRDefault="00AC1E97" w:rsidP="002B04EF">
      <w:pPr>
        <w:pStyle w:val="HTMLPreformatted"/>
        <w:wordWrap w:val="0"/>
        <w:spacing w:line="360" w:lineRule="auto"/>
        <w:jc w:val="both"/>
        <w:textAlignment w:val="baseline"/>
        <w:rPr>
          <w:ins w:id="2856" w:author="YENDAPALLY, NISHITHA" w:date="2022-07-28T23:15:00Z"/>
          <w:rFonts w:ascii="Times New Roman" w:hAnsi="Times New Roman" w:cs="Times New Roman"/>
          <w:sz w:val="24"/>
          <w:szCs w:val="24"/>
        </w:rPr>
        <w:pPrChange w:id="2857" w:author="Avdesh Mishra" w:date="2022-07-31T23:31:00Z">
          <w:pPr>
            <w:pStyle w:val="HTMLPreformatted"/>
            <w:shd w:val="clear" w:color="auto" w:fill="FFFFFF"/>
            <w:wordWrap w:val="0"/>
            <w:textAlignment w:val="baseline"/>
          </w:pPr>
        </w:pPrChange>
      </w:pPr>
      <w:ins w:id="2858" w:author="YENDAPALLY, NISHITHA" w:date="2022-07-28T23:15:00Z">
        <w:r w:rsidRPr="005101EE">
          <w:rPr>
            <w:rFonts w:ascii="Times New Roman" w:hAnsi="Times New Roman" w:cs="Times New Roman"/>
            <w:sz w:val="24"/>
            <w:szCs w:val="24"/>
          </w:rPr>
          <w:t xml:space="preserve">from </w:t>
        </w:r>
        <w:proofErr w:type="spellStart"/>
        <w:r w:rsidRPr="005101EE">
          <w:rPr>
            <w:rFonts w:ascii="Times New Roman" w:hAnsi="Times New Roman" w:cs="Times New Roman"/>
            <w:sz w:val="24"/>
            <w:szCs w:val="24"/>
          </w:rPr>
          <w:t>sklearn.svm</w:t>
        </w:r>
        <w:proofErr w:type="spell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LinearSVC</w:t>
        </w:r>
        <w:proofErr w:type="spellEnd"/>
      </w:ins>
    </w:p>
    <w:p w14:paraId="69D223B7" w14:textId="77777777" w:rsidR="00AC1E97" w:rsidRPr="005101EE" w:rsidRDefault="00AC1E97" w:rsidP="002B04EF">
      <w:pPr>
        <w:pStyle w:val="HTMLPreformatted"/>
        <w:wordWrap w:val="0"/>
        <w:spacing w:line="360" w:lineRule="auto"/>
        <w:jc w:val="both"/>
        <w:textAlignment w:val="baseline"/>
        <w:rPr>
          <w:ins w:id="2859" w:author="YENDAPALLY, NISHITHA" w:date="2022-07-28T23:15:00Z"/>
          <w:rFonts w:ascii="Times New Roman" w:hAnsi="Times New Roman" w:cs="Times New Roman"/>
          <w:sz w:val="24"/>
          <w:szCs w:val="24"/>
        </w:rPr>
        <w:pPrChange w:id="2860" w:author="Avdesh Mishra" w:date="2022-07-31T23:31:00Z">
          <w:pPr>
            <w:pStyle w:val="HTMLPreformatted"/>
            <w:shd w:val="clear" w:color="auto" w:fill="FFFFFF"/>
            <w:wordWrap w:val="0"/>
            <w:textAlignment w:val="baseline"/>
          </w:pPr>
        </w:pPrChange>
      </w:pPr>
      <w:ins w:id="2861" w:author="YENDAPALLY, NISHITHA" w:date="2022-07-28T23:15:00Z">
        <w:r w:rsidRPr="005101EE">
          <w:rPr>
            <w:rFonts w:ascii="Times New Roman" w:hAnsi="Times New Roman" w:cs="Times New Roman"/>
            <w:sz w:val="24"/>
            <w:szCs w:val="24"/>
          </w:rPr>
          <w:t xml:space="preserve">from </w:t>
        </w:r>
        <w:proofErr w:type="spellStart"/>
        <w:proofErr w:type="gramStart"/>
        <w:r w:rsidRPr="005101EE">
          <w:rPr>
            <w:rFonts w:ascii="Times New Roman" w:hAnsi="Times New Roman" w:cs="Times New Roman"/>
            <w:sz w:val="24"/>
            <w:szCs w:val="24"/>
          </w:rPr>
          <w:t>sklearn.pipeline</w:t>
        </w:r>
        <w:proofErr w:type="spellEnd"/>
        <w:proofErr w:type="gram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make_pipeline</w:t>
        </w:r>
        <w:proofErr w:type="spellEnd"/>
      </w:ins>
    </w:p>
    <w:p w14:paraId="3DB110BA" w14:textId="77777777" w:rsidR="00AC1E97" w:rsidRPr="005101EE" w:rsidRDefault="00AC1E97" w:rsidP="002B04EF">
      <w:pPr>
        <w:pStyle w:val="HTMLPreformatted"/>
        <w:wordWrap w:val="0"/>
        <w:spacing w:line="360" w:lineRule="auto"/>
        <w:jc w:val="both"/>
        <w:textAlignment w:val="baseline"/>
        <w:rPr>
          <w:ins w:id="2862" w:author="YENDAPALLY, NISHITHA" w:date="2022-07-28T23:15:00Z"/>
          <w:rFonts w:ascii="Times New Roman" w:hAnsi="Times New Roman" w:cs="Times New Roman"/>
          <w:sz w:val="24"/>
          <w:szCs w:val="24"/>
        </w:rPr>
        <w:pPrChange w:id="2863" w:author="Avdesh Mishra" w:date="2022-07-31T23:31:00Z">
          <w:pPr>
            <w:pStyle w:val="HTMLPreformatted"/>
            <w:shd w:val="clear" w:color="auto" w:fill="FFFFFF"/>
            <w:wordWrap w:val="0"/>
            <w:textAlignment w:val="baseline"/>
          </w:pPr>
        </w:pPrChange>
      </w:pPr>
      <w:ins w:id="2864" w:author="YENDAPALLY, NISHITHA" w:date="2022-07-28T23:15:00Z">
        <w:r w:rsidRPr="005101EE">
          <w:rPr>
            <w:rFonts w:ascii="Times New Roman" w:hAnsi="Times New Roman" w:cs="Times New Roman"/>
            <w:sz w:val="24"/>
            <w:szCs w:val="24"/>
          </w:rPr>
          <w:t xml:space="preserve">from </w:t>
        </w:r>
        <w:proofErr w:type="spellStart"/>
        <w:proofErr w:type="gramStart"/>
        <w:r w:rsidRPr="005101EE">
          <w:rPr>
            <w:rFonts w:ascii="Times New Roman" w:hAnsi="Times New Roman" w:cs="Times New Roman"/>
            <w:sz w:val="24"/>
            <w:szCs w:val="24"/>
          </w:rPr>
          <w:t>sklearn.ensemble</w:t>
        </w:r>
        <w:proofErr w:type="spellEnd"/>
        <w:proofErr w:type="gram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RandomForestClassifier</w:t>
        </w:r>
        <w:proofErr w:type="spellEnd"/>
      </w:ins>
    </w:p>
    <w:p w14:paraId="4CDB82F7" w14:textId="77777777" w:rsidR="00AC1E97" w:rsidRPr="005101EE" w:rsidRDefault="00AC1E97" w:rsidP="002B04EF">
      <w:pPr>
        <w:pStyle w:val="HTMLPreformatted"/>
        <w:wordWrap w:val="0"/>
        <w:spacing w:line="360" w:lineRule="auto"/>
        <w:jc w:val="both"/>
        <w:textAlignment w:val="baseline"/>
        <w:rPr>
          <w:ins w:id="2865" w:author="YENDAPALLY, NISHITHA" w:date="2022-07-28T23:15:00Z"/>
          <w:rFonts w:ascii="Times New Roman" w:hAnsi="Times New Roman" w:cs="Times New Roman"/>
          <w:sz w:val="24"/>
          <w:szCs w:val="24"/>
        </w:rPr>
        <w:pPrChange w:id="2866" w:author="Avdesh Mishra" w:date="2022-07-31T23:31:00Z">
          <w:pPr>
            <w:pStyle w:val="HTMLPreformatted"/>
            <w:shd w:val="clear" w:color="auto" w:fill="FFFFFF"/>
            <w:wordWrap w:val="0"/>
            <w:textAlignment w:val="baseline"/>
          </w:pPr>
        </w:pPrChange>
      </w:pPr>
      <w:ins w:id="2867" w:author="YENDAPALLY, NISHITHA" w:date="2022-07-28T23:15:00Z">
        <w:r w:rsidRPr="005101EE">
          <w:rPr>
            <w:rFonts w:ascii="Times New Roman" w:hAnsi="Times New Roman" w:cs="Times New Roman"/>
            <w:sz w:val="24"/>
            <w:szCs w:val="24"/>
          </w:rPr>
          <w:t xml:space="preserve">from </w:t>
        </w:r>
        <w:proofErr w:type="spellStart"/>
        <w:proofErr w:type="gramStart"/>
        <w:r w:rsidRPr="005101EE">
          <w:rPr>
            <w:rFonts w:ascii="Times New Roman" w:hAnsi="Times New Roman" w:cs="Times New Roman"/>
            <w:sz w:val="24"/>
            <w:szCs w:val="24"/>
          </w:rPr>
          <w:t>sklearn.ensemble</w:t>
        </w:r>
        <w:proofErr w:type="spellEnd"/>
        <w:proofErr w:type="gram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StackingClassifier</w:t>
        </w:r>
        <w:proofErr w:type="spellEnd"/>
      </w:ins>
    </w:p>
    <w:p w14:paraId="1C3C1DF1" w14:textId="77777777" w:rsidR="00AC1E97" w:rsidRPr="005101EE" w:rsidRDefault="00AC1E97" w:rsidP="002B04EF">
      <w:pPr>
        <w:pStyle w:val="HTMLPreformatted"/>
        <w:wordWrap w:val="0"/>
        <w:spacing w:line="360" w:lineRule="auto"/>
        <w:jc w:val="both"/>
        <w:textAlignment w:val="baseline"/>
        <w:rPr>
          <w:ins w:id="2868" w:author="YENDAPALLY, NISHITHA" w:date="2022-07-28T23:15:00Z"/>
          <w:rFonts w:ascii="Times New Roman" w:hAnsi="Times New Roman" w:cs="Times New Roman"/>
          <w:sz w:val="24"/>
          <w:szCs w:val="24"/>
        </w:rPr>
        <w:pPrChange w:id="2869" w:author="Avdesh Mishra" w:date="2022-07-31T23:31:00Z">
          <w:pPr>
            <w:pStyle w:val="HTMLPreformatted"/>
            <w:shd w:val="clear" w:color="auto" w:fill="FFFFFF"/>
            <w:wordWrap w:val="0"/>
            <w:textAlignment w:val="baseline"/>
          </w:pPr>
        </w:pPrChange>
      </w:pPr>
      <w:ins w:id="2870" w:author="YENDAPALLY, NISHITHA" w:date="2022-07-28T23:15:00Z">
        <w:r w:rsidRPr="005101EE">
          <w:rPr>
            <w:rFonts w:ascii="Times New Roman" w:hAnsi="Times New Roman" w:cs="Times New Roman"/>
            <w:sz w:val="24"/>
            <w:szCs w:val="24"/>
          </w:rPr>
          <w:t xml:space="preserve">from </w:t>
        </w:r>
        <w:proofErr w:type="spellStart"/>
        <w:proofErr w:type="gramStart"/>
        <w:r w:rsidRPr="005101EE">
          <w:rPr>
            <w:rFonts w:ascii="Times New Roman" w:hAnsi="Times New Roman" w:cs="Times New Roman"/>
            <w:sz w:val="24"/>
            <w:szCs w:val="24"/>
          </w:rPr>
          <w:t>sklearn.ensemble</w:t>
        </w:r>
        <w:proofErr w:type="spellEnd"/>
        <w:proofErr w:type="gram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BaggingClassifier</w:t>
        </w:r>
        <w:proofErr w:type="spellEnd"/>
      </w:ins>
    </w:p>
    <w:p w14:paraId="495562B8" w14:textId="77777777" w:rsidR="00AC1E97" w:rsidRPr="005101EE" w:rsidRDefault="00AC1E97" w:rsidP="002B04EF">
      <w:pPr>
        <w:pStyle w:val="HTMLPreformatted"/>
        <w:wordWrap w:val="0"/>
        <w:spacing w:line="360" w:lineRule="auto"/>
        <w:jc w:val="both"/>
        <w:textAlignment w:val="baseline"/>
        <w:rPr>
          <w:ins w:id="2871" w:author="YENDAPALLY, NISHITHA" w:date="2022-07-28T23:15:00Z"/>
          <w:rFonts w:ascii="Times New Roman" w:hAnsi="Times New Roman" w:cs="Times New Roman"/>
          <w:sz w:val="24"/>
          <w:szCs w:val="24"/>
        </w:rPr>
        <w:pPrChange w:id="2872" w:author="Avdesh Mishra" w:date="2022-07-31T23:31:00Z">
          <w:pPr>
            <w:pStyle w:val="HTMLPreformatted"/>
            <w:shd w:val="clear" w:color="auto" w:fill="FFFFFF"/>
            <w:wordWrap w:val="0"/>
            <w:textAlignment w:val="baseline"/>
          </w:pPr>
        </w:pPrChange>
      </w:pPr>
      <w:ins w:id="2873" w:author="YENDAPALLY, NISHITHA" w:date="2022-07-28T23:15:00Z">
        <w:r w:rsidRPr="005101EE">
          <w:rPr>
            <w:rFonts w:ascii="Times New Roman" w:hAnsi="Times New Roman" w:cs="Times New Roman"/>
            <w:sz w:val="24"/>
            <w:szCs w:val="24"/>
          </w:rPr>
          <w:t xml:space="preserve">from </w:t>
        </w:r>
        <w:proofErr w:type="spellStart"/>
        <w:proofErr w:type="gramStart"/>
        <w:r w:rsidRPr="005101EE">
          <w:rPr>
            <w:rFonts w:ascii="Times New Roman" w:hAnsi="Times New Roman" w:cs="Times New Roman"/>
            <w:sz w:val="24"/>
            <w:szCs w:val="24"/>
          </w:rPr>
          <w:t>sklearn.linear</w:t>
        </w:r>
        <w:proofErr w:type="gramEnd"/>
        <w:r w:rsidRPr="005101EE">
          <w:rPr>
            <w:rFonts w:ascii="Times New Roman" w:hAnsi="Times New Roman" w:cs="Times New Roman"/>
            <w:sz w:val="24"/>
            <w:szCs w:val="24"/>
          </w:rPr>
          <w:t>_model</w:t>
        </w:r>
        <w:proofErr w:type="spell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LogisticRegression</w:t>
        </w:r>
        <w:proofErr w:type="spellEnd"/>
      </w:ins>
    </w:p>
    <w:p w14:paraId="6BB90136" w14:textId="77777777" w:rsidR="00AC1E97" w:rsidRPr="005101EE" w:rsidRDefault="00AC1E97" w:rsidP="002B04EF">
      <w:pPr>
        <w:pStyle w:val="HTMLPreformatted"/>
        <w:wordWrap w:val="0"/>
        <w:spacing w:line="360" w:lineRule="auto"/>
        <w:jc w:val="both"/>
        <w:textAlignment w:val="baseline"/>
        <w:rPr>
          <w:ins w:id="2874" w:author="YENDAPALLY, NISHITHA" w:date="2022-07-28T23:15:00Z"/>
          <w:rFonts w:ascii="Times New Roman" w:hAnsi="Times New Roman" w:cs="Times New Roman"/>
          <w:sz w:val="24"/>
          <w:szCs w:val="24"/>
        </w:rPr>
        <w:pPrChange w:id="2875" w:author="Avdesh Mishra" w:date="2022-07-31T23:31:00Z">
          <w:pPr>
            <w:pStyle w:val="HTMLPreformatted"/>
            <w:shd w:val="clear" w:color="auto" w:fill="FFFFFF"/>
            <w:wordWrap w:val="0"/>
            <w:textAlignment w:val="baseline"/>
          </w:pPr>
        </w:pPrChange>
      </w:pPr>
      <w:ins w:id="2876" w:author="YENDAPALLY, NISHITHA" w:date="2022-07-28T23:15:00Z">
        <w:r w:rsidRPr="005101EE">
          <w:rPr>
            <w:rFonts w:ascii="Times New Roman" w:hAnsi="Times New Roman" w:cs="Times New Roman"/>
            <w:sz w:val="24"/>
            <w:szCs w:val="24"/>
          </w:rPr>
          <w:t xml:space="preserve">from </w:t>
        </w:r>
        <w:proofErr w:type="spellStart"/>
        <w:proofErr w:type="gramStart"/>
        <w:r w:rsidRPr="005101EE">
          <w:rPr>
            <w:rFonts w:ascii="Times New Roman" w:hAnsi="Times New Roman" w:cs="Times New Roman"/>
            <w:sz w:val="24"/>
            <w:szCs w:val="24"/>
          </w:rPr>
          <w:t>sklearn.neighbors</w:t>
        </w:r>
        <w:proofErr w:type="spellEnd"/>
        <w:proofErr w:type="gram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KNeighborsClassifier</w:t>
        </w:r>
        <w:proofErr w:type="spellEnd"/>
      </w:ins>
    </w:p>
    <w:p w14:paraId="337062B0" w14:textId="77777777" w:rsidR="00AC1E97" w:rsidRPr="005101EE" w:rsidRDefault="00AC1E97" w:rsidP="002B04EF">
      <w:pPr>
        <w:pStyle w:val="HTMLPreformatted"/>
        <w:wordWrap w:val="0"/>
        <w:spacing w:line="360" w:lineRule="auto"/>
        <w:jc w:val="both"/>
        <w:textAlignment w:val="baseline"/>
        <w:rPr>
          <w:ins w:id="2877" w:author="YENDAPALLY, NISHITHA" w:date="2022-07-28T23:15:00Z"/>
          <w:rFonts w:ascii="Times New Roman" w:hAnsi="Times New Roman" w:cs="Times New Roman"/>
          <w:sz w:val="24"/>
          <w:szCs w:val="24"/>
        </w:rPr>
        <w:pPrChange w:id="2878" w:author="Avdesh Mishra" w:date="2022-07-31T23:31:00Z">
          <w:pPr>
            <w:pStyle w:val="HTMLPreformatted"/>
            <w:shd w:val="clear" w:color="auto" w:fill="FFFFFF"/>
            <w:wordWrap w:val="0"/>
            <w:textAlignment w:val="baseline"/>
          </w:pPr>
        </w:pPrChange>
      </w:pPr>
      <w:ins w:id="2879" w:author="YENDAPALLY, NISHITHA" w:date="2022-07-28T23:15:00Z">
        <w:r w:rsidRPr="005101EE">
          <w:rPr>
            <w:rFonts w:ascii="Times New Roman" w:hAnsi="Times New Roman" w:cs="Times New Roman"/>
            <w:sz w:val="24"/>
            <w:szCs w:val="24"/>
          </w:rPr>
          <w:t xml:space="preserve">from </w:t>
        </w:r>
        <w:proofErr w:type="spellStart"/>
        <w:proofErr w:type="gramStart"/>
        <w:r w:rsidRPr="005101EE">
          <w:rPr>
            <w:rFonts w:ascii="Times New Roman" w:hAnsi="Times New Roman" w:cs="Times New Roman"/>
            <w:sz w:val="24"/>
            <w:szCs w:val="24"/>
          </w:rPr>
          <w:t>sklearn.preprocessing</w:t>
        </w:r>
        <w:proofErr w:type="spellEnd"/>
        <w:proofErr w:type="gram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StandardScaler</w:t>
        </w:r>
        <w:proofErr w:type="spellEnd"/>
      </w:ins>
    </w:p>
    <w:p w14:paraId="7986CD54" w14:textId="77777777" w:rsidR="00AC1E97" w:rsidRPr="005101EE" w:rsidRDefault="00AC1E97" w:rsidP="002B04EF">
      <w:pPr>
        <w:pStyle w:val="HTMLPreformatted"/>
        <w:wordWrap w:val="0"/>
        <w:spacing w:line="360" w:lineRule="auto"/>
        <w:jc w:val="both"/>
        <w:textAlignment w:val="baseline"/>
        <w:rPr>
          <w:ins w:id="2880" w:author="YENDAPALLY, NISHITHA" w:date="2022-07-28T23:15:00Z"/>
          <w:rFonts w:ascii="Times New Roman" w:hAnsi="Times New Roman" w:cs="Times New Roman"/>
          <w:sz w:val="24"/>
          <w:szCs w:val="24"/>
        </w:rPr>
        <w:pPrChange w:id="2881" w:author="Avdesh Mishra" w:date="2022-07-31T23:31:00Z">
          <w:pPr>
            <w:pStyle w:val="HTMLPreformatted"/>
            <w:shd w:val="clear" w:color="auto" w:fill="FFFFFF"/>
            <w:wordWrap w:val="0"/>
            <w:textAlignment w:val="baseline"/>
          </w:pPr>
        </w:pPrChange>
      </w:pPr>
      <w:ins w:id="2882" w:author="YENDAPALLY, NISHITHA" w:date="2022-07-28T23:15:00Z">
        <w:r w:rsidRPr="005101EE">
          <w:rPr>
            <w:rFonts w:ascii="Times New Roman" w:hAnsi="Times New Roman" w:cs="Times New Roman"/>
            <w:sz w:val="24"/>
            <w:szCs w:val="24"/>
          </w:rPr>
          <w:t xml:space="preserve">from </w:t>
        </w:r>
        <w:proofErr w:type="spellStart"/>
        <w:proofErr w:type="gramStart"/>
        <w:r w:rsidRPr="005101EE">
          <w:rPr>
            <w:rFonts w:ascii="Times New Roman" w:hAnsi="Times New Roman" w:cs="Times New Roman"/>
            <w:sz w:val="24"/>
            <w:szCs w:val="24"/>
          </w:rPr>
          <w:t>sklearn.naive</w:t>
        </w:r>
        <w:proofErr w:type="gramEnd"/>
        <w:r w:rsidRPr="005101EE">
          <w:rPr>
            <w:rFonts w:ascii="Times New Roman" w:hAnsi="Times New Roman" w:cs="Times New Roman"/>
            <w:sz w:val="24"/>
            <w:szCs w:val="24"/>
          </w:rPr>
          <w:t>_bayes</w:t>
        </w:r>
        <w:proofErr w:type="spell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MultinomialNB</w:t>
        </w:r>
        <w:proofErr w:type="spellEnd"/>
      </w:ins>
    </w:p>
    <w:p w14:paraId="43801616" w14:textId="77777777" w:rsidR="00AC1E97" w:rsidRPr="005101EE" w:rsidRDefault="00AC1E97" w:rsidP="002B04EF">
      <w:pPr>
        <w:pStyle w:val="HTMLPreformatted"/>
        <w:wordWrap w:val="0"/>
        <w:spacing w:line="360" w:lineRule="auto"/>
        <w:jc w:val="both"/>
        <w:textAlignment w:val="baseline"/>
        <w:rPr>
          <w:ins w:id="2883" w:author="YENDAPALLY, NISHITHA" w:date="2022-07-28T23:15:00Z"/>
          <w:rFonts w:ascii="Times New Roman" w:hAnsi="Times New Roman" w:cs="Times New Roman"/>
          <w:sz w:val="24"/>
          <w:szCs w:val="24"/>
        </w:rPr>
        <w:pPrChange w:id="2884" w:author="Avdesh Mishra" w:date="2022-07-31T23:31:00Z">
          <w:pPr>
            <w:pStyle w:val="HTMLPreformatted"/>
            <w:shd w:val="clear" w:color="auto" w:fill="FFFFFF"/>
            <w:wordWrap w:val="0"/>
            <w:textAlignment w:val="baseline"/>
          </w:pPr>
        </w:pPrChange>
      </w:pPr>
      <w:ins w:id="2885" w:author="YENDAPALLY, NISHITHA" w:date="2022-07-28T23:15:00Z">
        <w:r w:rsidRPr="005101EE">
          <w:rPr>
            <w:rFonts w:ascii="Times New Roman" w:hAnsi="Times New Roman" w:cs="Times New Roman"/>
            <w:sz w:val="24"/>
            <w:szCs w:val="24"/>
          </w:rPr>
          <w:t xml:space="preserve">from </w:t>
        </w:r>
        <w:proofErr w:type="spellStart"/>
        <w:proofErr w:type="gramStart"/>
        <w:r w:rsidRPr="005101EE">
          <w:rPr>
            <w:rFonts w:ascii="Times New Roman" w:hAnsi="Times New Roman" w:cs="Times New Roman"/>
            <w:sz w:val="24"/>
            <w:szCs w:val="24"/>
          </w:rPr>
          <w:t>sklearn.naive</w:t>
        </w:r>
        <w:proofErr w:type="gramEnd"/>
        <w:r w:rsidRPr="005101EE">
          <w:rPr>
            <w:rFonts w:ascii="Times New Roman" w:hAnsi="Times New Roman" w:cs="Times New Roman"/>
            <w:sz w:val="24"/>
            <w:szCs w:val="24"/>
          </w:rPr>
          <w:t>_bayes</w:t>
        </w:r>
        <w:proofErr w:type="spell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GaussianNB</w:t>
        </w:r>
        <w:proofErr w:type="spellEnd"/>
      </w:ins>
    </w:p>
    <w:p w14:paraId="23DC2C86" w14:textId="77777777" w:rsidR="00AC1E97" w:rsidRPr="005101EE" w:rsidRDefault="00AC1E97" w:rsidP="002B04EF">
      <w:pPr>
        <w:pStyle w:val="HTMLPreformatted"/>
        <w:wordWrap w:val="0"/>
        <w:spacing w:line="360" w:lineRule="auto"/>
        <w:jc w:val="both"/>
        <w:textAlignment w:val="baseline"/>
        <w:rPr>
          <w:ins w:id="2886" w:author="YENDAPALLY, NISHITHA" w:date="2022-07-28T23:15:00Z"/>
          <w:rFonts w:ascii="Times New Roman" w:hAnsi="Times New Roman" w:cs="Times New Roman"/>
          <w:sz w:val="24"/>
          <w:szCs w:val="24"/>
        </w:rPr>
        <w:pPrChange w:id="2887" w:author="Avdesh Mishra" w:date="2022-07-31T23:31:00Z">
          <w:pPr>
            <w:pStyle w:val="HTMLPreformatted"/>
            <w:shd w:val="clear" w:color="auto" w:fill="FFFFFF"/>
            <w:wordWrap w:val="0"/>
            <w:textAlignment w:val="baseline"/>
          </w:pPr>
        </w:pPrChange>
      </w:pPr>
      <w:ins w:id="2888" w:author="YENDAPALLY, NISHITHA" w:date="2022-07-28T23:15:00Z">
        <w:r w:rsidRPr="005101EE">
          <w:rPr>
            <w:rFonts w:ascii="Times New Roman" w:hAnsi="Times New Roman" w:cs="Times New Roman"/>
            <w:sz w:val="24"/>
            <w:szCs w:val="24"/>
          </w:rPr>
          <w:lastRenderedPageBreak/>
          <w:t xml:space="preserve">from </w:t>
        </w:r>
        <w:proofErr w:type="spellStart"/>
        <w:proofErr w:type="gramStart"/>
        <w:r w:rsidRPr="005101EE">
          <w:rPr>
            <w:rFonts w:ascii="Times New Roman" w:hAnsi="Times New Roman" w:cs="Times New Roman"/>
            <w:sz w:val="24"/>
            <w:szCs w:val="24"/>
          </w:rPr>
          <w:t>sklearn.naive</w:t>
        </w:r>
        <w:proofErr w:type="gramEnd"/>
        <w:r w:rsidRPr="005101EE">
          <w:rPr>
            <w:rFonts w:ascii="Times New Roman" w:hAnsi="Times New Roman" w:cs="Times New Roman"/>
            <w:sz w:val="24"/>
            <w:szCs w:val="24"/>
          </w:rPr>
          <w:t>_bayes</w:t>
        </w:r>
        <w:proofErr w:type="spell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BernoulliNB</w:t>
        </w:r>
        <w:proofErr w:type="spellEnd"/>
      </w:ins>
    </w:p>
    <w:p w14:paraId="50A4E50C" w14:textId="77777777" w:rsidR="00AC1E97" w:rsidRPr="005101EE" w:rsidRDefault="00AC1E97" w:rsidP="002B04EF">
      <w:pPr>
        <w:pStyle w:val="HTMLPreformatted"/>
        <w:wordWrap w:val="0"/>
        <w:spacing w:line="360" w:lineRule="auto"/>
        <w:jc w:val="both"/>
        <w:textAlignment w:val="baseline"/>
        <w:rPr>
          <w:ins w:id="2889" w:author="YENDAPALLY, NISHITHA" w:date="2022-07-28T23:15:00Z"/>
          <w:rFonts w:ascii="Times New Roman" w:hAnsi="Times New Roman" w:cs="Times New Roman"/>
          <w:sz w:val="24"/>
          <w:szCs w:val="24"/>
        </w:rPr>
        <w:pPrChange w:id="2890" w:author="Avdesh Mishra" w:date="2022-07-31T23:31:00Z">
          <w:pPr>
            <w:pStyle w:val="HTMLPreformatted"/>
            <w:shd w:val="clear" w:color="auto" w:fill="FFFFFF"/>
            <w:wordWrap w:val="0"/>
            <w:textAlignment w:val="baseline"/>
          </w:pPr>
        </w:pPrChange>
      </w:pPr>
      <w:ins w:id="2891" w:author="YENDAPALLY, NISHITHA" w:date="2022-07-28T23:15:00Z">
        <w:r w:rsidRPr="005101EE">
          <w:rPr>
            <w:rFonts w:ascii="Times New Roman" w:hAnsi="Times New Roman" w:cs="Times New Roman"/>
            <w:sz w:val="24"/>
            <w:szCs w:val="24"/>
          </w:rPr>
          <w:t xml:space="preserve">from </w:t>
        </w:r>
        <w:proofErr w:type="spellStart"/>
        <w:proofErr w:type="gramStart"/>
        <w:r w:rsidRPr="005101EE">
          <w:rPr>
            <w:rFonts w:ascii="Times New Roman" w:hAnsi="Times New Roman" w:cs="Times New Roman"/>
            <w:sz w:val="24"/>
            <w:szCs w:val="24"/>
          </w:rPr>
          <w:t>sklearn.ensemble</w:t>
        </w:r>
        <w:proofErr w:type="spellEnd"/>
        <w:proofErr w:type="gram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GradientBoostingClassifier</w:t>
        </w:r>
        <w:proofErr w:type="spellEnd"/>
      </w:ins>
    </w:p>
    <w:p w14:paraId="60F3EB6D" w14:textId="77777777" w:rsidR="00AC1E97" w:rsidRPr="005101EE" w:rsidRDefault="00AC1E97" w:rsidP="002B04EF">
      <w:pPr>
        <w:pStyle w:val="HTMLPreformatted"/>
        <w:wordWrap w:val="0"/>
        <w:spacing w:line="360" w:lineRule="auto"/>
        <w:jc w:val="both"/>
        <w:textAlignment w:val="baseline"/>
        <w:rPr>
          <w:ins w:id="2892" w:author="YENDAPALLY, NISHITHA" w:date="2022-07-28T23:15:00Z"/>
          <w:rFonts w:ascii="Times New Roman" w:hAnsi="Times New Roman" w:cs="Times New Roman"/>
          <w:sz w:val="24"/>
          <w:szCs w:val="24"/>
        </w:rPr>
        <w:pPrChange w:id="2893" w:author="Avdesh Mishra" w:date="2022-07-31T23:31:00Z">
          <w:pPr>
            <w:pStyle w:val="HTMLPreformatted"/>
            <w:shd w:val="clear" w:color="auto" w:fill="FFFFFF"/>
            <w:wordWrap w:val="0"/>
            <w:textAlignment w:val="baseline"/>
          </w:pPr>
        </w:pPrChange>
      </w:pPr>
      <w:ins w:id="2894" w:author="YENDAPALLY, NISHITHA" w:date="2022-07-28T23:15:00Z">
        <w:r w:rsidRPr="005101EE">
          <w:rPr>
            <w:rFonts w:ascii="Times New Roman" w:hAnsi="Times New Roman" w:cs="Times New Roman"/>
            <w:sz w:val="24"/>
            <w:szCs w:val="24"/>
          </w:rPr>
          <w:t xml:space="preserve">from </w:t>
        </w:r>
        <w:proofErr w:type="spellStart"/>
        <w:proofErr w:type="gramStart"/>
        <w:r w:rsidRPr="005101EE">
          <w:rPr>
            <w:rFonts w:ascii="Times New Roman" w:hAnsi="Times New Roman" w:cs="Times New Roman"/>
            <w:sz w:val="24"/>
            <w:szCs w:val="24"/>
          </w:rPr>
          <w:t>sklearn.metrics</w:t>
        </w:r>
        <w:proofErr w:type="spellEnd"/>
        <w:proofErr w:type="gram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accuracy_score</w:t>
        </w:r>
        <w:proofErr w:type="spellEnd"/>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precision_score</w:t>
        </w:r>
        <w:proofErr w:type="spellEnd"/>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confusion_matrix</w:t>
        </w:r>
        <w:proofErr w:type="spellEnd"/>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recall_score</w:t>
        </w:r>
        <w:proofErr w:type="spellEnd"/>
        <w:r w:rsidRPr="005101EE">
          <w:rPr>
            <w:rFonts w:ascii="Times New Roman" w:hAnsi="Times New Roman" w:cs="Times New Roman"/>
            <w:sz w:val="24"/>
            <w:szCs w:val="24"/>
          </w:rPr>
          <w:t xml:space="preserve">, f1_score, </w:t>
        </w:r>
        <w:proofErr w:type="spellStart"/>
        <w:r w:rsidRPr="005101EE">
          <w:rPr>
            <w:rFonts w:ascii="Times New Roman" w:hAnsi="Times New Roman" w:cs="Times New Roman"/>
            <w:sz w:val="24"/>
            <w:szCs w:val="24"/>
          </w:rPr>
          <w:t>auc</w:t>
        </w:r>
        <w:proofErr w:type="spellEnd"/>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matthews_corrcoef</w:t>
        </w:r>
        <w:proofErr w:type="spellEnd"/>
      </w:ins>
    </w:p>
    <w:p w14:paraId="089BAE49" w14:textId="77777777" w:rsidR="00AC1E97" w:rsidRPr="005101EE" w:rsidRDefault="00AC1E97" w:rsidP="002B04EF">
      <w:pPr>
        <w:pStyle w:val="HTMLPreformatted"/>
        <w:wordWrap w:val="0"/>
        <w:spacing w:line="360" w:lineRule="auto"/>
        <w:jc w:val="both"/>
        <w:textAlignment w:val="baseline"/>
        <w:rPr>
          <w:ins w:id="2895" w:author="YENDAPALLY, NISHITHA" w:date="2022-07-28T23:15:00Z"/>
          <w:rFonts w:ascii="Times New Roman" w:hAnsi="Times New Roman" w:cs="Times New Roman"/>
          <w:sz w:val="24"/>
          <w:szCs w:val="24"/>
        </w:rPr>
        <w:pPrChange w:id="2896" w:author="Avdesh Mishra" w:date="2022-07-31T23:31:00Z">
          <w:pPr>
            <w:pStyle w:val="HTMLPreformatted"/>
            <w:shd w:val="clear" w:color="auto" w:fill="FFFFFF"/>
            <w:wordWrap w:val="0"/>
            <w:textAlignment w:val="baseline"/>
          </w:pPr>
        </w:pPrChange>
      </w:pPr>
      <w:ins w:id="2897" w:author="YENDAPALLY, NISHITHA" w:date="2022-07-28T23:15:00Z">
        <w:r w:rsidRPr="005101EE">
          <w:rPr>
            <w:rFonts w:ascii="Times New Roman" w:hAnsi="Times New Roman" w:cs="Times New Roman"/>
            <w:sz w:val="24"/>
            <w:szCs w:val="24"/>
          </w:rPr>
          <w:t xml:space="preserve">from </w:t>
        </w:r>
        <w:proofErr w:type="spellStart"/>
        <w:r w:rsidRPr="005101EE">
          <w:rPr>
            <w:rFonts w:ascii="Times New Roman" w:hAnsi="Times New Roman" w:cs="Times New Roman"/>
            <w:sz w:val="24"/>
            <w:szCs w:val="24"/>
          </w:rPr>
          <w:t>sklearn.svm</w:t>
        </w:r>
        <w:proofErr w:type="spellEnd"/>
        <w:r w:rsidRPr="005101EE">
          <w:rPr>
            <w:rFonts w:ascii="Times New Roman" w:hAnsi="Times New Roman" w:cs="Times New Roman"/>
            <w:sz w:val="24"/>
            <w:szCs w:val="24"/>
          </w:rPr>
          <w:t xml:space="preserve"> import SVC</w:t>
        </w:r>
      </w:ins>
    </w:p>
    <w:p w14:paraId="5779D965" w14:textId="77777777" w:rsidR="00AC1E97" w:rsidRPr="005101EE" w:rsidRDefault="00AC1E97" w:rsidP="002B04EF">
      <w:pPr>
        <w:pStyle w:val="HTMLPreformatted"/>
        <w:wordWrap w:val="0"/>
        <w:spacing w:line="360" w:lineRule="auto"/>
        <w:jc w:val="both"/>
        <w:textAlignment w:val="baseline"/>
        <w:rPr>
          <w:ins w:id="2898" w:author="YENDAPALLY, NISHITHA" w:date="2022-07-28T23:15:00Z"/>
          <w:rFonts w:ascii="Times New Roman" w:hAnsi="Times New Roman" w:cs="Times New Roman"/>
          <w:sz w:val="24"/>
          <w:szCs w:val="24"/>
        </w:rPr>
        <w:pPrChange w:id="2899" w:author="Avdesh Mishra" w:date="2022-07-31T23:31:00Z">
          <w:pPr>
            <w:pStyle w:val="HTMLPreformatted"/>
            <w:shd w:val="clear" w:color="auto" w:fill="FFFFFF"/>
            <w:wordWrap w:val="0"/>
            <w:textAlignment w:val="baseline"/>
          </w:pPr>
        </w:pPrChange>
      </w:pPr>
      <w:ins w:id="2900" w:author="YENDAPALLY, NISHITHA" w:date="2022-07-28T23:15:00Z">
        <w:r w:rsidRPr="005101EE">
          <w:rPr>
            <w:rFonts w:ascii="Times New Roman" w:hAnsi="Times New Roman" w:cs="Times New Roman"/>
            <w:sz w:val="24"/>
            <w:szCs w:val="24"/>
          </w:rPr>
          <w:t>#</w:t>
        </w:r>
        <w:proofErr w:type="gramStart"/>
        <w:r w:rsidRPr="005101EE">
          <w:rPr>
            <w:rFonts w:ascii="Times New Roman" w:hAnsi="Times New Roman" w:cs="Times New Roman"/>
            <w:sz w:val="24"/>
            <w:szCs w:val="24"/>
          </w:rPr>
          <w:t>import</w:t>
        </w:r>
        <w:proofErr w:type="gramEnd"/>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xgboost</w:t>
        </w:r>
        <w:proofErr w:type="spellEnd"/>
        <w:r w:rsidRPr="005101EE">
          <w:rPr>
            <w:rFonts w:ascii="Times New Roman" w:hAnsi="Times New Roman" w:cs="Times New Roman"/>
            <w:sz w:val="24"/>
            <w:szCs w:val="24"/>
          </w:rPr>
          <w:t xml:space="preserve"> as </w:t>
        </w:r>
        <w:proofErr w:type="spellStart"/>
        <w:r w:rsidRPr="005101EE">
          <w:rPr>
            <w:rFonts w:ascii="Times New Roman" w:hAnsi="Times New Roman" w:cs="Times New Roman"/>
            <w:sz w:val="24"/>
            <w:szCs w:val="24"/>
          </w:rPr>
          <w:t>xgb</w:t>
        </w:r>
        <w:proofErr w:type="spellEnd"/>
      </w:ins>
    </w:p>
    <w:p w14:paraId="7895DE57" w14:textId="77777777" w:rsidR="00AC1E97" w:rsidRPr="005101EE" w:rsidRDefault="00AC1E97" w:rsidP="002B04EF">
      <w:pPr>
        <w:pStyle w:val="HTMLPreformatted"/>
        <w:wordWrap w:val="0"/>
        <w:spacing w:line="360" w:lineRule="auto"/>
        <w:jc w:val="both"/>
        <w:textAlignment w:val="baseline"/>
        <w:rPr>
          <w:ins w:id="2901" w:author="YENDAPALLY, NISHITHA" w:date="2022-07-28T23:15:00Z"/>
          <w:rFonts w:ascii="Times New Roman" w:hAnsi="Times New Roman" w:cs="Times New Roman"/>
          <w:sz w:val="24"/>
          <w:szCs w:val="24"/>
        </w:rPr>
        <w:pPrChange w:id="2902" w:author="Avdesh Mishra" w:date="2022-07-31T23:31:00Z">
          <w:pPr>
            <w:pStyle w:val="HTMLPreformatted"/>
            <w:shd w:val="clear" w:color="auto" w:fill="FFFFFF"/>
            <w:wordWrap w:val="0"/>
            <w:textAlignment w:val="baseline"/>
          </w:pPr>
        </w:pPrChange>
      </w:pPr>
      <w:ins w:id="2903" w:author="YENDAPALLY, NISHITHA" w:date="2022-07-28T23:15:00Z">
        <w:r w:rsidRPr="005101EE">
          <w:rPr>
            <w:rFonts w:ascii="Times New Roman" w:hAnsi="Times New Roman" w:cs="Times New Roman"/>
            <w:sz w:val="24"/>
            <w:szCs w:val="24"/>
          </w:rPr>
          <w:t xml:space="preserve">from </w:t>
        </w:r>
        <w:proofErr w:type="spellStart"/>
        <w:proofErr w:type="gramStart"/>
        <w:r w:rsidRPr="005101EE">
          <w:rPr>
            <w:rFonts w:ascii="Times New Roman" w:hAnsi="Times New Roman" w:cs="Times New Roman"/>
            <w:sz w:val="24"/>
            <w:szCs w:val="24"/>
          </w:rPr>
          <w:t>sklearn.cluster</w:t>
        </w:r>
        <w:proofErr w:type="spellEnd"/>
        <w:proofErr w:type="gram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KMeans</w:t>
        </w:r>
        <w:proofErr w:type="spellEnd"/>
      </w:ins>
    </w:p>
    <w:p w14:paraId="287FA9F7" w14:textId="77777777" w:rsidR="00AC1E97" w:rsidRPr="005101EE" w:rsidRDefault="00AC1E97" w:rsidP="002B04EF">
      <w:pPr>
        <w:pStyle w:val="HTMLPreformatted"/>
        <w:wordWrap w:val="0"/>
        <w:spacing w:line="360" w:lineRule="auto"/>
        <w:jc w:val="both"/>
        <w:textAlignment w:val="baseline"/>
        <w:rPr>
          <w:ins w:id="2904" w:author="YENDAPALLY, NISHITHA" w:date="2022-07-28T23:15:00Z"/>
          <w:rFonts w:ascii="Times New Roman" w:hAnsi="Times New Roman" w:cs="Times New Roman"/>
          <w:sz w:val="24"/>
          <w:szCs w:val="24"/>
        </w:rPr>
        <w:pPrChange w:id="2905" w:author="Avdesh Mishra" w:date="2022-07-31T23:31:00Z">
          <w:pPr>
            <w:pStyle w:val="HTMLPreformatted"/>
            <w:shd w:val="clear" w:color="auto" w:fill="FFFFFF"/>
            <w:wordWrap w:val="0"/>
            <w:textAlignment w:val="baseline"/>
          </w:pPr>
        </w:pPrChange>
      </w:pPr>
      <w:ins w:id="2906" w:author="YENDAPALLY, NISHITHA" w:date="2022-07-28T23:15:00Z">
        <w:r w:rsidRPr="005101EE">
          <w:rPr>
            <w:rFonts w:ascii="Times New Roman" w:hAnsi="Times New Roman" w:cs="Times New Roman"/>
            <w:sz w:val="24"/>
            <w:szCs w:val="24"/>
          </w:rPr>
          <w:t xml:space="preserve">from </w:t>
        </w:r>
        <w:proofErr w:type="spellStart"/>
        <w:proofErr w:type="gramStart"/>
        <w:r w:rsidRPr="005101EE">
          <w:rPr>
            <w:rFonts w:ascii="Times New Roman" w:hAnsi="Times New Roman" w:cs="Times New Roman"/>
            <w:sz w:val="24"/>
            <w:szCs w:val="24"/>
          </w:rPr>
          <w:t>sklearn.feature</w:t>
        </w:r>
        <w:proofErr w:type="gramEnd"/>
        <w:r w:rsidRPr="005101EE">
          <w:rPr>
            <w:rFonts w:ascii="Times New Roman" w:hAnsi="Times New Roman" w:cs="Times New Roman"/>
            <w:sz w:val="24"/>
            <w:szCs w:val="24"/>
          </w:rPr>
          <w:t>_selection</w:t>
        </w:r>
        <w:proofErr w:type="spellEnd"/>
        <w:r w:rsidRPr="005101EE">
          <w:rPr>
            <w:rFonts w:ascii="Times New Roman" w:hAnsi="Times New Roman" w:cs="Times New Roman"/>
            <w:sz w:val="24"/>
            <w:szCs w:val="24"/>
          </w:rPr>
          <w:t xml:space="preserve"> import </w:t>
        </w:r>
        <w:proofErr w:type="spellStart"/>
        <w:r w:rsidRPr="005101EE">
          <w:rPr>
            <w:rFonts w:ascii="Times New Roman" w:hAnsi="Times New Roman" w:cs="Times New Roman"/>
            <w:sz w:val="24"/>
            <w:szCs w:val="24"/>
          </w:rPr>
          <w:t>SelectFromModel</w:t>
        </w:r>
        <w:proofErr w:type="spellEnd"/>
      </w:ins>
    </w:p>
    <w:p w14:paraId="25D8304F" w14:textId="77777777" w:rsidR="00AC1E97" w:rsidRPr="005101EE" w:rsidRDefault="00AC1E97" w:rsidP="002B04EF">
      <w:pPr>
        <w:pStyle w:val="HTMLPreformatted"/>
        <w:wordWrap w:val="0"/>
        <w:spacing w:line="360" w:lineRule="auto"/>
        <w:jc w:val="both"/>
        <w:textAlignment w:val="baseline"/>
        <w:rPr>
          <w:ins w:id="2907" w:author="YENDAPALLY, NISHITHA" w:date="2022-07-28T23:15:00Z"/>
          <w:rFonts w:ascii="Times New Roman" w:hAnsi="Times New Roman" w:cs="Times New Roman"/>
          <w:sz w:val="24"/>
          <w:szCs w:val="24"/>
        </w:rPr>
        <w:pPrChange w:id="2908" w:author="Avdesh Mishra" w:date="2022-07-31T23:31:00Z">
          <w:pPr>
            <w:pStyle w:val="HTMLPreformatted"/>
            <w:shd w:val="clear" w:color="auto" w:fill="FFFFFF"/>
            <w:wordWrap w:val="0"/>
            <w:textAlignment w:val="baseline"/>
          </w:pPr>
        </w:pPrChange>
      </w:pPr>
      <w:ins w:id="2909" w:author="YENDAPALLY, NISHITHA" w:date="2022-07-28T23:15:00Z">
        <w:r w:rsidRPr="005101EE">
          <w:rPr>
            <w:rFonts w:ascii="Times New Roman" w:hAnsi="Times New Roman" w:cs="Times New Roman"/>
            <w:sz w:val="24"/>
            <w:szCs w:val="24"/>
          </w:rPr>
          <w:t>estimators=[('gnb</w:t>
        </w:r>
        <w:proofErr w:type="gramStart"/>
        <w:r w:rsidRPr="005101EE">
          <w:rPr>
            <w:rFonts w:ascii="Times New Roman" w:hAnsi="Times New Roman" w:cs="Times New Roman"/>
            <w:sz w:val="24"/>
            <w:szCs w:val="24"/>
          </w:rPr>
          <w:t>',GaussianNB</w:t>
        </w:r>
        <w:proofErr w:type="gramEnd"/>
        <w:r w:rsidRPr="005101EE">
          <w:rPr>
            <w:rFonts w:ascii="Times New Roman" w:hAnsi="Times New Roman" w:cs="Times New Roman"/>
            <w:sz w:val="24"/>
            <w:szCs w:val="24"/>
          </w:rPr>
          <w:t>(var_smoothing=10e-30)),('adb',AdaBoostClassifier(n_estimators=10)),('bc',GradientBoostingClassifier(random_state=5))]</w:t>
        </w:r>
      </w:ins>
    </w:p>
    <w:p w14:paraId="36156C5B" w14:textId="77777777" w:rsidR="00AC1E97" w:rsidRPr="005101EE" w:rsidRDefault="00AC1E97" w:rsidP="002B04EF">
      <w:pPr>
        <w:pStyle w:val="HTMLPreformatted"/>
        <w:wordWrap w:val="0"/>
        <w:spacing w:line="360" w:lineRule="auto"/>
        <w:jc w:val="both"/>
        <w:textAlignment w:val="baseline"/>
        <w:rPr>
          <w:ins w:id="2910" w:author="YENDAPALLY, NISHITHA" w:date="2022-07-28T23:15:00Z"/>
          <w:rFonts w:ascii="Times New Roman" w:hAnsi="Times New Roman" w:cs="Times New Roman"/>
          <w:sz w:val="24"/>
          <w:szCs w:val="24"/>
        </w:rPr>
        <w:pPrChange w:id="2911" w:author="Avdesh Mishra" w:date="2022-07-31T23:31:00Z">
          <w:pPr>
            <w:pStyle w:val="HTMLPreformatted"/>
            <w:shd w:val="clear" w:color="auto" w:fill="FFFFFF"/>
            <w:wordWrap w:val="0"/>
            <w:textAlignment w:val="baseline"/>
          </w:pPr>
        </w:pPrChange>
      </w:pPr>
      <w:ins w:id="2912" w:author="YENDAPALLY, NISHITHA" w:date="2022-07-28T23:15:00Z">
        <w:r w:rsidRPr="005101EE">
          <w:rPr>
            <w:rFonts w:ascii="Times New Roman" w:hAnsi="Times New Roman" w:cs="Times New Roman"/>
            <w:sz w:val="24"/>
            <w:szCs w:val="24"/>
          </w:rPr>
          <w:t>model=</w:t>
        </w:r>
        <w:proofErr w:type="spellStart"/>
        <w:proofErr w:type="gramStart"/>
        <w:r w:rsidRPr="005101EE">
          <w:rPr>
            <w:rFonts w:ascii="Times New Roman" w:hAnsi="Times New Roman" w:cs="Times New Roman"/>
            <w:sz w:val="24"/>
            <w:szCs w:val="24"/>
          </w:rPr>
          <w:t>StackingClassifier</w:t>
        </w:r>
        <w:proofErr w:type="spellEnd"/>
        <w:r w:rsidRPr="005101EE">
          <w:rPr>
            <w:rFonts w:ascii="Times New Roman" w:hAnsi="Times New Roman" w:cs="Times New Roman"/>
            <w:sz w:val="24"/>
            <w:szCs w:val="24"/>
          </w:rPr>
          <w:t>(</w:t>
        </w:r>
        <w:proofErr w:type="gramEnd"/>
        <w:r w:rsidRPr="005101EE">
          <w:rPr>
            <w:rFonts w:ascii="Times New Roman" w:hAnsi="Times New Roman" w:cs="Times New Roman"/>
            <w:sz w:val="24"/>
            <w:szCs w:val="24"/>
          </w:rPr>
          <w:t xml:space="preserve">estimators=estimators, </w:t>
        </w:r>
        <w:proofErr w:type="spellStart"/>
        <w:r w:rsidRPr="005101EE">
          <w:rPr>
            <w:rFonts w:ascii="Times New Roman" w:hAnsi="Times New Roman" w:cs="Times New Roman"/>
            <w:sz w:val="24"/>
            <w:szCs w:val="24"/>
          </w:rPr>
          <w:t>final_estimator</w:t>
        </w:r>
        <w:proofErr w:type="spellEnd"/>
        <w:r w:rsidRPr="005101EE">
          <w:rPr>
            <w:rFonts w:ascii="Times New Roman" w:hAnsi="Times New Roman" w:cs="Times New Roman"/>
            <w:sz w:val="24"/>
            <w:szCs w:val="24"/>
          </w:rPr>
          <w:t>=</w:t>
        </w:r>
        <w:proofErr w:type="spellStart"/>
        <w:r w:rsidRPr="005101EE">
          <w:rPr>
            <w:rFonts w:ascii="Times New Roman" w:hAnsi="Times New Roman" w:cs="Times New Roman"/>
            <w:sz w:val="24"/>
            <w:szCs w:val="24"/>
          </w:rPr>
          <w:t>RandomForestClassifier</w:t>
        </w:r>
        <w:proofErr w:type="spellEnd"/>
        <w:r w:rsidRPr="005101EE">
          <w:rPr>
            <w:rFonts w:ascii="Times New Roman" w:hAnsi="Times New Roman" w:cs="Times New Roman"/>
            <w:sz w:val="24"/>
            <w:szCs w:val="24"/>
          </w:rPr>
          <w:t>(</w:t>
        </w:r>
        <w:proofErr w:type="spellStart"/>
        <w:r w:rsidRPr="005101EE">
          <w:rPr>
            <w:rFonts w:ascii="Times New Roman" w:hAnsi="Times New Roman" w:cs="Times New Roman"/>
            <w:sz w:val="24"/>
            <w:szCs w:val="24"/>
          </w:rPr>
          <w:t>max_depth</w:t>
        </w:r>
        <w:proofErr w:type="spellEnd"/>
        <w:r w:rsidRPr="005101EE">
          <w:rPr>
            <w:rFonts w:ascii="Times New Roman" w:hAnsi="Times New Roman" w:cs="Times New Roman"/>
            <w:sz w:val="24"/>
            <w:szCs w:val="24"/>
          </w:rPr>
          <w:t xml:space="preserve">=3, </w:t>
        </w:r>
        <w:proofErr w:type="spellStart"/>
        <w:r w:rsidRPr="005101EE">
          <w:rPr>
            <w:rFonts w:ascii="Times New Roman" w:hAnsi="Times New Roman" w:cs="Times New Roman"/>
            <w:sz w:val="24"/>
            <w:szCs w:val="24"/>
          </w:rPr>
          <w:t>random_state</w:t>
        </w:r>
        <w:proofErr w:type="spellEnd"/>
        <w:r w:rsidRPr="005101EE">
          <w:rPr>
            <w:rFonts w:ascii="Times New Roman" w:hAnsi="Times New Roman" w:cs="Times New Roman"/>
            <w:sz w:val="24"/>
            <w:szCs w:val="24"/>
          </w:rPr>
          <w:t>=10,min_samples_split=2))</w:t>
        </w:r>
      </w:ins>
    </w:p>
    <w:p w14:paraId="5928D580" w14:textId="77777777" w:rsidR="00AC1E97" w:rsidRPr="005101EE" w:rsidRDefault="00AC1E97" w:rsidP="002B04EF">
      <w:pPr>
        <w:pStyle w:val="HTMLPreformatted"/>
        <w:wordWrap w:val="0"/>
        <w:spacing w:line="360" w:lineRule="auto"/>
        <w:jc w:val="both"/>
        <w:textAlignment w:val="baseline"/>
        <w:rPr>
          <w:ins w:id="2913" w:author="YENDAPALLY, NISHITHA" w:date="2022-07-28T23:15:00Z"/>
          <w:rFonts w:ascii="Times New Roman" w:hAnsi="Times New Roman" w:cs="Times New Roman"/>
          <w:sz w:val="24"/>
          <w:szCs w:val="24"/>
        </w:rPr>
        <w:pPrChange w:id="2914" w:author="Avdesh Mishra" w:date="2022-07-31T23:31:00Z">
          <w:pPr>
            <w:pStyle w:val="HTMLPreformatted"/>
            <w:shd w:val="clear" w:color="auto" w:fill="FFFFFF"/>
            <w:wordWrap w:val="0"/>
            <w:textAlignment w:val="baseline"/>
          </w:pPr>
        </w:pPrChange>
      </w:pPr>
      <w:proofErr w:type="spellStart"/>
      <w:ins w:id="2915" w:author="YENDAPALLY, NISHITHA" w:date="2022-07-28T23:15:00Z">
        <w:r w:rsidRPr="005101EE">
          <w:rPr>
            <w:rFonts w:ascii="Times New Roman" w:hAnsi="Times New Roman" w:cs="Times New Roman"/>
            <w:sz w:val="24"/>
            <w:szCs w:val="24"/>
          </w:rPr>
          <w:t>y_pred</w:t>
        </w:r>
        <w:proofErr w:type="spellEnd"/>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cross_val_predict</w:t>
        </w:r>
        <w:proofErr w:type="spellEnd"/>
        <w:r w:rsidRPr="005101EE">
          <w:rPr>
            <w:rFonts w:ascii="Times New Roman" w:hAnsi="Times New Roman" w:cs="Times New Roman"/>
            <w:sz w:val="24"/>
            <w:szCs w:val="24"/>
          </w:rPr>
          <w:t>(</w:t>
        </w:r>
        <w:proofErr w:type="spellStart"/>
        <w:proofErr w:type="gramStart"/>
        <w:r w:rsidRPr="005101EE">
          <w:rPr>
            <w:rFonts w:ascii="Times New Roman" w:hAnsi="Times New Roman" w:cs="Times New Roman"/>
            <w:sz w:val="24"/>
            <w:szCs w:val="24"/>
          </w:rPr>
          <w:t>model,X</w:t>
        </w:r>
        <w:proofErr w:type="gramEnd"/>
        <w:r w:rsidRPr="005101EE">
          <w:rPr>
            <w:rFonts w:ascii="Times New Roman" w:hAnsi="Times New Roman" w:cs="Times New Roman"/>
            <w:sz w:val="24"/>
            <w:szCs w:val="24"/>
          </w:rPr>
          <w:t>_train,y_train,cv</w:t>
        </w:r>
        <w:proofErr w:type="spellEnd"/>
        <w:r w:rsidRPr="005101EE">
          <w:rPr>
            <w:rFonts w:ascii="Times New Roman" w:hAnsi="Times New Roman" w:cs="Times New Roman"/>
            <w:sz w:val="24"/>
            <w:szCs w:val="24"/>
          </w:rPr>
          <w:t>=10,n_jobs=-1)</w:t>
        </w:r>
      </w:ins>
    </w:p>
    <w:p w14:paraId="76D02593" w14:textId="77777777" w:rsidR="00AC1E97" w:rsidRPr="005101EE" w:rsidRDefault="00AC1E97" w:rsidP="002B04EF">
      <w:pPr>
        <w:pStyle w:val="HTMLPreformatted"/>
        <w:wordWrap w:val="0"/>
        <w:spacing w:line="360" w:lineRule="auto"/>
        <w:jc w:val="both"/>
        <w:textAlignment w:val="baseline"/>
        <w:rPr>
          <w:ins w:id="2916" w:author="YENDAPALLY, NISHITHA" w:date="2022-07-28T23:15:00Z"/>
          <w:rFonts w:ascii="Times New Roman" w:hAnsi="Times New Roman" w:cs="Times New Roman"/>
          <w:sz w:val="24"/>
          <w:szCs w:val="24"/>
        </w:rPr>
        <w:pPrChange w:id="2917" w:author="Avdesh Mishra" w:date="2022-07-31T23:31:00Z">
          <w:pPr>
            <w:pStyle w:val="HTMLPreformatted"/>
            <w:shd w:val="clear" w:color="auto" w:fill="FFFFFF"/>
            <w:wordWrap w:val="0"/>
            <w:textAlignment w:val="baseline"/>
          </w:pPr>
        </w:pPrChange>
      </w:pPr>
      <w:proofErr w:type="spellStart"/>
      <w:ins w:id="2918" w:author="YENDAPALLY, NISHITHA" w:date="2022-07-28T23:15:00Z">
        <w:r w:rsidRPr="005101EE">
          <w:rPr>
            <w:rFonts w:ascii="Times New Roman" w:hAnsi="Times New Roman" w:cs="Times New Roman"/>
            <w:sz w:val="24"/>
            <w:szCs w:val="24"/>
          </w:rPr>
          <w:t>outputFile</w:t>
        </w:r>
        <w:proofErr w:type="spellEnd"/>
        <w:r w:rsidRPr="005101EE">
          <w:rPr>
            <w:rFonts w:ascii="Times New Roman" w:hAnsi="Times New Roman" w:cs="Times New Roman"/>
            <w:sz w:val="24"/>
            <w:szCs w:val="24"/>
          </w:rPr>
          <w:t>=</w:t>
        </w:r>
        <w:proofErr w:type="gramStart"/>
        <w:r w:rsidRPr="005101EE">
          <w:rPr>
            <w:rFonts w:ascii="Times New Roman" w:hAnsi="Times New Roman" w:cs="Times New Roman"/>
            <w:sz w:val="24"/>
            <w:szCs w:val="24"/>
          </w:rPr>
          <w:t>open(</w:t>
        </w:r>
        <w:proofErr w:type="gramEnd"/>
        <w:r w:rsidRPr="005101EE">
          <w:rPr>
            <w:rFonts w:ascii="Times New Roman" w:hAnsi="Times New Roman" w:cs="Times New Roman"/>
            <w:sz w:val="24"/>
            <w:szCs w:val="24"/>
          </w:rPr>
          <w:t>'</w:t>
        </w:r>
        <w:proofErr w:type="spellStart"/>
        <w:r w:rsidRPr="005101EE">
          <w:rPr>
            <w:rFonts w:ascii="Times New Roman" w:hAnsi="Times New Roman" w:cs="Times New Roman"/>
            <w:sz w:val="24"/>
            <w:szCs w:val="24"/>
          </w:rPr>
          <w:t>ADA_stacking_Final_Test_Results_cross</w:t>
        </w:r>
        <w:proofErr w:type="spellEnd"/>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validation.txt','a</w:t>
        </w:r>
        <w:proofErr w:type="spellEnd"/>
        <w:r w:rsidRPr="005101EE">
          <w:rPr>
            <w:rFonts w:ascii="Times New Roman" w:hAnsi="Times New Roman" w:cs="Times New Roman"/>
            <w:sz w:val="24"/>
            <w:szCs w:val="24"/>
          </w:rPr>
          <w:t>')</w:t>
        </w:r>
      </w:ins>
    </w:p>
    <w:p w14:paraId="2A3E60B4" w14:textId="77777777" w:rsidR="00AC1E97" w:rsidRPr="005101EE" w:rsidRDefault="00AC1E97" w:rsidP="002B04EF">
      <w:pPr>
        <w:pStyle w:val="HTMLPreformatted"/>
        <w:wordWrap w:val="0"/>
        <w:spacing w:line="360" w:lineRule="auto"/>
        <w:jc w:val="both"/>
        <w:textAlignment w:val="baseline"/>
        <w:rPr>
          <w:ins w:id="2919" w:author="YENDAPALLY, NISHITHA" w:date="2022-07-28T23:15:00Z"/>
          <w:rFonts w:ascii="Times New Roman" w:hAnsi="Times New Roman" w:cs="Times New Roman"/>
          <w:sz w:val="24"/>
          <w:szCs w:val="24"/>
        </w:rPr>
        <w:pPrChange w:id="2920" w:author="Avdesh Mishra" w:date="2022-07-31T23:31:00Z">
          <w:pPr>
            <w:pStyle w:val="HTMLPreformatted"/>
            <w:shd w:val="clear" w:color="auto" w:fill="FFFFFF"/>
            <w:wordWrap w:val="0"/>
            <w:textAlignment w:val="baseline"/>
          </w:pPr>
        </w:pPrChange>
      </w:pPr>
      <w:ins w:id="2921" w:author="YENDAPALLY, NISHITHA" w:date="2022-07-28T23:15:00Z">
        <w:r w:rsidRPr="005101EE">
          <w:rPr>
            <w:rFonts w:ascii="Times New Roman" w:hAnsi="Times New Roman" w:cs="Times New Roman"/>
            <w:sz w:val="24"/>
            <w:szCs w:val="24"/>
          </w:rPr>
          <w:t xml:space="preserve">confusion= </w:t>
        </w:r>
        <w:proofErr w:type="spellStart"/>
        <w:r w:rsidRPr="005101EE">
          <w:rPr>
            <w:rFonts w:ascii="Times New Roman" w:hAnsi="Times New Roman" w:cs="Times New Roman"/>
            <w:sz w:val="24"/>
            <w:szCs w:val="24"/>
          </w:rPr>
          <w:t>confusion_</w:t>
        </w:r>
        <w:proofErr w:type="gramStart"/>
        <w:r w:rsidRPr="005101EE">
          <w:rPr>
            <w:rFonts w:ascii="Times New Roman" w:hAnsi="Times New Roman" w:cs="Times New Roman"/>
            <w:sz w:val="24"/>
            <w:szCs w:val="24"/>
          </w:rPr>
          <w:t>matrix</w:t>
        </w:r>
        <w:proofErr w:type="spellEnd"/>
        <w:r w:rsidRPr="005101EE">
          <w:rPr>
            <w:rFonts w:ascii="Times New Roman" w:hAnsi="Times New Roman" w:cs="Times New Roman"/>
            <w:sz w:val="24"/>
            <w:szCs w:val="24"/>
          </w:rPr>
          <w:t>(</w:t>
        </w:r>
        <w:proofErr w:type="spellStart"/>
        <w:proofErr w:type="gramEnd"/>
        <w:r w:rsidRPr="005101EE">
          <w:rPr>
            <w:rFonts w:ascii="Times New Roman" w:hAnsi="Times New Roman" w:cs="Times New Roman"/>
            <w:sz w:val="24"/>
            <w:szCs w:val="24"/>
          </w:rPr>
          <w:t>y_train</w:t>
        </w:r>
        <w:proofErr w:type="spellEnd"/>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y_pred</w:t>
        </w:r>
        <w:proofErr w:type="spellEnd"/>
        <w:r w:rsidRPr="005101EE">
          <w:rPr>
            <w:rFonts w:ascii="Times New Roman" w:hAnsi="Times New Roman" w:cs="Times New Roman"/>
            <w:sz w:val="24"/>
            <w:szCs w:val="24"/>
          </w:rPr>
          <w:t>)</w:t>
        </w:r>
      </w:ins>
    </w:p>
    <w:p w14:paraId="3610AD3C" w14:textId="77777777" w:rsidR="00AC1E97" w:rsidRPr="005101EE" w:rsidRDefault="00AC1E97" w:rsidP="002B04EF">
      <w:pPr>
        <w:pStyle w:val="HTMLPreformatted"/>
        <w:wordWrap w:val="0"/>
        <w:spacing w:line="360" w:lineRule="auto"/>
        <w:jc w:val="both"/>
        <w:textAlignment w:val="baseline"/>
        <w:rPr>
          <w:ins w:id="2922" w:author="YENDAPALLY, NISHITHA" w:date="2022-07-28T23:15:00Z"/>
          <w:rFonts w:ascii="Times New Roman" w:hAnsi="Times New Roman" w:cs="Times New Roman"/>
          <w:sz w:val="24"/>
          <w:szCs w:val="24"/>
        </w:rPr>
        <w:pPrChange w:id="2923" w:author="Avdesh Mishra" w:date="2022-07-31T23:31:00Z">
          <w:pPr>
            <w:pStyle w:val="HTMLPreformatted"/>
            <w:shd w:val="clear" w:color="auto" w:fill="FFFFFF"/>
            <w:wordWrap w:val="0"/>
            <w:textAlignment w:val="baseline"/>
          </w:pPr>
        </w:pPrChange>
      </w:pPr>
      <w:ins w:id="2924" w:author="YENDAPALLY, NISHITHA" w:date="2022-07-28T23:15:00Z">
        <w:r w:rsidRPr="005101EE">
          <w:rPr>
            <w:rFonts w:ascii="Times New Roman" w:hAnsi="Times New Roman" w:cs="Times New Roman"/>
            <w:sz w:val="24"/>
            <w:szCs w:val="24"/>
          </w:rPr>
          <w:t xml:space="preserve">TP= </w:t>
        </w:r>
        <w:proofErr w:type="gramStart"/>
        <w:r w:rsidRPr="005101EE">
          <w:rPr>
            <w:rFonts w:ascii="Times New Roman" w:hAnsi="Times New Roman" w:cs="Times New Roman"/>
            <w:sz w:val="24"/>
            <w:szCs w:val="24"/>
          </w:rPr>
          <w:t>confusion[</w:t>
        </w:r>
        <w:proofErr w:type="gramEnd"/>
        <w:r w:rsidRPr="005101EE">
          <w:rPr>
            <w:rFonts w:ascii="Times New Roman" w:hAnsi="Times New Roman" w:cs="Times New Roman"/>
            <w:sz w:val="24"/>
            <w:szCs w:val="24"/>
          </w:rPr>
          <w:t>1,1]</w:t>
        </w:r>
      </w:ins>
    </w:p>
    <w:p w14:paraId="38D2BA74" w14:textId="77777777" w:rsidR="00AC1E97" w:rsidRPr="005101EE" w:rsidRDefault="00AC1E97" w:rsidP="002B04EF">
      <w:pPr>
        <w:pStyle w:val="HTMLPreformatted"/>
        <w:wordWrap w:val="0"/>
        <w:spacing w:line="360" w:lineRule="auto"/>
        <w:jc w:val="both"/>
        <w:textAlignment w:val="baseline"/>
        <w:rPr>
          <w:ins w:id="2925" w:author="YENDAPALLY, NISHITHA" w:date="2022-07-28T23:15:00Z"/>
          <w:rFonts w:ascii="Times New Roman" w:hAnsi="Times New Roman" w:cs="Times New Roman"/>
          <w:sz w:val="24"/>
          <w:szCs w:val="24"/>
        </w:rPr>
        <w:pPrChange w:id="2926" w:author="Avdesh Mishra" w:date="2022-07-31T23:31:00Z">
          <w:pPr>
            <w:pStyle w:val="HTMLPreformatted"/>
            <w:shd w:val="clear" w:color="auto" w:fill="FFFFFF"/>
            <w:wordWrap w:val="0"/>
            <w:textAlignment w:val="baseline"/>
          </w:pPr>
        </w:pPrChange>
      </w:pPr>
      <w:ins w:id="2927" w:author="YENDAPALLY, NISHITHA" w:date="2022-07-28T23:15:00Z">
        <w:r w:rsidRPr="005101EE">
          <w:rPr>
            <w:rFonts w:ascii="Times New Roman" w:hAnsi="Times New Roman" w:cs="Times New Roman"/>
            <w:sz w:val="24"/>
            <w:szCs w:val="24"/>
          </w:rPr>
          <w:t xml:space="preserve">TN= </w:t>
        </w:r>
        <w:proofErr w:type="gramStart"/>
        <w:r w:rsidRPr="005101EE">
          <w:rPr>
            <w:rFonts w:ascii="Times New Roman" w:hAnsi="Times New Roman" w:cs="Times New Roman"/>
            <w:sz w:val="24"/>
            <w:szCs w:val="24"/>
          </w:rPr>
          <w:t>confusion[</w:t>
        </w:r>
        <w:proofErr w:type="gramEnd"/>
        <w:r w:rsidRPr="005101EE">
          <w:rPr>
            <w:rFonts w:ascii="Times New Roman" w:hAnsi="Times New Roman" w:cs="Times New Roman"/>
            <w:sz w:val="24"/>
            <w:szCs w:val="24"/>
          </w:rPr>
          <w:t>0,0]</w:t>
        </w:r>
      </w:ins>
    </w:p>
    <w:p w14:paraId="0747BDF3" w14:textId="77777777" w:rsidR="00AC1E97" w:rsidRPr="005101EE" w:rsidRDefault="00AC1E97" w:rsidP="002B04EF">
      <w:pPr>
        <w:pStyle w:val="HTMLPreformatted"/>
        <w:wordWrap w:val="0"/>
        <w:spacing w:line="360" w:lineRule="auto"/>
        <w:jc w:val="both"/>
        <w:textAlignment w:val="baseline"/>
        <w:rPr>
          <w:ins w:id="2928" w:author="YENDAPALLY, NISHITHA" w:date="2022-07-28T23:15:00Z"/>
          <w:rFonts w:ascii="Times New Roman" w:hAnsi="Times New Roman" w:cs="Times New Roman"/>
          <w:sz w:val="24"/>
          <w:szCs w:val="24"/>
        </w:rPr>
        <w:pPrChange w:id="2929" w:author="Avdesh Mishra" w:date="2022-07-31T23:31:00Z">
          <w:pPr>
            <w:pStyle w:val="HTMLPreformatted"/>
            <w:shd w:val="clear" w:color="auto" w:fill="FFFFFF"/>
            <w:wordWrap w:val="0"/>
            <w:textAlignment w:val="baseline"/>
          </w:pPr>
        </w:pPrChange>
      </w:pPr>
      <w:ins w:id="2930" w:author="YENDAPALLY, NISHITHA" w:date="2022-07-28T23:15:00Z">
        <w:r w:rsidRPr="005101EE">
          <w:rPr>
            <w:rFonts w:ascii="Times New Roman" w:hAnsi="Times New Roman" w:cs="Times New Roman"/>
            <w:sz w:val="24"/>
            <w:szCs w:val="24"/>
          </w:rPr>
          <w:t xml:space="preserve">FP= </w:t>
        </w:r>
        <w:proofErr w:type="gramStart"/>
        <w:r w:rsidRPr="005101EE">
          <w:rPr>
            <w:rFonts w:ascii="Times New Roman" w:hAnsi="Times New Roman" w:cs="Times New Roman"/>
            <w:sz w:val="24"/>
            <w:szCs w:val="24"/>
          </w:rPr>
          <w:t>confusion[</w:t>
        </w:r>
        <w:proofErr w:type="gramEnd"/>
        <w:r w:rsidRPr="005101EE">
          <w:rPr>
            <w:rFonts w:ascii="Times New Roman" w:hAnsi="Times New Roman" w:cs="Times New Roman"/>
            <w:sz w:val="24"/>
            <w:szCs w:val="24"/>
          </w:rPr>
          <w:t>0,1]</w:t>
        </w:r>
      </w:ins>
    </w:p>
    <w:p w14:paraId="664EC387" w14:textId="77777777" w:rsidR="00AC1E97" w:rsidRPr="005101EE" w:rsidRDefault="00AC1E97" w:rsidP="002B04EF">
      <w:pPr>
        <w:pStyle w:val="HTMLPreformatted"/>
        <w:wordWrap w:val="0"/>
        <w:spacing w:line="360" w:lineRule="auto"/>
        <w:jc w:val="both"/>
        <w:textAlignment w:val="baseline"/>
        <w:rPr>
          <w:ins w:id="2931" w:author="YENDAPALLY, NISHITHA" w:date="2022-07-28T23:15:00Z"/>
          <w:rFonts w:ascii="Times New Roman" w:hAnsi="Times New Roman" w:cs="Times New Roman"/>
          <w:sz w:val="24"/>
          <w:szCs w:val="24"/>
        </w:rPr>
        <w:pPrChange w:id="2932" w:author="Avdesh Mishra" w:date="2022-07-31T23:31:00Z">
          <w:pPr>
            <w:pStyle w:val="HTMLPreformatted"/>
            <w:shd w:val="clear" w:color="auto" w:fill="FFFFFF"/>
            <w:wordWrap w:val="0"/>
            <w:textAlignment w:val="baseline"/>
          </w:pPr>
        </w:pPrChange>
      </w:pPr>
      <w:ins w:id="2933" w:author="YENDAPALLY, NISHITHA" w:date="2022-07-28T23:15:00Z">
        <w:r w:rsidRPr="005101EE">
          <w:rPr>
            <w:rFonts w:ascii="Times New Roman" w:hAnsi="Times New Roman" w:cs="Times New Roman"/>
            <w:sz w:val="24"/>
            <w:szCs w:val="24"/>
          </w:rPr>
          <w:t xml:space="preserve">FN= </w:t>
        </w:r>
        <w:proofErr w:type="gramStart"/>
        <w:r w:rsidRPr="005101EE">
          <w:rPr>
            <w:rFonts w:ascii="Times New Roman" w:hAnsi="Times New Roman" w:cs="Times New Roman"/>
            <w:sz w:val="24"/>
            <w:szCs w:val="24"/>
          </w:rPr>
          <w:t>confusion[</w:t>
        </w:r>
        <w:proofErr w:type="gramEnd"/>
        <w:r w:rsidRPr="005101EE">
          <w:rPr>
            <w:rFonts w:ascii="Times New Roman" w:hAnsi="Times New Roman" w:cs="Times New Roman"/>
            <w:sz w:val="24"/>
            <w:szCs w:val="24"/>
          </w:rPr>
          <w:t>1,0]</w:t>
        </w:r>
      </w:ins>
    </w:p>
    <w:p w14:paraId="76B01158" w14:textId="77777777" w:rsidR="00AC1E97" w:rsidRPr="005101EE" w:rsidRDefault="00AC1E97" w:rsidP="002B04EF">
      <w:pPr>
        <w:pStyle w:val="HTMLPreformatted"/>
        <w:wordWrap w:val="0"/>
        <w:spacing w:line="360" w:lineRule="auto"/>
        <w:jc w:val="both"/>
        <w:textAlignment w:val="baseline"/>
        <w:rPr>
          <w:ins w:id="2934" w:author="YENDAPALLY, NISHITHA" w:date="2022-07-28T23:15:00Z"/>
          <w:rFonts w:ascii="Times New Roman" w:hAnsi="Times New Roman" w:cs="Times New Roman"/>
          <w:sz w:val="24"/>
          <w:szCs w:val="24"/>
        </w:rPr>
        <w:pPrChange w:id="2935" w:author="Avdesh Mishra" w:date="2022-07-31T23:31:00Z">
          <w:pPr>
            <w:pStyle w:val="HTMLPreformatted"/>
            <w:shd w:val="clear" w:color="auto" w:fill="FFFFFF"/>
            <w:wordWrap w:val="0"/>
            <w:textAlignment w:val="baseline"/>
          </w:pPr>
        </w:pPrChange>
      </w:pPr>
      <w:ins w:id="2936" w:author="YENDAPALLY, NISHITHA" w:date="2022-07-28T23:15:00Z">
        <w:r w:rsidRPr="005101EE">
          <w:rPr>
            <w:rFonts w:ascii="Times New Roman" w:hAnsi="Times New Roman" w:cs="Times New Roman"/>
            <w:sz w:val="24"/>
            <w:szCs w:val="24"/>
          </w:rPr>
          <w:t>#</w:t>
        </w:r>
        <w:proofErr w:type="gramStart"/>
        <w:r w:rsidRPr="005101EE">
          <w:rPr>
            <w:rFonts w:ascii="Times New Roman" w:hAnsi="Times New Roman" w:cs="Times New Roman"/>
            <w:sz w:val="24"/>
            <w:szCs w:val="24"/>
          </w:rPr>
          <w:t>specificity</w:t>
        </w:r>
        <w:proofErr w:type="gramEnd"/>
      </w:ins>
    </w:p>
    <w:p w14:paraId="5B964E1C" w14:textId="77777777" w:rsidR="00AC1E97" w:rsidRPr="005101EE" w:rsidRDefault="00AC1E97" w:rsidP="002B04EF">
      <w:pPr>
        <w:pStyle w:val="HTMLPreformatted"/>
        <w:wordWrap w:val="0"/>
        <w:spacing w:line="360" w:lineRule="auto"/>
        <w:jc w:val="both"/>
        <w:textAlignment w:val="baseline"/>
        <w:rPr>
          <w:ins w:id="2937" w:author="YENDAPALLY, NISHITHA" w:date="2022-07-28T23:15:00Z"/>
          <w:rFonts w:ascii="Times New Roman" w:hAnsi="Times New Roman" w:cs="Times New Roman"/>
          <w:sz w:val="24"/>
          <w:szCs w:val="24"/>
        </w:rPr>
        <w:pPrChange w:id="2938" w:author="Avdesh Mishra" w:date="2022-07-31T23:31:00Z">
          <w:pPr>
            <w:pStyle w:val="HTMLPreformatted"/>
            <w:shd w:val="clear" w:color="auto" w:fill="FFFFFF"/>
            <w:wordWrap w:val="0"/>
            <w:textAlignment w:val="baseline"/>
          </w:pPr>
        </w:pPrChange>
      </w:pPr>
      <w:proofErr w:type="spellStart"/>
      <w:ins w:id="2939" w:author="YENDAPALLY, NISHITHA" w:date="2022-07-28T23:15:00Z">
        <w:r w:rsidRPr="005101EE">
          <w:rPr>
            <w:rFonts w:ascii="Times New Roman" w:hAnsi="Times New Roman" w:cs="Times New Roman"/>
            <w:sz w:val="24"/>
            <w:szCs w:val="24"/>
          </w:rPr>
          <w:t>Spe_cla</w:t>
        </w:r>
        <w:proofErr w:type="spellEnd"/>
        <w:r w:rsidRPr="005101EE">
          <w:rPr>
            <w:rFonts w:ascii="Times New Roman" w:hAnsi="Times New Roman" w:cs="Times New Roman"/>
            <w:sz w:val="24"/>
            <w:szCs w:val="24"/>
          </w:rPr>
          <w:t>=(TN/</w:t>
        </w:r>
        <w:proofErr w:type="gramStart"/>
        <w:r w:rsidRPr="005101EE">
          <w:rPr>
            <w:rFonts w:ascii="Times New Roman" w:hAnsi="Times New Roman" w:cs="Times New Roman"/>
            <w:sz w:val="24"/>
            <w:szCs w:val="24"/>
          </w:rPr>
          <w:t>float(</w:t>
        </w:r>
        <w:proofErr w:type="gramEnd"/>
        <w:r w:rsidRPr="005101EE">
          <w:rPr>
            <w:rFonts w:ascii="Times New Roman" w:hAnsi="Times New Roman" w:cs="Times New Roman"/>
            <w:sz w:val="24"/>
            <w:szCs w:val="24"/>
          </w:rPr>
          <w:t>TN+FP))</w:t>
        </w:r>
      </w:ins>
    </w:p>
    <w:p w14:paraId="303F6CCD" w14:textId="77777777" w:rsidR="00AC1E97" w:rsidRPr="005101EE" w:rsidRDefault="00AC1E97" w:rsidP="002B04EF">
      <w:pPr>
        <w:pStyle w:val="HTMLPreformatted"/>
        <w:wordWrap w:val="0"/>
        <w:spacing w:line="360" w:lineRule="auto"/>
        <w:jc w:val="both"/>
        <w:textAlignment w:val="baseline"/>
        <w:rPr>
          <w:ins w:id="2940" w:author="YENDAPALLY, NISHITHA" w:date="2022-07-28T23:15:00Z"/>
          <w:rFonts w:ascii="Times New Roman" w:hAnsi="Times New Roman" w:cs="Times New Roman"/>
          <w:sz w:val="24"/>
          <w:szCs w:val="24"/>
        </w:rPr>
        <w:pPrChange w:id="2941" w:author="Avdesh Mishra" w:date="2022-07-31T23:31:00Z">
          <w:pPr>
            <w:pStyle w:val="HTMLPreformatted"/>
            <w:shd w:val="clear" w:color="auto" w:fill="FFFFFF"/>
            <w:wordWrap w:val="0"/>
            <w:textAlignment w:val="baseline"/>
          </w:pPr>
        </w:pPrChange>
      </w:pPr>
      <w:proofErr w:type="spellStart"/>
      <w:ins w:id="2942" w:author="YENDAPALLY, NISHITHA" w:date="2022-07-28T23:15:00Z">
        <w:r w:rsidRPr="005101EE">
          <w:rPr>
            <w:rFonts w:ascii="Times New Roman" w:hAnsi="Times New Roman" w:cs="Times New Roman"/>
            <w:sz w:val="24"/>
            <w:szCs w:val="24"/>
          </w:rPr>
          <w:t>Acc_Bal</w:t>
        </w:r>
        <w:proofErr w:type="spellEnd"/>
        <w:r w:rsidRPr="005101EE">
          <w:rPr>
            <w:rFonts w:ascii="Times New Roman" w:hAnsi="Times New Roman" w:cs="Times New Roman"/>
            <w:sz w:val="24"/>
            <w:szCs w:val="24"/>
          </w:rPr>
          <w:t>= 0.5*((TP/</w:t>
        </w:r>
        <w:proofErr w:type="gramStart"/>
        <w:r w:rsidRPr="005101EE">
          <w:rPr>
            <w:rFonts w:ascii="Times New Roman" w:hAnsi="Times New Roman" w:cs="Times New Roman"/>
            <w:sz w:val="24"/>
            <w:szCs w:val="24"/>
          </w:rPr>
          <w:t>float(</w:t>
        </w:r>
        <w:proofErr w:type="gramEnd"/>
        <w:r w:rsidRPr="005101EE">
          <w:rPr>
            <w:rFonts w:ascii="Times New Roman" w:hAnsi="Times New Roman" w:cs="Times New Roman"/>
            <w:sz w:val="24"/>
            <w:szCs w:val="24"/>
          </w:rPr>
          <w:t>TP+FN))+(TN/float(TN+FP)))</w:t>
        </w:r>
      </w:ins>
    </w:p>
    <w:p w14:paraId="0C3DCC24" w14:textId="77777777" w:rsidR="00AC1E97" w:rsidRPr="005101EE" w:rsidRDefault="00AC1E97" w:rsidP="002B04EF">
      <w:pPr>
        <w:pStyle w:val="HTMLPreformatted"/>
        <w:wordWrap w:val="0"/>
        <w:spacing w:line="360" w:lineRule="auto"/>
        <w:jc w:val="both"/>
        <w:textAlignment w:val="baseline"/>
        <w:rPr>
          <w:ins w:id="2943" w:author="YENDAPALLY, NISHITHA" w:date="2022-07-28T23:15:00Z"/>
          <w:rFonts w:ascii="Times New Roman" w:hAnsi="Times New Roman" w:cs="Times New Roman"/>
          <w:sz w:val="24"/>
          <w:szCs w:val="24"/>
        </w:rPr>
        <w:pPrChange w:id="2944" w:author="Avdesh Mishra" w:date="2022-07-31T23:31:00Z">
          <w:pPr>
            <w:pStyle w:val="HTMLPreformatted"/>
            <w:shd w:val="clear" w:color="auto" w:fill="FFFFFF"/>
            <w:wordWrap w:val="0"/>
            <w:textAlignment w:val="baseline"/>
          </w:pPr>
        </w:pPrChange>
      </w:pPr>
      <w:proofErr w:type="spellStart"/>
      <w:ins w:id="2945" w:author="YENDAPALLY, NISHITHA" w:date="2022-07-28T23:15:00Z">
        <w:r w:rsidRPr="005101EE">
          <w:rPr>
            <w:rFonts w:ascii="Times New Roman" w:hAnsi="Times New Roman" w:cs="Times New Roman"/>
            <w:sz w:val="24"/>
            <w:szCs w:val="24"/>
          </w:rPr>
          <w:t>MCC_cla</w:t>
        </w:r>
        <w:proofErr w:type="spellEnd"/>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matthews_</w:t>
        </w:r>
        <w:proofErr w:type="gramStart"/>
        <w:r w:rsidRPr="005101EE">
          <w:rPr>
            <w:rFonts w:ascii="Times New Roman" w:hAnsi="Times New Roman" w:cs="Times New Roman"/>
            <w:sz w:val="24"/>
            <w:szCs w:val="24"/>
          </w:rPr>
          <w:t>corrcoef</w:t>
        </w:r>
        <w:proofErr w:type="spellEnd"/>
        <w:r w:rsidRPr="005101EE">
          <w:rPr>
            <w:rFonts w:ascii="Times New Roman" w:hAnsi="Times New Roman" w:cs="Times New Roman"/>
            <w:sz w:val="24"/>
            <w:szCs w:val="24"/>
          </w:rPr>
          <w:t>(</w:t>
        </w:r>
        <w:proofErr w:type="spellStart"/>
        <w:proofErr w:type="gramEnd"/>
        <w:r w:rsidRPr="005101EE">
          <w:rPr>
            <w:rFonts w:ascii="Times New Roman" w:hAnsi="Times New Roman" w:cs="Times New Roman"/>
            <w:sz w:val="24"/>
            <w:szCs w:val="24"/>
          </w:rPr>
          <w:t>y_train</w:t>
        </w:r>
        <w:proofErr w:type="spellEnd"/>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y_pred</w:t>
        </w:r>
        <w:proofErr w:type="spellEnd"/>
        <w:r w:rsidRPr="005101EE">
          <w:rPr>
            <w:rFonts w:ascii="Times New Roman" w:hAnsi="Times New Roman" w:cs="Times New Roman"/>
            <w:sz w:val="24"/>
            <w:szCs w:val="24"/>
          </w:rPr>
          <w:t>)</w:t>
        </w:r>
      </w:ins>
    </w:p>
    <w:p w14:paraId="39CD487C" w14:textId="77777777" w:rsidR="00AC1E97" w:rsidRPr="005101EE" w:rsidRDefault="00AC1E97" w:rsidP="002B04EF">
      <w:pPr>
        <w:pStyle w:val="HTMLPreformatted"/>
        <w:wordWrap w:val="0"/>
        <w:spacing w:line="360" w:lineRule="auto"/>
        <w:jc w:val="both"/>
        <w:textAlignment w:val="baseline"/>
        <w:rPr>
          <w:ins w:id="2946" w:author="YENDAPALLY, NISHITHA" w:date="2022-07-28T23:15:00Z"/>
          <w:rFonts w:ascii="Times New Roman" w:hAnsi="Times New Roman" w:cs="Times New Roman"/>
          <w:sz w:val="24"/>
          <w:szCs w:val="24"/>
        </w:rPr>
        <w:pPrChange w:id="2947" w:author="Avdesh Mishra" w:date="2022-07-31T23:31:00Z">
          <w:pPr>
            <w:pStyle w:val="HTMLPreformatted"/>
            <w:shd w:val="clear" w:color="auto" w:fill="FFFFFF"/>
            <w:wordWrap w:val="0"/>
            <w:textAlignment w:val="baseline"/>
          </w:pPr>
        </w:pPrChange>
      </w:pPr>
      <w:ins w:id="2948" w:author="YENDAPALLY, NISHITHA" w:date="2022-07-28T23:15:00Z">
        <w:r w:rsidRPr="005101EE">
          <w:rPr>
            <w:rFonts w:ascii="Times New Roman" w:hAnsi="Times New Roman" w:cs="Times New Roman"/>
            <w:sz w:val="24"/>
            <w:szCs w:val="24"/>
          </w:rPr>
          <w:t>F1_cla=f1_</w:t>
        </w:r>
        <w:proofErr w:type="gramStart"/>
        <w:r w:rsidRPr="005101EE">
          <w:rPr>
            <w:rFonts w:ascii="Times New Roman" w:hAnsi="Times New Roman" w:cs="Times New Roman"/>
            <w:sz w:val="24"/>
            <w:szCs w:val="24"/>
          </w:rPr>
          <w:t>score(</w:t>
        </w:r>
        <w:proofErr w:type="spellStart"/>
        <w:proofErr w:type="gramEnd"/>
        <w:r w:rsidRPr="005101EE">
          <w:rPr>
            <w:rFonts w:ascii="Times New Roman" w:hAnsi="Times New Roman" w:cs="Times New Roman"/>
            <w:sz w:val="24"/>
            <w:szCs w:val="24"/>
          </w:rPr>
          <w:t>y_train</w:t>
        </w:r>
        <w:proofErr w:type="spellEnd"/>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y_pred</w:t>
        </w:r>
        <w:proofErr w:type="spellEnd"/>
        <w:r w:rsidRPr="005101EE">
          <w:rPr>
            <w:rFonts w:ascii="Times New Roman" w:hAnsi="Times New Roman" w:cs="Times New Roman"/>
            <w:sz w:val="24"/>
            <w:szCs w:val="24"/>
          </w:rPr>
          <w:t>)</w:t>
        </w:r>
      </w:ins>
    </w:p>
    <w:p w14:paraId="13629ADC" w14:textId="77777777" w:rsidR="00AC1E97" w:rsidRPr="005101EE" w:rsidRDefault="00AC1E97" w:rsidP="002B04EF">
      <w:pPr>
        <w:pStyle w:val="HTMLPreformatted"/>
        <w:wordWrap w:val="0"/>
        <w:spacing w:line="360" w:lineRule="auto"/>
        <w:jc w:val="both"/>
        <w:textAlignment w:val="baseline"/>
        <w:rPr>
          <w:ins w:id="2949" w:author="YENDAPALLY, NISHITHA" w:date="2022-07-28T23:15:00Z"/>
          <w:rFonts w:ascii="Times New Roman" w:hAnsi="Times New Roman" w:cs="Times New Roman"/>
          <w:sz w:val="24"/>
          <w:szCs w:val="24"/>
        </w:rPr>
        <w:pPrChange w:id="2950" w:author="Avdesh Mishra" w:date="2022-07-31T23:31:00Z">
          <w:pPr>
            <w:pStyle w:val="HTMLPreformatted"/>
            <w:shd w:val="clear" w:color="auto" w:fill="FFFFFF"/>
            <w:wordWrap w:val="0"/>
            <w:textAlignment w:val="baseline"/>
          </w:pPr>
        </w:pPrChange>
      </w:pPr>
      <w:proofErr w:type="spellStart"/>
      <w:ins w:id="2951" w:author="YENDAPALLY, NISHITHA" w:date="2022-07-28T23:15:00Z">
        <w:r w:rsidRPr="005101EE">
          <w:rPr>
            <w:rFonts w:ascii="Times New Roman" w:hAnsi="Times New Roman" w:cs="Times New Roman"/>
            <w:sz w:val="24"/>
            <w:szCs w:val="24"/>
          </w:rPr>
          <w:t>PREC_cla</w:t>
        </w:r>
        <w:proofErr w:type="spellEnd"/>
        <w:r w:rsidRPr="005101EE">
          <w:rPr>
            <w:rFonts w:ascii="Times New Roman" w:hAnsi="Times New Roman" w:cs="Times New Roman"/>
            <w:sz w:val="24"/>
            <w:szCs w:val="24"/>
          </w:rPr>
          <w:t>=</w:t>
        </w:r>
        <w:proofErr w:type="spellStart"/>
        <w:r w:rsidRPr="005101EE">
          <w:rPr>
            <w:rFonts w:ascii="Times New Roman" w:hAnsi="Times New Roman" w:cs="Times New Roman"/>
            <w:sz w:val="24"/>
            <w:szCs w:val="24"/>
          </w:rPr>
          <w:t>precision_</w:t>
        </w:r>
        <w:proofErr w:type="gramStart"/>
        <w:r w:rsidRPr="005101EE">
          <w:rPr>
            <w:rFonts w:ascii="Times New Roman" w:hAnsi="Times New Roman" w:cs="Times New Roman"/>
            <w:sz w:val="24"/>
            <w:szCs w:val="24"/>
          </w:rPr>
          <w:t>score</w:t>
        </w:r>
        <w:proofErr w:type="spellEnd"/>
        <w:r w:rsidRPr="005101EE">
          <w:rPr>
            <w:rFonts w:ascii="Times New Roman" w:hAnsi="Times New Roman" w:cs="Times New Roman"/>
            <w:sz w:val="24"/>
            <w:szCs w:val="24"/>
          </w:rPr>
          <w:t>(</w:t>
        </w:r>
        <w:proofErr w:type="spellStart"/>
        <w:proofErr w:type="gramEnd"/>
        <w:r w:rsidRPr="005101EE">
          <w:rPr>
            <w:rFonts w:ascii="Times New Roman" w:hAnsi="Times New Roman" w:cs="Times New Roman"/>
            <w:sz w:val="24"/>
            <w:szCs w:val="24"/>
          </w:rPr>
          <w:t>y_train</w:t>
        </w:r>
        <w:proofErr w:type="spellEnd"/>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y_pred</w:t>
        </w:r>
        <w:proofErr w:type="spellEnd"/>
        <w:r w:rsidRPr="005101EE">
          <w:rPr>
            <w:rFonts w:ascii="Times New Roman" w:hAnsi="Times New Roman" w:cs="Times New Roman"/>
            <w:sz w:val="24"/>
            <w:szCs w:val="24"/>
          </w:rPr>
          <w:t>)</w:t>
        </w:r>
      </w:ins>
    </w:p>
    <w:p w14:paraId="48DBAD48" w14:textId="77777777" w:rsidR="00AC1E97" w:rsidRPr="005101EE" w:rsidRDefault="00AC1E97" w:rsidP="002B04EF">
      <w:pPr>
        <w:pStyle w:val="HTMLPreformatted"/>
        <w:wordWrap w:val="0"/>
        <w:spacing w:line="360" w:lineRule="auto"/>
        <w:jc w:val="both"/>
        <w:textAlignment w:val="baseline"/>
        <w:rPr>
          <w:ins w:id="2952" w:author="YENDAPALLY, NISHITHA" w:date="2022-07-28T23:15:00Z"/>
          <w:rFonts w:ascii="Times New Roman" w:hAnsi="Times New Roman" w:cs="Times New Roman"/>
          <w:sz w:val="24"/>
          <w:szCs w:val="24"/>
        </w:rPr>
        <w:pPrChange w:id="2953" w:author="Avdesh Mishra" w:date="2022-07-31T23:31:00Z">
          <w:pPr>
            <w:pStyle w:val="HTMLPreformatted"/>
            <w:shd w:val="clear" w:color="auto" w:fill="FFFFFF"/>
            <w:wordWrap w:val="0"/>
            <w:textAlignment w:val="baseline"/>
          </w:pPr>
        </w:pPrChange>
      </w:pPr>
      <w:proofErr w:type="spellStart"/>
      <w:ins w:id="2954" w:author="YENDAPALLY, NISHITHA" w:date="2022-07-28T23:15:00Z">
        <w:r w:rsidRPr="005101EE">
          <w:rPr>
            <w:rFonts w:ascii="Times New Roman" w:hAnsi="Times New Roman" w:cs="Times New Roman"/>
            <w:sz w:val="24"/>
            <w:szCs w:val="24"/>
          </w:rPr>
          <w:t>REC_cla</w:t>
        </w:r>
        <w:proofErr w:type="spellEnd"/>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recall_</w:t>
        </w:r>
        <w:proofErr w:type="gramStart"/>
        <w:r w:rsidRPr="005101EE">
          <w:rPr>
            <w:rFonts w:ascii="Times New Roman" w:hAnsi="Times New Roman" w:cs="Times New Roman"/>
            <w:sz w:val="24"/>
            <w:szCs w:val="24"/>
          </w:rPr>
          <w:t>score</w:t>
        </w:r>
        <w:proofErr w:type="spellEnd"/>
        <w:r w:rsidRPr="005101EE">
          <w:rPr>
            <w:rFonts w:ascii="Times New Roman" w:hAnsi="Times New Roman" w:cs="Times New Roman"/>
            <w:sz w:val="24"/>
            <w:szCs w:val="24"/>
          </w:rPr>
          <w:t>(</w:t>
        </w:r>
        <w:proofErr w:type="spellStart"/>
        <w:proofErr w:type="gramEnd"/>
        <w:r w:rsidRPr="005101EE">
          <w:rPr>
            <w:rFonts w:ascii="Times New Roman" w:hAnsi="Times New Roman" w:cs="Times New Roman"/>
            <w:sz w:val="24"/>
            <w:szCs w:val="24"/>
          </w:rPr>
          <w:t>y_train</w:t>
        </w:r>
        <w:proofErr w:type="spellEnd"/>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y_pred</w:t>
        </w:r>
        <w:proofErr w:type="spellEnd"/>
        <w:r w:rsidRPr="005101EE">
          <w:rPr>
            <w:rFonts w:ascii="Times New Roman" w:hAnsi="Times New Roman" w:cs="Times New Roman"/>
            <w:sz w:val="24"/>
            <w:szCs w:val="24"/>
          </w:rPr>
          <w:t>)</w:t>
        </w:r>
      </w:ins>
    </w:p>
    <w:p w14:paraId="2E938850" w14:textId="77777777" w:rsidR="00AC1E97" w:rsidRPr="005101EE" w:rsidRDefault="00AC1E97" w:rsidP="002B04EF">
      <w:pPr>
        <w:pStyle w:val="HTMLPreformatted"/>
        <w:wordWrap w:val="0"/>
        <w:spacing w:line="360" w:lineRule="auto"/>
        <w:jc w:val="both"/>
        <w:textAlignment w:val="baseline"/>
        <w:rPr>
          <w:ins w:id="2955" w:author="YENDAPALLY, NISHITHA" w:date="2022-07-28T23:15:00Z"/>
          <w:rFonts w:ascii="Times New Roman" w:hAnsi="Times New Roman" w:cs="Times New Roman"/>
          <w:sz w:val="24"/>
          <w:szCs w:val="24"/>
        </w:rPr>
        <w:pPrChange w:id="2956" w:author="Avdesh Mishra" w:date="2022-07-31T23:31:00Z">
          <w:pPr>
            <w:pStyle w:val="HTMLPreformatted"/>
            <w:shd w:val="clear" w:color="auto" w:fill="FFFFFF"/>
            <w:wordWrap w:val="0"/>
            <w:textAlignment w:val="baseline"/>
          </w:pPr>
        </w:pPrChange>
      </w:pPr>
      <w:proofErr w:type="spellStart"/>
      <w:ins w:id="2957" w:author="YENDAPALLY, NISHITHA" w:date="2022-07-28T23:15:00Z">
        <w:r w:rsidRPr="005101EE">
          <w:rPr>
            <w:rFonts w:ascii="Times New Roman" w:hAnsi="Times New Roman" w:cs="Times New Roman"/>
            <w:sz w:val="24"/>
            <w:szCs w:val="24"/>
          </w:rPr>
          <w:t>Accuracy_cla</w:t>
        </w:r>
        <w:proofErr w:type="spellEnd"/>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accuracy_</w:t>
        </w:r>
        <w:proofErr w:type="gramStart"/>
        <w:r w:rsidRPr="005101EE">
          <w:rPr>
            <w:rFonts w:ascii="Times New Roman" w:hAnsi="Times New Roman" w:cs="Times New Roman"/>
            <w:sz w:val="24"/>
            <w:szCs w:val="24"/>
          </w:rPr>
          <w:t>score</w:t>
        </w:r>
        <w:proofErr w:type="spellEnd"/>
        <w:r w:rsidRPr="005101EE">
          <w:rPr>
            <w:rFonts w:ascii="Times New Roman" w:hAnsi="Times New Roman" w:cs="Times New Roman"/>
            <w:sz w:val="24"/>
            <w:szCs w:val="24"/>
          </w:rPr>
          <w:t>(</w:t>
        </w:r>
        <w:proofErr w:type="spellStart"/>
        <w:proofErr w:type="gramEnd"/>
        <w:r w:rsidRPr="005101EE">
          <w:rPr>
            <w:rFonts w:ascii="Times New Roman" w:hAnsi="Times New Roman" w:cs="Times New Roman"/>
            <w:sz w:val="24"/>
            <w:szCs w:val="24"/>
          </w:rPr>
          <w:t>y_train</w:t>
        </w:r>
        <w:proofErr w:type="spellEnd"/>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y_pred</w:t>
        </w:r>
        <w:proofErr w:type="spellEnd"/>
        <w:r w:rsidRPr="005101EE">
          <w:rPr>
            <w:rFonts w:ascii="Times New Roman" w:hAnsi="Times New Roman" w:cs="Times New Roman"/>
            <w:sz w:val="24"/>
            <w:szCs w:val="24"/>
          </w:rPr>
          <w:t>)</w:t>
        </w:r>
      </w:ins>
    </w:p>
    <w:p w14:paraId="6CE120C7" w14:textId="77777777" w:rsidR="00AC1E97" w:rsidRPr="005101EE" w:rsidRDefault="00AC1E97" w:rsidP="002B04EF">
      <w:pPr>
        <w:pStyle w:val="HTMLPreformatted"/>
        <w:wordWrap w:val="0"/>
        <w:spacing w:line="360" w:lineRule="auto"/>
        <w:jc w:val="both"/>
        <w:textAlignment w:val="baseline"/>
        <w:rPr>
          <w:ins w:id="2958" w:author="YENDAPALLY, NISHITHA" w:date="2022-07-28T23:15:00Z"/>
          <w:rFonts w:ascii="Times New Roman" w:hAnsi="Times New Roman" w:cs="Times New Roman"/>
          <w:sz w:val="24"/>
          <w:szCs w:val="24"/>
        </w:rPr>
        <w:pPrChange w:id="2959" w:author="Avdesh Mishra" w:date="2022-07-31T23:31:00Z">
          <w:pPr>
            <w:pStyle w:val="HTMLPreformatted"/>
            <w:shd w:val="clear" w:color="auto" w:fill="FFFFFF"/>
            <w:wordWrap w:val="0"/>
            <w:textAlignment w:val="baseline"/>
          </w:pPr>
        </w:pPrChange>
      </w:pPr>
      <w:ins w:id="2960" w:author="YENDAPALLY, NISHITHA" w:date="2022-07-28T23:15:00Z">
        <w:r w:rsidRPr="005101EE">
          <w:rPr>
            <w:rFonts w:ascii="Times New Roman" w:hAnsi="Times New Roman" w:cs="Times New Roman"/>
            <w:sz w:val="24"/>
            <w:szCs w:val="24"/>
          </w:rPr>
          <w:t>Results='TFIDF Cross validation Results: \n'</w:t>
        </w:r>
      </w:ins>
    </w:p>
    <w:p w14:paraId="13B36995" w14:textId="77777777" w:rsidR="00AC1E97" w:rsidRPr="005101EE" w:rsidRDefault="00AC1E97" w:rsidP="002B04EF">
      <w:pPr>
        <w:pStyle w:val="HTMLPreformatted"/>
        <w:wordWrap w:val="0"/>
        <w:spacing w:line="360" w:lineRule="auto"/>
        <w:jc w:val="both"/>
        <w:textAlignment w:val="baseline"/>
        <w:rPr>
          <w:ins w:id="2961" w:author="YENDAPALLY, NISHITHA" w:date="2022-07-28T23:15:00Z"/>
          <w:rFonts w:ascii="Times New Roman" w:hAnsi="Times New Roman" w:cs="Times New Roman"/>
          <w:sz w:val="24"/>
          <w:szCs w:val="24"/>
        </w:rPr>
        <w:pPrChange w:id="2962" w:author="Avdesh Mishra" w:date="2022-07-31T23:31:00Z">
          <w:pPr>
            <w:pStyle w:val="HTMLPreformatted"/>
            <w:shd w:val="clear" w:color="auto" w:fill="FFFFFF"/>
            <w:wordWrap w:val="0"/>
            <w:textAlignment w:val="baseline"/>
          </w:pPr>
        </w:pPrChange>
      </w:pPr>
      <w:proofErr w:type="spellStart"/>
      <w:ins w:id="2963" w:author="YENDAPALLY, NISHITHA" w:date="2022-07-28T23:15:00Z">
        <w:r w:rsidRPr="005101EE">
          <w:rPr>
            <w:rFonts w:ascii="Times New Roman" w:hAnsi="Times New Roman" w:cs="Times New Roman"/>
            <w:sz w:val="24"/>
            <w:szCs w:val="24"/>
          </w:rPr>
          <w:t>outputFile.write</w:t>
        </w:r>
        <w:proofErr w:type="spellEnd"/>
        <w:r w:rsidRPr="005101EE">
          <w:rPr>
            <w:rFonts w:ascii="Times New Roman" w:hAnsi="Times New Roman" w:cs="Times New Roman"/>
            <w:sz w:val="24"/>
            <w:szCs w:val="24"/>
          </w:rPr>
          <w:t>(</w:t>
        </w:r>
        <w:proofErr w:type="gramStart"/>
        <w:r w:rsidRPr="005101EE">
          <w:rPr>
            <w:rFonts w:ascii="Times New Roman" w:hAnsi="Times New Roman" w:cs="Times New Roman"/>
            <w:sz w:val="24"/>
            <w:szCs w:val="24"/>
          </w:rPr>
          <w:t>str(</w:t>
        </w:r>
        <w:proofErr w:type="gramEnd"/>
        <w:r w:rsidRPr="005101EE">
          <w:rPr>
            <w:rFonts w:ascii="Times New Roman" w:hAnsi="Times New Roman" w:cs="Times New Roman"/>
            <w:sz w:val="24"/>
            <w:szCs w:val="24"/>
          </w:rPr>
          <w:t>Results)+'\n')</w:t>
        </w:r>
      </w:ins>
    </w:p>
    <w:p w14:paraId="64E63332" w14:textId="77777777" w:rsidR="00AC1E97" w:rsidRPr="005101EE" w:rsidRDefault="00AC1E97" w:rsidP="002B04EF">
      <w:pPr>
        <w:pStyle w:val="HTMLPreformatted"/>
        <w:wordWrap w:val="0"/>
        <w:spacing w:line="360" w:lineRule="auto"/>
        <w:jc w:val="both"/>
        <w:textAlignment w:val="baseline"/>
        <w:rPr>
          <w:ins w:id="2964" w:author="YENDAPALLY, NISHITHA" w:date="2022-07-28T23:15:00Z"/>
          <w:rFonts w:ascii="Times New Roman" w:hAnsi="Times New Roman" w:cs="Times New Roman"/>
          <w:sz w:val="24"/>
          <w:szCs w:val="24"/>
        </w:rPr>
        <w:pPrChange w:id="2965" w:author="Avdesh Mishra" w:date="2022-07-31T23:31:00Z">
          <w:pPr>
            <w:pStyle w:val="HTMLPreformatted"/>
            <w:shd w:val="clear" w:color="auto" w:fill="FFFFFF"/>
            <w:wordWrap w:val="0"/>
            <w:textAlignment w:val="baseline"/>
          </w:pPr>
        </w:pPrChange>
      </w:pPr>
      <w:proofErr w:type="spellStart"/>
      <w:ins w:id="2966" w:author="YENDAPALLY, NISHITHA" w:date="2022-07-28T23:15:00Z">
        <w:r w:rsidRPr="005101EE">
          <w:rPr>
            <w:rFonts w:ascii="Times New Roman" w:hAnsi="Times New Roman" w:cs="Times New Roman"/>
            <w:sz w:val="24"/>
            <w:szCs w:val="24"/>
          </w:rPr>
          <w:t>outputFile.write</w:t>
        </w:r>
        <w:proofErr w:type="spellEnd"/>
        <w:r w:rsidRPr="005101EE">
          <w:rPr>
            <w:rFonts w:ascii="Times New Roman" w:hAnsi="Times New Roman" w:cs="Times New Roman"/>
            <w:sz w:val="24"/>
            <w:szCs w:val="24"/>
          </w:rPr>
          <w:t>('TP=%f\</w:t>
        </w:r>
        <w:proofErr w:type="spellStart"/>
        <w:r w:rsidRPr="005101EE">
          <w:rPr>
            <w:rFonts w:ascii="Times New Roman" w:hAnsi="Times New Roman" w:cs="Times New Roman"/>
            <w:sz w:val="24"/>
            <w:szCs w:val="24"/>
          </w:rPr>
          <w:t>n'%TP</w:t>
        </w:r>
        <w:proofErr w:type="spellEnd"/>
        <w:r w:rsidRPr="005101EE">
          <w:rPr>
            <w:rFonts w:ascii="Times New Roman" w:hAnsi="Times New Roman" w:cs="Times New Roman"/>
            <w:sz w:val="24"/>
            <w:szCs w:val="24"/>
          </w:rPr>
          <w:t>)</w:t>
        </w:r>
      </w:ins>
    </w:p>
    <w:p w14:paraId="6E46FC99" w14:textId="77777777" w:rsidR="00AC1E97" w:rsidRPr="005101EE" w:rsidRDefault="00AC1E97" w:rsidP="002B04EF">
      <w:pPr>
        <w:pStyle w:val="HTMLPreformatted"/>
        <w:wordWrap w:val="0"/>
        <w:spacing w:line="360" w:lineRule="auto"/>
        <w:jc w:val="both"/>
        <w:textAlignment w:val="baseline"/>
        <w:rPr>
          <w:ins w:id="2967" w:author="YENDAPALLY, NISHITHA" w:date="2022-07-28T23:15:00Z"/>
          <w:rFonts w:ascii="Times New Roman" w:hAnsi="Times New Roman" w:cs="Times New Roman"/>
          <w:sz w:val="24"/>
          <w:szCs w:val="24"/>
        </w:rPr>
        <w:pPrChange w:id="2968" w:author="Avdesh Mishra" w:date="2022-07-31T23:31:00Z">
          <w:pPr>
            <w:pStyle w:val="HTMLPreformatted"/>
            <w:shd w:val="clear" w:color="auto" w:fill="FFFFFF"/>
            <w:wordWrap w:val="0"/>
            <w:textAlignment w:val="baseline"/>
          </w:pPr>
        </w:pPrChange>
      </w:pPr>
      <w:proofErr w:type="spellStart"/>
      <w:ins w:id="2969" w:author="YENDAPALLY, NISHITHA" w:date="2022-07-28T23:15:00Z">
        <w:r w:rsidRPr="005101EE">
          <w:rPr>
            <w:rFonts w:ascii="Times New Roman" w:hAnsi="Times New Roman" w:cs="Times New Roman"/>
            <w:sz w:val="24"/>
            <w:szCs w:val="24"/>
          </w:rPr>
          <w:t>outputFile.write</w:t>
        </w:r>
        <w:proofErr w:type="spellEnd"/>
        <w:r w:rsidRPr="005101EE">
          <w:rPr>
            <w:rFonts w:ascii="Times New Roman" w:hAnsi="Times New Roman" w:cs="Times New Roman"/>
            <w:sz w:val="24"/>
            <w:szCs w:val="24"/>
          </w:rPr>
          <w:t>('FP= %f\</w:t>
        </w:r>
        <w:proofErr w:type="spellStart"/>
        <w:r w:rsidRPr="005101EE">
          <w:rPr>
            <w:rFonts w:ascii="Times New Roman" w:hAnsi="Times New Roman" w:cs="Times New Roman"/>
            <w:sz w:val="24"/>
            <w:szCs w:val="24"/>
          </w:rPr>
          <w:t>n'%FP</w:t>
        </w:r>
        <w:proofErr w:type="spellEnd"/>
        <w:r w:rsidRPr="005101EE">
          <w:rPr>
            <w:rFonts w:ascii="Times New Roman" w:hAnsi="Times New Roman" w:cs="Times New Roman"/>
            <w:sz w:val="24"/>
            <w:szCs w:val="24"/>
          </w:rPr>
          <w:t>)</w:t>
        </w:r>
      </w:ins>
    </w:p>
    <w:p w14:paraId="345567F4" w14:textId="77777777" w:rsidR="00AC1E97" w:rsidRPr="005101EE" w:rsidRDefault="00AC1E97" w:rsidP="002B04EF">
      <w:pPr>
        <w:pStyle w:val="HTMLPreformatted"/>
        <w:wordWrap w:val="0"/>
        <w:spacing w:line="360" w:lineRule="auto"/>
        <w:jc w:val="both"/>
        <w:textAlignment w:val="baseline"/>
        <w:rPr>
          <w:ins w:id="2970" w:author="YENDAPALLY, NISHITHA" w:date="2022-07-28T23:15:00Z"/>
          <w:rFonts w:ascii="Times New Roman" w:hAnsi="Times New Roman" w:cs="Times New Roman"/>
          <w:sz w:val="24"/>
          <w:szCs w:val="24"/>
        </w:rPr>
        <w:pPrChange w:id="2971" w:author="Avdesh Mishra" w:date="2022-07-31T23:31:00Z">
          <w:pPr>
            <w:pStyle w:val="HTMLPreformatted"/>
            <w:shd w:val="clear" w:color="auto" w:fill="FFFFFF"/>
            <w:wordWrap w:val="0"/>
            <w:textAlignment w:val="baseline"/>
          </w:pPr>
        </w:pPrChange>
      </w:pPr>
      <w:proofErr w:type="spellStart"/>
      <w:ins w:id="2972" w:author="YENDAPALLY, NISHITHA" w:date="2022-07-28T23:15:00Z">
        <w:r w:rsidRPr="005101EE">
          <w:rPr>
            <w:rFonts w:ascii="Times New Roman" w:hAnsi="Times New Roman" w:cs="Times New Roman"/>
            <w:sz w:val="24"/>
            <w:szCs w:val="24"/>
          </w:rPr>
          <w:lastRenderedPageBreak/>
          <w:t>outputFile.write</w:t>
        </w:r>
        <w:proofErr w:type="spellEnd"/>
        <w:r w:rsidRPr="005101EE">
          <w:rPr>
            <w:rFonts w:ascii="Times New Roman" w:hAnsi="Times New Roman" w:cs="Times New Roman"/>
            <w:sz w:val="24"/>
            <w:szCs w:val="24"/>
          </w:rPr>
          <w:t>('TN= %f\</w:t>
        </w:r>
        <w:proofErr w:type="spellStart"/>
        <w:r w:rsidRPr="005101EE">
          <w:rPr>
            <w:rFonts w:ascii="Times New Roman" w:hAnsi="Times New Roman" w:cs="Times New Roman"/>
            <w:sz w:val="24"/>
            <w:szCs w:val="24"/>
          </w:rPr>
          <w:t>n'%TN</w:t>
        </w:r>
        <w:proofErr w:type="spellEnd"/>
        <w:r w:rsidRPr="005101EE">
          <w:rPr>
            <w:rFonts w:ascii="Times New Roman" w:hAnsi="Times New Roman" w:cs="Times New Roman"/>
            <w:sz w:val="24"/>
            <w:szCs w:val="24"/>
          </w:rPr>
          <w:t>)</w:t>
        </w:r>
      </w:ins>
    </w:p>
    <w:p w14:paraId="4B81C48C" w14:textId="77777777" w:rsidR="00AC1E97" w:rsidRPr="005101EE" w:rsidRDefault="00AC1E97" w:rsidP="002B04EF">
      <w:pPr>
        <w:pStyle w:val="HTMLPreformatted"/>
        <w:wordWrap w:val="0"/>
        <w:spacing w:line="360" w:lineRule="auto"/>
        <w:jc w:val="both"/>
        <w:textAlignment w:val="baseline"/>
        <w:rPr>
          <w:ins w:id="2973" w:author="YENDAPALLY, NISHITHA" w:date="2022-07-28T23:15:00Z"/>
          <w:rFonts w:ascii="Times New Roman" w:hAnsi="Times New Roman" w:cs="Times New Roman"/>
          <w:sz w:val="24"/>
          <w:szCs w:val="24"/>
        </w:rPr>
        <w:pPrChange w:id="2974" w:author="Avdesh Mishra" w:date="2022-07-31T23:31:00Z">
          <w:pPr>
            <w:pStyle w:val="HTMLPreformatted"/>
            <w:shd w:val="clear" w:color="auto" w:fill="FFFFFF"/>
            <w:wordWrap w:val="0"/>
            <w:textAlignment w:val="baseline"/>
          </w:pPr>
        </w:pPrChange>
      </w:pPr>
      <w:proofErr w:type="spellStart"/>
      <w:ins w:id="2975" w:author="YENDAPALLY, NISHITHA" w:date="2022-07-28T23:15:00Z">
        <w:r w:rsidRPr="005101EE">
          <w:rPr>
            <w:rFonts w:ascii="Times New Roman" w:hAnsi="Times New Roman" w:cs="Times New Roman"/>
            <w:sz w:val="24"/>
            <w:szCs w:val="24"/>
          </w:rPr>
          <w:t>outputFile.write</w:t>
        </w:r>
        <w:proofErr w:type="spellEnd"/>
        <w:r w:rsidRPr="005101EE">
          <w:rPr>
            <w:rFonts w:ascii="Times New Roman" w:hAnsi="Times New Roman" w:cs="Times New Roman"/>
            <w:sz w:val="24"/>
            <w:szCs w:val="24"/>
          </w:rPr>
          <w:t>('FN= %f\</w:t>
        </w:r>
        <w:proofErr w:type="spellStart"/>
        <w:r w:rsidRPr="005101EE">
          <w:rPr>
            <w:rFonts w:ascii="Times New Roman" w:hAnsi="Times New Roman" w:cs="Times New Roman"/>
            <w:sz w:val="24"/>
            <w:szCs w:val="24"/>
          </w:rPr>
          <w:t>n'%FN</w:t>
        </w:r>
        <w:proofErr w:type="spellEnd"/>
        <w:r w:rsidRPr="005101EE">
          <w:rPr>
            <w:rFonts w:ascii="Times New Roman" w:hAnsi="Times New Roman" w:cs="Times New Roman"/>
            <w:sz w:val="24"/>
            <w:szCs w:val="24"/>
          </w:rPr>
          <w:t>)</w:t>
        </w:r>
      </w:ins>
    </w:p>
    <w:p w14:paraId="4C5DFE95" w14:textId="77777777" w:rsidR="00AC1E97" w:rsidRPr="005101EE" w:rsidRDefault="00AC1E97" w:rsidP="002B04EF">
      <w:pPr>
        <w:pStyle w:val="HTMLPreformatted"/>
        <w:wordWrap w:val="0"/>
        <w:spacing w:line="360" w:lineRule="auto"/>
        <w:jc w:val="both"/>
        <w:textAlignment w:val="baseline"/>
        <w:rPr>
          <w:ins w:id="2976" w:author="YENDAPALLY, NISHITHA" w:date="2022-07-28T23:15:00Z"/>
          <w:rFonts w:ascii="Times New Roman" w:hAnsi="Times New Roman" w:cs="Times New Roman"/>
          <w:sz w:val="24"/>
          <w:szCs w:val="24"/>
        </w:rPr>
        <w:pPrChange w:id="2977" w:author="Avdesh Mishra" w:date="2022-07-31T23:31:00Z">
          <w:pPr>
            <w:pStyle w:val="HTMLPreformatted"/>
            <w:shd w:val="clear" w:color="auto" w:fill="FFFFFF"/>
            <w:wordWrap w:val="0"/>
            <w:textAlignment w:val="baseline"/>
          </w:pPr>
        </w:pPrChange>
      </w:pPr>
      <w:proofErr w:type="spellStart"/>
      <w:ins w:id="2978" w:author="YENDAPALLY, NISHITHA" w:date="2022-07-28T23:15:00Z">
        <w:r w:rsidRPr="005101EE">
          <w:rPr>
            <w:rFonts w:ascii="Times New Roman" w:hAnsi="Times New Roman" w:cs="Times New Roman"/>
            <w:sz w:val="24"/>
            <w:szCs w:val="24"/>
          </w:rPr>
          <w:t>outputFile.write</w:t>
        </w:r>
        <w:proofErr w:type="spellEnd"/>
        <w:r w:rsidRPr="005101EE">
          <w:rPr>
            <w:rFonts w:ascii="Times New Roman" w:hAnsi="Times New Roman" w:cs="Times New Roman"/>
            <w:sz w:val="24"/>
            <w:szCs w:val="24"/>
          </w:rPr>
          <w:t>('Recall/</w:t>
        </w:r>
        <w:proofErr w:type="spellStart"/>
        <w:r w:rsidRPr="005101EE">
          <w:rPr>
            <w:rFonts w:ascii="Times New Roman" w:hAnsi="Times New Roman" w:cs="Times New Roman"/>
            <w:sz w:val="24"/>
            <w:szCs w:val="24"/>
          </w:rPr>
          <w:t>sensivity</w:t>
        </w:r>
        <w:proofErr w:type="spellEnd"/>
        <w:r w:rsidRPr="005101EE">
          <w:rPr>
            <w:rFonts w:ascii="Times New Roman" w:hAnsi="Times New Roman" w:cs="Times New Roman"/>
            <w:sz w:val="24"/>
            <w:szCs w:val="24"/>
          </w:rPr>
          <w:t>=%.5f\n'%</w:t>
        </w:r>
        <w:proofErr w:type="spellStart"/>
        <w:r w:rsidRPr="005101EE">
          <w:rPr>
            <w:rFonts w:ascii="Times New Roman" w:hAnsi="Times New Roman" w:cs="Times New Roman"/>
            <w:sz w:val="24"/>
            <w:szCs w:val="24"/>
          </w:rPr>
          <w:t>REC_cla</w:t>
        </w:r>
        <w:proofErr w:type="spellEnd"/>
        <w:r w:rsidRPr="005101EE">
          <w:rPr>
            <w:rFonts w:ascii="Times New Roman" w:hAnsi="Times New Roman" w:cs="Times New Roman"/>
            <w:sz w:val="24"/>
            <w:szCs w:val="24"/>
          </w:rPr>
          <w:t>)</w:t>
        </w:r>
      </w:ins>
    </w:p>
    <w:p w14:paraId="4CFC7E28" w14:textId="77777777" w:rsidR="00AC1E97" w:rsidRPr="005101EE" w:rsidRDefault="00AC1E97" w:rsidP="002B04EF">
      <w:pPr>
        <w:pStyle w:val="HTMLPreformatted"/>
        <w:wordWrap w:val="0"/>
        <w:spacing w:line="360" w:lineRule="auto"/>
        <w:jc w:val="both"/>
        <w:textAlignment w:val="baseline"/>
        <w:rPr>
          <w:ins w:id="2979" w:author="YENDAPALLY, NISHITHA" w:date="2022-07-28T23:15:00Z"/>
          <w:rFonts w:ascii="Times New Roman" w:hAnsi="Times New Roman" w:cs="Times New Roman"/>
          <w:sz w:val="24"/>
          <w:szCs w:val="24"/>
        </w:rPr>
        <w:pPrChange w:id="2980" w:author="Avdesh Mishra" w:date="2022-07-31T23:31:00Z">
          <w:pPr>
            <w:pStyle w:val="HTMLPreformatted"/>
            <w:shd w:val="clear" w:color="auto" w:fill="FFFFFF"/>
            <w:wordWrap w:val="0"/>
            <w:textAlignment w:val="baseline"/>
          </w:pPr>
        </w:pPrChange>
      </w:pPr>
      <w:proofErr w:type="spellStart"/>
      <w:ins w:id="2981" w:author="YENDAPALLY, NISHITHA" w:date="2022-07-28T23:15:00Z">
        <w:r w:rsidRPr="005101EE">
          <w:rPr>
            <w:rFonts w:ascii="Times New Roman" w:hAnsi="Times New Roman" w:cs="Times New Roman"/>
            <w:sz w:val="24"/>
            <w:szCs w:val="24"/>
          </w:rPr>
          <w:t>outputFile.write</w:t>
        </w:r>
        <w:proofErr w:type="spellEnd"/>
        <w:r w:rsidRPr="005101EE">
          <w:rPr>
            <w:rFonts w:ascii="Times New Roman" w:hAnsi="Times New Roman" w:cs="Times New Roman"/>
            <w:sz w:val="24"/>
            <w:szCs w:val="24"/>
          </w:rPr>
          <w:t>('specificity= %.5f\n'%</w:t>
        </w:r>
        <w:proofErr w:type="spellStart"/>
        <w:r w:rsidRPr="005101EE">
          <w:rPr>
            <w:rFonts w:ascii="Times New Roman" w:hAnsi="Times New Roman" w:cs="Times New Roman"/>
            <w:sz w:val="24"/>
            <w:szCs w:val="24"/>
          </w:rPr>
          <w:t>Spe_cla</w:t>
        </w:r>
        <w:proofErr w:type="spellEnd"/>
        <w:r w:rsidRPr="005101EE">
          <w:rPr>
            <w:rFonts w:ascii="Times New Roman" w:hAnsi="Times New Roman" w:cs="Times New Roman"/>
            <w:sz w:val="24"/>
            <w:szCs w:val="24"/>
          </w:rPr>
          <w:t>)</w:t>
        </w:r>
      </w:ins>
    </w:p>
    <w:p w14:paraId="0D80B12E" w14:textId="77777777" w:rsidR="00AC1E97" w:rsidRPr="005101EE" w:rsidRDefault="00AC1E97" w:rsidP="002B04EF">
      <w:pPr>
        <w:pStyle w:val="HTMLPreformatted"/>
        <w:wordWrap w:val="0"/>
        <w:spacing w:line="360" w:lineRule="auto"/>
        <w:jc w:val="both"/>
        <w:textAlignment w:val="baseline"/>
        <w:rPr>
          <w:ins w:id="2982" w:author="YENDAPALLY, NISHITHA" w:date="2022-07-28T23:15:00Z"/>
          <w:rFonts w:ascii="Times New Roman" w:hAnsi="Times New Roman" w:cs="Times New Roman"/>
          <w:sz w:val="24"/>
          <w:szCs w:val="24"/>
        </w:rPr>
        <w:pPrChange w:id="2983" w:author="Avdesh Mishra" w:date="2022-07-31T23:31:00Z">
          <w:pPr>
            <w:pStyle w:val="HTMLPreformatted"/>
            <w:shd w:val="clear" w:color="auto" w:fill="FFFFFF"/>
            <w:wordWrap w:val="0"/>
            <w:textAlignment w:val="baseline"/>
          </w:pPr>
        </w:pPrChange>
      </w:pPr>
      <w:proofErr w:type="spellStart"/>
      <w:ins w:id="2984" w:author="YENDAPALLY, NISHITHA" w:date="2022-07-28T23:15:00Z">
        <w:r w:rsidRPr="005101EE">
          <w:rPr>
            <w:rFonts w:ascii="Times New Roman" w:hAnsi="Times New Roman" w:cs="Times New Roman"/>
            <w:sz w:val="24"/>
            <w:szCs w:val="24"/>
          </w:rPr>
          <w:t>outputFile.write</w:t>
        </w:r>
        <w:proofErr w:type="spellEnd"/>
        <w:r w:rsidRPr="005101EE">
          <w:rPr>
            <w:rFonts w:ascii="Times New Roman" w:hAnsi="Times New Roman" w:cs="Times New Roman"/>
            <w:sz w:val="24"/>
            <w:szCs w:val="24"/>
          </w:rPr>
          <w:t>('</w:t>
        </w:r>
        <w:proofErr w:type="spellStart"/>
        <w:r w:rsidRPr="005101EE">
          <w:rPr>
            <w:rFonts w:ascii="Times New Roman" w:hAnsi="Times New Roman" w:cs="Times New Roman"/>
            <w:sz w:val="24"/>
            <w:szCs w:val="24"/>
          </w:rPr>
          <w:t>Accuracy_balanced</w:t>
        </w:r>
        <w:proofErr w:type="spellEnd"/>
        <w:r w:rsidRPr="005101EE">
          <w:rPr>
            <w:rFonts w:ascii="Times New Roman" w:hAnsi="Times New Roman" w:cs="Times New Roman"/>
            <w:sz w:val="24"/>
            <w:szCs w:val="24"/>
          </w:rPr>
          <w:t>= %.5f\n'%</w:t>
        </w:r>
        <w:proofErr w:type="spellStart"/>
        <w:r w:rsidRPr="005101EE">
          <w:rPr>
            <w:rFonts w:ascii="Times New Roman" w:hAnsi="Times New Roman" w:cs="Times New Roman"/>
            <w:sz w:val="24"/>
            <w:szCs w:val="24"/>
          </w:rPr>
          <w:t>Acc_Bal</w:t>
        </w:r>
        <w:proofErr w:type="spellEnd"/>
        <w:r w:rsidRPr="005101EE">
          <w:rPr>
            <w:rFonts w:ascii="Times New Roman" w:hAnsi="Times New Roman" w:cs="Times New Roman"/>
            <w:sz w:val="24"/>
            <w:szCs w:val="24"/>
          </w:rPr>
          <w:t>)</w:t>
        </w:r>
      </w:ins>
    </w:p>
    <w:p w14:paraId="1D19F3BA" w14:textId="77777777" w:rsidR="00AC1E97" w:rsidRPr="005101EE" w:rsidRDefault="00AC1E97" w:rsidP="002B04EF">
      <w:pPr>
        <w:pStyle w:val="HTMLPreformatted"/>
        <w:wordWrap w:val="0"/>
        <w:spacing w:line="360" w:lineRule="auto"/>
        <w:jc w:val="both"/>
        <w:textAlignment w:val="baseline"/>
        <w:rPr>
          <w:ins w:id="2985" w:author="YENDAPALLY, NISHITHA" w:date="2022-07-28T23:15:00Z"/>
          <w:rFonts w:ascii="Times New Roman" w:hAnsi="Times New Roman" w:cs="Times New Roman"/>
          <w:sz w:val="24"/>
          <w:szCs w:val="24"/>
        </w:rPr>
        <w:pPrChange w:id="2986" w:author="Avdesh Mishra" w:date="2022-07-31T23:31:00Z">
          <w:pPr>
            <w:pStyle w:val="HTMLPreformatted"/>
            <w:shd w:val="clear" w:color="auto" w:fill="FFFFFF"/>
            <w:wordWrap w:val="0"/>
            <w:textAlignment w:val="baseline"/>
          </w:pPr>
        </w:pPrChange>
      </w:pPr>
      <w:proofErr w:type="spellStart"/>
      <w:ins w:id="2987" w:author="YENDAPALLY, NISHITHA" w:date="2022-07-28T23:15:00Z">
        <w:r w:rsidRPr="005101EE">
          <w:rPr>
            <w:rFonts w:ascii="Times New Roman" w:hAnsi="Times New Roman" w:cs="Times New Roman"/>
            <w:sz w:val="24"/>
            <w:szCs w:val="24"/>
          </w:rPr>
          <w:t>outputFile.write</w:t>
        </w:r>
        <w:proofErr w:type="spellEnd"/>
        <w:r w:rsidRPr="005101EE">
          <w:rPr>
            <w:rFonts w:ascii="Times New Roman" w:hAnsi="Times New Roman" w:cs="Times New Roman"/>
            <w:sz w:val="24"/>
            <w:szCs w:val="24"/>
          </w:rPr>
          <w:t>('overall Accuracy= %.5f\n'%</w:t>
        </w:r>
        <w:proofErr w:type="spellStart"/>
        <w:r w:rsidRPr="005101EE">
          <w:rPr>
            <w:rFonts w:ascii="Times New Roman" w:hAnsi="Times New Roman" w:cs="Times New Roman"/>
            <w:sz w:val="24"/>
            <w:szCs w:val="24"/>
          </w:rPr>
          <w:t>Accuracy_cla</w:t>
        </w:r>
        <w:proofErr w:type="spellEnd"/>
        <w:r w:rsidRPr="005101EE">
          <w:rPr>
            <w:rFonts w:ascii="Times New Roman" w:hAnsi="Times New Roman" w:cs="Times New Roman"/>
            <w:sz w:val="24"/>
            <w:szCs w:val="24"/>
          </w:rPr>
          <w:t>)</w:t>
        </w:r>
      </w:ins>
    </w:p>
    <w:p w14:paraId="07A7DB06" w14:textId="77777777" w:rsidR="00AC1E97" w:rsidRPr="005101EE" w:rsidRDefault="00AC1E97" w:rsidP="002B04EF">
      <w:pPr>
        <w:pStyle w:val="HTMLPreformatted"/>
        <w:wordWrap w:val="0"/>
        <w:spacing w:line="360" w:lineRule="auto"/>
        <w:jc w:val="both"/>
        <w:textAlignment w:val="baseline"/>
        <w:rPr>
          <w:ins w:id="2988" w:author="YENDAPALLY, NISHITHA" w:date="2022-07-28T23:15:00Z"/>
          <w:rFonts w:ascii="Times New Roman" w:hAnsi="Times New Roman" w:cs="Times New Roman"/>
          <w:sz w:val="24"/>
          <w:szCs w:val="24"/>
        </w:rPr>
        <w:pPrChange w:id="2989" w:author="Avdesh Mishra" w:date="2022-07-31T23:31:00Z">
          <w:pPr>
            <w:pStyle w:val="HTMLPreformatted"/>
            <w:shd w:val="clear" w:color="auto" w:fill="FFFFFF"/>
            <w:wordWrap w:val="0"/>
            <w:textAlignment w:val="baseline"/>
          </w:pPr>
        </w:pPrChange>
      </w:pPr>
      <w:proofErr w:type="spellStart"/>
      <w:ins w:id="2990" w:author="YENDAPALLY, NISHITHA" w:date="2022-07-28T23:15:00Z">
        <w:r w:rsidRPr="005101EE">
          <w:rPr>
            <w:rFonts w:ascii="Times New Roman" w:hAnsi="Times New Roman" w:cs="Times New Roman"/>
            <w:sz w:val="24"/>
            <w:szCs w:val="24"/>
          </w:rPr>
          <w:t>outputFile.write</w:t>
        </w:r>
        <w:proofErr w:type="spellEnd"/>
        <w:r w:rsidRPr="005101EE">
          <w:rPr>
            <w:rFonts w:ascii="Times New Roman" w:hAnsi="Times New Roman" w:cs="Times New Roman"/>
            <w:sz w:val="24"/>
            <w:szCs w:val="24"/>
          </w:rPr>
          <w:t>('precision=%.5f\n'%</w:t>
        </w:r>
        <w:proofErr w:type="spellStart"/>
        <w:r w:rsidRPr="005101EE">
          <w:rPr>
            <w:rFonts w:ascii="Times New Roman" w:hAnsi="Times New Roman" w:cs="Times New Roman"/>
            <w:sz w:val="24"/>
            <w:szCs w:val="24"/>
          </w:rPr>
          <w:t>PREC_cla</w:t>
        </w:r>
        <w:proofErr w:type="spellEnd"/>
        <w:r w:rsidRPr="005101EE">
          <w:rPr>
            <w:rFonts w:ascii="Times New Roman" w:hAnsi="Times New Roman" w:cs="Times New Roman"/>
            <w:sz w:val="24"/>
            <w:szCs w:val="24"/>
          </w:rPr>
          <w:t>)</w:t>
        </w:r>
      </w:ins>
    </w:p>
    <w:p w14:paraId="4D8A2E59" w14:textId="77777777" w:rsidR="00AC1E97" w:rsidRPr="005101EE" w:rsidRDefault="00AC1E97" w:rsidP="002B04EF">
      <w:pPr>
        <w:pStyle w:val="HTMLPreformatted"/>
        <w:wordWrap w:val="0"/>
        <w:spacing w:line="360" w:lineRule="auto"/>
        <w:jc w:val="both"/>
        <w:textAlignment w:val="baseline"/>
        <w:rPr>
          <w:ins w:id="2991" w:author="YENDAPALLY, NISHITHA" w:date="2022-07-28T23:15:00Z"/>
          <w:rFonts w:ascii="Times New Roman" w:hAnsi="Times New Roman" w:cs="Times New Roman"/>
          <w:sz w:val="24"/>
          <w:szCs w:val="24"/>
        </w:rPr>
        <w:pPrChange w:id="2992" w:author="Avdesh Mishra" w:date="2022-07-31T23:31:00Z">
          <w:pPr>
            <w:pStyle w:val="HTMLPreformatted"/>
            <w:shd w:val="clear" w:color="auto" w:fill="FFFFFF"/>
            <w:wordWrap w:val="0"/>
            <w:textAlignment w:val="baseline"/>
          </w:pPr>
        </w:pPrChange>
      </w:pPr>
      <w:proofErr w:type="spellStart"/>
      <w:ins w:id="2993" w:author="YENDAPALLY, NISHITHA" w:date="2022-07-28T23:15:00Z">
        <w:r w:rsidRPr="005101EE">
          <w:rPr>
            <w:rFonts w:ascii="Times New Roman" w:hAnsi="Times New Roman" w:cs="Times New Roman"/>
            <w:sz w:val="24"/>
            <w:szCs w:val="24"/>
          </w:rPr>
          <w:t>outputFile.write</w:t>
        </w:r>
        <w:proofErr w:type="spellEnd"/>
        <w:r w:rsidRPr="005101EE">
          <w:rPr>
            <w:rFonts w:ascii="Times New Roman" w:hAnsi="Times New Roman" w:cs="Times New Roman"/>
            <w:sz w:val="24"/>
            <w:szCs w:val="24"/>
          </w:rPr>
          <w:t>('F1=%.5f\n'%F1_cla)</w:t>
        </w:r>
      </w:ins>
    </w:p>
    <w:p w14:paraId="4920FCE0" w14:textId="77777777" w:rsidR="00AC1E97" w:rsidRPr="005101EE" w:rsidRDefault="00AC1E97" w:rsidP="002B04EF">
      <w:pPr>
        <w:pStyle w:val="HTMLPreformatted"/>
        <w:wordWrap w:val="0"/>
        <w:spacing w:line="360" w:lineRule="auto"/>
        <w:jc w:val="both"/>
        <w:textAlignment w:val="baseline"/>
        <w:rPr>
          <w:ins w:id="2994" w:author="YENDAPALLY, NISHITHA" w:date="2022-07-28T23:15:00Z"/>
          <w:rFonts w:ascii="Times New Roman" w:hAnsi="Times New Roman" w:cs="Times New Roman"/>
          <w:sz w:val="24"/>
          <w:szCs w:val="24"/>
        </w:rPr>
        <w:pPrChange w:id="2995" w:author="Avdesh Mishra" w:date="2022-07-31T23:31:00Z">
          <w:pPr>
            <w:pStyle w:val="HTMLPreformatted"/>
            <w:shd w:val="clear" w:color="auto" w:fill="FFFFFF"/>
            <w:wordWrap w:val="0"/>
            <w:textAlignment w:val="baseline"/>
          </w:pPr>
        </w:pPrChange>
      </w:pPr>
      <w:proofErr w:type="spellStart"/>
      <w:ins w:id="2996" w:author="YENDAPALLY, NISHITHA" w:date="2022-07-28T23:15:00Z">
        <w:r w:rsidRPr="005101EE">
          <w:rPr>
            <w:rFonts w:ascii="Times New Roman" w:hAnsi="Times New Roman" w:cs="Times New Roman"/>
            <w:sz w:val="24"/>
            <w:szCs w:val="24"/>
          </w:rPr>
          <w:t>outputFile.write</w:t>
        </w:r>
        <w:proofErr w:type="spellEnd"/>
        <w:r w:rsidRPr="005101EE">
          <w:rPr>
            <w:rFonts w:ascii="Times New Roman" w:hAnsi="Times New Roman" w:cs="Times New Roman"/>
            <w:sz w:val="24"/>
            <w:szCs w:val="24"/>
          </w:rPr>
          <w:t>('MCC= %.5f\n'%</w:t>
        </w:r>
        <w:proofErr w:type="spellStart"/>
        <w:r w:rsidRPr="005101EE">
          <w:rPr>
            <w:rFonts w:ascii="Times New Roman" w:hAnsi="Times New Roman" w:cs="Times New Roman"/>
            <w:sz w:val="24"/>
            <w:szCs w:val="24"/>
          </w:rPr>
          <w:t>MCC_cla</w:t>
        </w:r>
        <w:proofErr w:type="spellEnd"/>
        <w:r w:rsidRPr="005101EE">
          <w:rPr>
            <w:rFonts w:ascii="Times New Roman" w:hAnsi="Times New Roman" w:cs="Times New Roman"/>
            <w:sz w:val="24"/>
            <w:szCs w:val="24"/>
          </w:rPr>
          <w:t>)</w:t>
        </w:r>
      </w:ins>
    </w:p>
    <w:p w14:paraId="1191F079" w14:textId="77777777" w:rsidR="00AC1E97" w:rsidRDefault="00AC1E97" w:rsidP="002B04EF">
      <w:pPr>
        <w:pStyle w:val="HTMLPreformatted"/>
        <w:wordWrap w:val="0"/>
        <w:spacing w:line="360" w:lineRule="auto"/>
        <w:jc w:val="both"/>
        <w:textAlignment w:val="baseline"/>
        <w:rPr>
          <w:ins w:id="2997" w:author="YENDAPALLY, NISHITHA" w:date="2022-07-28T23:15:00Z"/>
          <w:rFonts w:ascii="Times New Roman" w:hAnsi="Times New Roman" w:cs="Times New Roman"/>
          <w:sz w:val="24"/>
          <w:szCs w:val="24"/>
        </w:rPr>
        <w:pPrChange w:id="2998" w:author="Avdesh Mishra" w:date="2022-07-31T23:31:00Z">
          <w:pPr>
            <w:pStyle w:val="HTMLPreformatted"/>
            <w:shd w:val="clear" w:color="auto" w:fill="FFFFFF"/>
            <w:wordWrap w:val="0"/>
            <w:textAlignment w:val="baseline"/>
          </w:pPr>
        </w:pPrChange>
      </w:pPr>
      <w:proofErr w:type="spellStart"/>
      <w:ins w:id="2999" w:author="YENDAPALLY, NISHITHA" w:date="2022-07-28T23:15:00Z">
        <w:r w:rsidRPr="005101EE">
          <w:rPr>
            <w:rFonts w:ascii="Times New Roman" w:hAnsi="Times New Roman" w:cs="Times New Roman"/>
            <w:sz w:val="24"/>
            <w:szCs w:val="24"/>
          </w:rPr>
          <w:t>outputFile.close</w:t>
        </w:r>
        <w:proofErr w:type="spellEnd"/>
        <w:r w:rsidRPr="005101EE">
          <w:rPr>
            <w:rFonts w:ascii="Times New Roman" w:hAnsi="Times New Roman" w:cs="Times New Roman"/>
            <w:sz w:val="24"/>
            <w:szCs w:val="24"/>
          </w:rPr>
          <w:t>()</w:t>
        </w:r>
      </w:ins>
    </w:p>
    <w:p w14:paraId="26C3164B" w14:textId="77777777" w:rsidR="00AC1E97" w:rsidRDefault="00AC1E97" w:rsidP="002B04EF">
      <w:pPr>
        <w:pStyle w:val="HTMLPreformatted"/>
        <w:wordWrap w:val="0"/>
        <w:spacing w:line="360" w:lineRule="auto"/>
        <w:jc w:val="both"/>
        <w:textAlignment w:val="baseline"/>
        <w:rPr>
          <w:ins w:id="3000" w:author="YENDAPALLY, NISHITHA" w:date="2022-07-28T23:15:00Z"/>
          <w:rFonts w:ascii="Times New Roman" w:hAnsi="Times New Roman" w:cs="Times New Roman"/>
          <w:sz w:val="24"/>
          <w:szCs w:val="24"/>
        </w:rPr>
        <w:pPrChange w:id="3001" w:author="Avdesh Mishra" w:date="2022-07-31T23:31:00Z">
          <w:pPr>
            <w:pStyle w:val="HTMLPreformatted"/>
            <w:shd w:val="clear" w:color="auto" w:fill="FFFFFF"/>
            <w:wordWrap w:val="0"/>
            <w:textAlignment w:val="baseline"/>
          </w:pPr>
        </w:pPrChange>
      </w:pPr>
    </w:p>
    <w:p w14:paraId="253B07E6" w14:textId="77777777" w:rsidR="00AC1E97" w:rsidRDefault="00AC1E97" w:rsidP="002B04EF">
      <w:pPr>
        <w:pStyle w:val="HTMLPreformatted"/>
        <w:wordWrap w:val="0"/>
        <w:spacing w:line="360" w:lineRule="auto"/>
        <w:jc w:val="both"/>
        <w:textAlignment w:val="baseline"/>
        <w:rPr>
          <w:ins w:id="3002" w:author="YENDAPALLY, NISHITHA" w:date="2022-07-28T23:15:00Z"/>
          <w:rFonts w:ascii="Times New Roman" w:hAnsi="Times New Roman" w:cs="Times New Roman"/>
          <w:b/>
          <w:bCs/>
          <w:sz w:val="24"/>
          <w:szCs w:val="24"/>
        </w:rPr>
        <w:pPrChange w:id="3003" w:author="Avdesh Mishra" w:date="2022-07-31T23:31:00Z">
          <w:pPr>
            <w:pStyle w:val="HTMLPreformatted"/>
            <w:shd w:val="clear" w:color="auto" w:fill="FFFFFF"/>
            <w:wordWrap w:val="0"/>
            <w:textAlignment w:val="baseline"/>
          </w:pPr>
        </w:pPrChange>
      </w:pPr>
      <w:ins w:id="3004" w:author="YENDAPALLY, NISHITHA" w:date="2022-07-28T23:15:00Z">
        <w:r w:rsidRPr="005101EE">
          <w:rPr>
            <w:rFonts w:ascii="Times New Roman" w:hAnsi="Times New Roman" w:cs="Times New Roman"/>
            <w:b/>
            <w:bCs/>
            <w:sz w:val="24"/>
            <w:szCs w:val="24"/>
          </w:rPr>
          <w:t>## Training the model</w:t>
        </w:r>
      </w:ins>
    </w:p>
    <w:p w14:paraId="64AAD56C" w14:textId="77777777" w:rsidR="00AC1E97" w:rsidRPr="005101EE" w:rsidRDefault="00AC1E97" w:rsidP="002B04EF">
      <w:pPr>
        <w:pStyle w:val="HTMLPreformatted"/>
        <w:wordWrap w:val="0"/>
        <w:spacing w:line="360" w:lineRule="auto"/>
        <w:jc w:val="both"/>
        <w:textAlignment w:val="baseline"/>
        <w:rPr>
          <w:ins w:id="3005" w:author="YENDAPALLY, NISHITHA" w:date="2022-07-28T23:15:00Z"/>
          <w:rFonts w:ascii="Times New Roman" w:hAnsi="Times New Roman" w:cs="Times New Roman"/>
          <w:sz w:val="24"/>
          <w:szCs w:val="24"/>
        </w:rPr>
        <w:pPrChange w:id="3006" w:author="Avdesh Mishra" w:date="2022-07-31T23:31:00Z">
          <w:pPr>
            <w:pStyle w:val="HTMLPreformatted"/>
            <w:shd w:val="clear" w:color="auto" w:fill="FFFFFF"/>
            <w:wordWrap w:val="0"/>
            <w:textAlignment w:val="baseline"/>
          </w:pPr>
        </w:pPrChange>
      </w:pPr>
      <w:proofErr w:type="spellStart"/>
      <w:ins w:id="3007" w:author="YENDAPALLY, NISHITHA" w:date="2022-07-28T23:15:00Z">
        <w:r w:rsidRPr="005101EE">
          <w:rPr>
            <w:rFonts w:ascii="Times New Roman" w:hAnsi="Times New Roman" w:cs="Times New Roman"/>
            <w:sz w:val="24"/>
            <w:szCs w:val="24"/>
          </w:rPr>
          <w:t>model.fit</w:t>
        </w:r>
        <w:proofErr w:type="spellEnd"/>
        <w:r w:rsidRPr="005101EE">
          <w:rPr>
            <w:rFonts w:ascii="Times New Roman" w:hAnsi="Times New Roman" w:cs="Times New Roman"/>
            <w:sz w:val="24"/>
            <w:szCs w:val="24"/>
          </w:rPr>
          <w:t>(</w:t>
        </w:r>
        <w:proofErr w:type="spellStart"/>
        <w:r w:rsidRPr="005101EE">
          <w:rPr>
            <w:rFonts w:ascii="Times New Roman" w:hAnsi="Times New Roman" w:cs="Times New Roman"/>
            <w:sz w:val="24"/>
            <w:szCs w:val="24"/>
          </w:rPr>
          <w:t>X_</w:t>
        </w:r>
        <w:proofErr w:type="gramStart"/>
        <w:r w:rsidRPr="005101EE">
          <w:rPr>
            <w:rFonts w:ascii="Times New Roman" w:hAnsi="Times New Roman" w:cs="Times New Roman"/>
            <w:sz w:val="24"/>
            <w:szCs w:val="24"/>
          </w:rPr>
          <w:t>train,y</w:t>
        </w:r>
        <w:proofErr w:type="gramEnd"/>
        <w:r w:rsidRPr="005101EE">
          <w:rPr>
            <w:rFonts w:ascii="Times New Roman" w:hAnsi="Times New Roman" w:cs="Times New Roman"/>
            <w:sz w:val="24"/>
            <w:szCs w:val="24"/>
          </w:rPr>
          <w:t>_train</w:t>
        </w:r>
        <w:proofErr w:type="spellEnd"/>
        <w:r w:rsidRPr="005101EE">
          <w:rPr>
            <w:rFonts w:ascii="Times New Roman" w:hAnsi="Times New Roman" w:cs="Times New Roman"/>
            <w:sz w:val="24"/>
            <w:szCs w:val="24"/>
          </w:rPr>
          <w:t>)</w:t>
        </w:r>
      </w:ins>
    </w:p>
    <w:p w14:paraId="08CA8C65" w14:textId="77777777" w:rsidR="00AC1E97" w:rsidRDefault="00AC1E97" w:rsidP="002B04EF">
      <w:pPr>
        <w:pStyle w:val="HTMLPreformatted"/>
        <w:wordWrap w:val="0"/>
        <w:spacing w:line="360" w:lineRule="auto"/>
        <w:jc w:val="both"/>
        <w:textAlignment w:val="baseline"/>
        <w:rPr>
          <w:ins w:id="3008" w:author="YENDAPALLY, NISHITHA" w:date="2022-07-28T23:15:00Z"/>
          <w:rFonts w:ascii="Times New Roman" w:hAnsi="Times New Roman" w:cs="Times New Roman"/>
          <w:b/>
          <w:bCs/>
          <w:sz w:val="24"/>
          <w:szCs w:val="24"/>
        </w:rPr>
        <w:pPrChange w:id="3009" w:author="Avdesh Mishra" w:date="2022-07-31T23:31:00Z">
          <w:pPr>
            <w:pStyle w:val="HTMLPreformatted"/>
            <w:shd w:val="clear" w:color="auto" w:fill="FFFFFF"/>
            <w:wordWrap w:val="0"/>
            <w:textAlignment w:val="baseline"/>
          </w:pPr>
        </w:pPrChange>
      </w:pPr>
    </w:p>
    <w:p w14:paraId="5D78B157" w14:textId="77777777" w:rsidR="00AC1E97" w:rsidRPr="005101EE" w:rsidRDefault="00AC1E97" w:rsidP="002B04EF">
      <w:pPr>
        <w:pStyle w:val="HTMLPreformatted"/>
        <w:wordWrap w:val="0"/>
        <w:spacing w:line="360" w:lineRule="auto"/>
        <w:jc w:val="both"/>
        <w:textAlignment w:val="baseline"/>
        <w:rPr>
          <w:ins w:id="3010" w:author="YENDAPALLY, NISHITHA" w:date="2022-07-28T23:15:00Z"/>
          <w:rFonts w:ascii="Times New Roman" w:hAnsi="Times New Roman" w:cs="Times New Roman"/>
          <w:sz w:val="24"/>
          <w:szCs w:val="24"/>
        </w:rPr>
        <w:pPrChange w:id="3011" w:author="Avdesh Mishra" w:date="2022-07-31T23:31:00Z">
          <w:pPr>
            <w:pStyle w:val="HTMLPreformatted"/>
            <w:shd w:val="clear" w:color="auto" w:fill="FFFFFF"/>
            <w:wordWrap w:val="0"/>
            <w:textAlignment w:val="baseline"/>
          </w:pPr>
        </w:pPrChange>
      </w:pPr>
      <w:ins w:id="3012" w:author="YENDAPALLY, NISHITHA" w:date="2022-07-28T23:15:00Z">
        <w:r>
          <w:rPr>
            <w:rFonts w:ascii="Times New Roman" w:hAnsi="Times New Roman" w:cs="Times New Roman"/>
            <w:b/>
            <w:bCs/>
            <w:sz w:val="24"/>
            <w:szCs w:val="24"/>
          </w:rPr>
          <w:t xml:space="preserve">#output: </w:t>
        </w:r>
        <w:proofErr w:type="spellStart"/>
        <w:proofErr w:type="gramStart"/>
        <w:r w:rsidRPr="005101EE">
          <w:rPr>
            <w:rFonts w:ascii="Times New Roman" w:hAnsi="Times New Roman" w:cs="Times New Roman"/>
            <w:sz w:val="24"/>
            <w:szCs w:val="24"/>
          </w:rPr>
          <w:t>StackingClassifier</w:t>
        </w:r>
        <w:proofErr w:type="spellEnd"/>
        <w:r w:rsidRPr="005101EE">
          <w:rPr>
            <w:rFonts w:ascii="Times New Roman" w:hAnsi="Times New Roman" w:cs="Times New Roman"/>
            <w:sz w:val="24"/>
            <w:szCs w:val="24"/>
          </w:rPr>
          <w:t>(</w:t>
        </w:r>
        <w:proofErr w:type="gramEnd"/>
        <w:r w:rsidRPr="005101EE">
          <w:rPr>
            <w:rFonts w:ascii="Times New Roman" w:hAnsi="Times New Roman" w:cs="Times New Roman"/>
            <w:sz w:val="24"/>
            <w:szCs w:val="24"/>
          </w:rPr>
          <w:t>estimators=[('</w:t>
        </w:r>
        <w:proofErr w:type="spellStart"/>
        <w:r w:rsidRPr="005101EE">
          <w:rPr>
            <w:rFonts w:ascii="Times New Roman" w:hAnsi="Times New Roman" w:cs="Times New Roman"/>
            <w:sz w:val="24"/>
            <w:szCs w:val="24"/>
          </w:rPr>
          <w:t>gnb</w:t>
        </w:r>
        <w:proofErr w:type="spellEnd"/>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GaussianNB</w:t>
        </w:r>
        <w:proofErr w:type="spellEnd"/>
        <w:r w:rsidRPr="005101EE">
          <w:rPr>
            <w:rFonts w:ascii="Times New Roman" w:hAnsi="Times New Roman" w:cs="Times New Roman"/>
            <w:sz w:val="24"/>
            <w:szCs w:val="24"/>
          </w:rPr>
          <w:t>(</w:t>
        </w:r>
        <w:proofErr w:type="spellStart"/>
        <w:r w:rsidRPr="005101EE">
          <w:rPr>
            <w:rFonts w:ascii="Times New Roman" w:hAnsi="Times New Roman" w:cs="Times New Roman"/>
            <w:sz w:val="24"/>
            <w:szCs w:val="24"/>
          </w:rPr>
          <w:t>var_smoothing</w:t>
        </w:r>
        <w:proofErr w:type="spellEnd"/>
        <w:r w:rsidRPr="005101EE">
          <w:rPr>
            <w:rFonts w:ascii="Times New Roman" w:hAnsi="Times New Roman" w:cs="Times New Roman"/>
            <w:sz w:val="24"/>
            <w:szCs w:val="24"/>
          </w:rPr>
          <w:t>=1e-29)),</w:t>
        </w:r>
      </w:ins>
    </w:p>
    <w:p w14:paraId="7A384EB6" w14:textId="77777777" w:rsidR="00AC1E97" w:rsidRPr="005101EE" w:rsidRDefault="00AC1E97" w:rsidP="002B04EF">
      <w:pPr>
        <w:pStyle w:val="HTMLPreformatted"/>
        <w:wordWrap w:val="0"/>
        <w:spacing w:line="360" w:lineRule="auto"/>
        <w:jc w:val="both"/>
        <w:textAlignment w:val="baseline"/>
        <w:rPr>
          <w:ins w:id="3013" w:author="YENDAPALLY, NISHITHA" w:date="2022-07-28T23:15:00Z"/>
          <w:rFonts w:ascii="Times New Roman" w:hAnsi="Times New Roman" w:cs="Times New Roman"/>
          <w:sz w:val="24"/>
          <w:szCs w:val="24"/>
        </w:rPr>
        <w:pPrChange w:id="3014" w:author="Avdesh Mishra" w:date="2022-07-31T23:31:00Z">
          <w:pPr>
            <w:pStyle w:val="HTMLPreformatted"/>
            <w:shd w:val="clear" w:color="auto" w:fill="FFFFFF"/>
            <w:wordWrap w:val="0"/>
            <w:textAlignment w:val="baseline"/>
          </w:pPr>
        </w:pPrChange>
      </w:pPr>
      <w:ins w:id="3015" w:author="YENDAPALLY, NISHITHA" w:date="2022-07-28T23:15:00Z">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adb</w:t>
        </w:r>
        <w:proofErr w:type="spellEnd"/>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AdaBoostClassifier</w:t>
        </w:r>
        <w:proofErr w:type="spellEnd"/>
        <w:r w:rsidRPr="005101EE">
          <w:rPr>
            <w:rFonts w:ascii="Times New Roman" w:hAnsi="Times New Roman" w:cs="Times New Roman"/>
            <w:sz w:val="24"/>
            <w:szCs w:val="24"/>
          </w:rPr>
          <w:t>(</w:t>
        </w:r>
        <w:proofErr w:type="spellStart"/>
        <w:r w:rsidRPr="005101EE">
          <w:rPr>
            <w:rFonts w:ascii="Times New Roman" w:hAnsi="Times New Roman" w:cs="Times New Roman"/>
            <w:sz w:val="24"/>
            <w:szCs w:val="24"/>
          </w:rPr>
          <w:t>n_estimators</w:t>
        </w:r>
        <w:proofErr w:type="spellEnd"/>
        <w:r w:rsidRPr="005101EE">
          <w:rPr>
            <w:rFonts w:ascii="Times New Roman" w:hAnsi="Times New Roman" w:cs="Times New Roman"/>
            <w:sz w:val="24"/>
            <w:szCs w:val="24"/>
          </w:rPr>
          <w:t>=10)),</w:t>
        </w:r>
      </w:ins>
    </w:p>
    <w:p w14:paraId="5D30A2D6" w14:textId="77777777" w:rsidR="00AC1E97" w:rsidRPr="005101EE" w:rsidRDefault="00AC1E97" w:rsidP="002B04EF">
      <w:pPr>
        <w:pStyle w:val="HTMLPreformatted"/>
        <w:wordWrap w:val="0"/>
        <w:spacing w:line="360" w:lineRule="auto"/>
        <w:jc w:val="both"/>
        <w:textAlignment w:val="baseline"/>
        <w:rPr>
          <w:ins w:id="3016" w:author="YENDAPALLY, NISHITHA" w:date="2022-07-28T23:15:00Z"/>
          <w:rFonts w:ascii="Times New Roman" w:hAnsi="Times New Roman" w:cs="Times New Roman"/>
          <w:sz w:val="24"/>
          <w:szCs w:val="24"/>
        </w:rPr>
        <w:pPrChange w:id="3017" w:author="Avdesh Mishra" w:date="2022-07-31T23:31:00Z">
          <w:pPr>
            <w:pStyle w:val="HTMLPreformatted"/>
            <w:shd w:val="clear" w:color="auto" w:fill="FFFFFF"/>
            <w:wordWrap w:val="0"/>
            <w:textAlignment w:val="baseline"/>
          </w:pPr>
        </w:pPrChange>
      </w:pPr>
      <w:ins w:id="3018" w:author="YENDAPALLY, NISHITHA" w:date="2022-07-28T23:15:00Z">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bc</w:t>
        </w:r>
        <w:proofErr w:type="spellEnd"/>
        <w:r w:rsidRPr="005101E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GradientBoostingClassifier</w:t>
        </w:r>
        <w:proofErr w:type="spellEnd"/>
        <w:r w:rsidRPr="005101EE">
          <w:rPr>
            <w:rFonts w:ascii="Times New Roman" w:hAnsi="Times New Roman" w:cs="Times New Roman"/>
            <w:sz w:val="24"/>
            <w:szCs w:val="24"/>
          </w:rPr>
          <w:t>(</w:t>
        </w:r>
        <w:proofErr w:type="spellStart"/>
        <w:r w:rsidRPr="005101EE">
          <w:rPr>
            <w:rFonts w:ascii="Times New Roman" w:hAnsi="Times New Roman" w:cs="Times New Roman"/>
            <w:sz w:val="24"/>
            <w:szCs w:val="24"/>
          </w:rPr>
          <w:t>random_state</w:t>
        </w:r>
        <w:proofErr w:type="spellEnd"/>
        <w:r w:rsidRPr="005101EE">
          <w:rPr>
            <w:rFonts w:ascii="Times New Roman" w:hAnsi="Times New Roman" w:cs="Times New Roman"/>
            <w:sz w:val="24"/>
            <w:szCs w:val="24"/>
          </w:rPr>
          <w:t>=5))],</w:t>
        </w:r>
      </w:ins>
    </w:p>
    <w:p w14:paraId="2DE3DC5C" w14:textId="77777777" w:rsidR="00AC1E97" w:rsidRDefault="00AC1E97" w:rsidP="002B04EF">
      <w:pPr>
        <w:pStyle w:val="HTMLPreformatted"/>
        <w:wordWrap w:val="0"/>
        <w:spacing w:line="360" w:lineRule="auto"/>
        <w:jc w:val="both"/>
        <w:textAlignment w:val="baseline"/>
        <w:rPr>
          <w:ins w:id="3019" w:author="YENDAPALLY, NISHITHA" w:date="2022-07-28T23:15:00Z"/>
          <w:rFonts w:ascii="Times New Roman" w:hAnsi="Times New Roman" w:cs="Times New Roman"/>
          <w:sz w:val="24"/>
          <w:szCs w:val="24"/>
        </w:rPr>
        <w:pPrChange w:id="3020" w:author="Avdesh Mishra" w:date="2022-07-31T23:31:00Z">
          <w:pPr>
            <w:pStyle w:val="HTMLPreformatted"/>
            <w:shd w:val="clear" w:color="auto" w:fill="FFFFFF"/>
            <w:wordWrap w:val="0"/>
            <w:textAlignment w:val="baseline"/>
          </w:pPr>
        </w:pPrChange>
      </w:pPr>
      <w:ins w:id="3021" w:author="YENDAPALLY, NISHITHA" w:date="2022-07-28T23:15:00Z">
        <w:r w:rsidRPr="005101E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final_estimator</w:t>
        </w:r>
        <w:proofErr w:type="spellEnd"/>
        <w:r w:rsidRPr="005101EE">
          <w:rPr>
            <w:rFonts w:ascii="Times New Roman" w:hAnsi="Times New Roman" w:cs="Times New Roman"/>
            <w:sz w:val="24"/>
            <w:szCs w:val="24"/>
          </w:rPr>
          <w:t>=</w:t>
        </w:r>
        <w:proofErr w:type="spellStart"/>
        <w:proofErr w:type="gramStart"/>
        <w:r w:rsidRPr="005101EE">
          <w:rPr>
            <w:rFonts w:ascii="Times New Roman" w:hAnsi="Times New Roman" w:cs="Times New Roman"/>
            <w:sz w:val="24"/>
            <w:szCs w:val="24"/>
          </w:rPr>
          <w:t>RandomForestClassifier</w:t>
        </w:r>
        <w:proofErr w:type="spellEnd"/>
        <w:r w:rsidRPr="005101EE">
          <w:rPr>
            <w:rFonts w:ascii="Times New Roman" w:hAnsi="Times New Roman" w:cs="Times New Roman"/>
            <w:sz w:val="24"/>
            <w:szCs w:val="24"/>
          </w:rPr>
          <w:t>(</w:t>
        </w:r>
        <w:proofErr w:type="spellStart"/>
        <w:proofErr w:type="gramEnd"/>
        <w:r w:rsidRPr="005101EE">
          <w:rPr>
            <w:rFonts w:ascii="Times New Roman" w:hAnsi="Times New Roman" w:cs="Times New Roman"/>
            <w:sz w:val="24"/>
            <w:szCs w:val="24"/>
          </w:rPr>
          <w:t>max_depth</w:t>
        </w:r>
        <w:proofErr w:type="spellEnd"/>
        <w:r w:rsidRPr="005101EE">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random_state</w:t>
        </w:r>
        <w:proofErr w:type="spellEnd"/>
        <w:r w:rsidRPr="005101EE">
          <w:rPr>
            <w:rFonts w:ascii="Times New Roman" w:hAnsi="Times New Roman" w:cs="Times New Roman"/>
            <w:sz w:val="24"/>
            <w:szCs w:val="24"/>
          </w:rPr>
          <w:t>=10))</w:t>
        </w:r>
      </w:ins>
    </w:p>
    <w:p w14:paraId="19898F7D" w14:textId="77777777" w:rsidR="00AC1E97" w:rsidRDefault="00AC1E97" w:rsidP="002B04EF">
      <w:pPr>
        <w:pStyle w:val="HTMLPreformatted"/>
        <w:wordWrap w:val="0"/>
        <w:spacing w:line="360" w:lineRule="auto"/>
        <w:jc w:val="both"/>
        <w:textAlignment w:val="baseline"/>
        <w:rPr>
          <w:ins w:id="3022" w:author="YENDAPALLY, NISHITHA" w:date="2022-07-28T23:15:00Z"/>
          <w:rFonts w:ascii="Times New Roman" w:hAnsi="Times New Roman" w:cs="Times New Roman"/>
          <w:sz w:val="24"/>
          <w:szCs w:val="24"/>
        </w:rPr>
        <w:pPrChange w:id="3023" w:author="Avdesh Mishra" w:date="2022-07-31T23:31:00Z">
          <w:pPr>
            <w:pStyle w:val="HTMLPreformatted"/>
            <w:shd w:val="clear" w:color="auto" w:fill="FFFFFF"/>
            <w:wordWrap w:val="0"/>
            <w:textAlignment w:val="baseline"/>
          </w:pPr>
        </w:pPrChange>
      </w:pPr>
      <w:proofErr w:type="spellStart"/>
      <w:ins w:id="3024" w:author="YENDAPALLY, NISHITHA" w:date="2022-07-28T23:15:00Z">
        <w:r w:rsidRPr="00530C15">
          <w:rPr>
            <w:rFonts w:ascii="Times New Roman" w:hAnsi="Times New Roman" w:cs="Times New Roman"/>
            <w:sz w:val="24"/>
            <w:szCs w:val="24"/>
          </w:rPr>
          <w:t>y_new</w:t>
        </w:r>
        <w:proofErr w:type="spellEnd"/>
        <w:r w:rsidRPr="00530C15">
          <w:rPr>
            <w:rFonts w:ascii="Times New Roman" w:hAnsi="Times New Roman" w:cs="Times New Roman"/>
            <w:sz w:val="24"/>
            <w:szCs w:val="24"/>
          </w:rPr>
          <w:t>=</w:t>
        </w:r>
        <w:proofErr w:type="spellStart"/>
        <w:proofErr w:type="gramStart"/>
        <w:r w:rsidRPr="00530C15">
          <w:rPr>
            <w:rFonts w:ascii="Times New Roman" w:hAnsi="Times New Roman" w:cs="Times New Roman"/>
            <w:sz w:val="24"/>
            <w:szCs w:val="24"/>
          </w:rPr>
          <w:t>model.predict</w:t>
        </w:r>
        <w:proofErr w:type="spellEnd"/>
        <w:proofErr w:type="gramEnd"/>
        <w:r w:rsidRPr="00530C15">
          <w:rPr>
            <w:rFonts w:ascii="Times New Roman" w:hAnsi="Times New Roman" w:cs="Times New Roman"/>
            <w:sz w:val="24"/>
            <w:szCs w:val="24"/>
          </w:rPr>
          <w:t>(</w:t>
        </w:r>
        <w:proofErr w:type="spellStart"/>
        <w:r w:rsidRPr="00530C15">
          <w:rPr>
            <w:rFonts w:ascii="Times New Roman" w:hAnsi="Times New Roman" w:cs="Times New Roman"/>
            <w:sz w:val="24"/>
            <w:szCs w:val="24"/>
          </w:rPr>
          <w:t>X_test</w:t>
        </w:r>
        <w:proofErr w:type="spellEnd"/>
        <w:r w:rsidRPr="00530C15">
          <w:rPr>
            <w:rFonts w:ascii="Times New Roman" w:hAnsi="Times New Roman" w:cs="Times New Roman"/>
            <w:sz w:val="24"/>
            <w:szCs w:val="24"/>
          </w:rPr>
          <w:t>)</w:t>
        </w:r>
      </w:ins>
    </w:p>
    <w:p w14:paraId="4D526EA0" w14:textId="77777777" w:rsidR="00AC1E97" w:rsidRDefault="00AC1E97" w:rsidP="002B04EF">
      <w:pPr>
        <w:pStyle w:val="HTMLPreformatted"/>
        <w:wordWrap w:val="0"/>
        <w:spacing w:line="360" w:lineRule="auto"/>
        <w:jc w:val="both"/>
        <w:textAlignment w:val="baseline"/>
        <w:rPr>
          <w:ins w:id="3025" w:author="YENDAPALLY, NISHITHA" w:date="2022-07-28T23:15:00Z"/>
          <w:rFonts w:ascii="Times New Roman" w:hAnsi="Times New Roman" w:cs="Times New Roman"/>
          <w:sz w:val="24"/>
          <w:szCs w:val="24"/>
        </w:rPr>
        <w:pPrChange w:id="3026" w:author="Avdesh Mishra" w:date="2022-07-31T23:31:00Z">
          <w:pPr>
            <w:pStyle w:val="HTMLPreformatted"/>
            <w:shd w:val="clear" w:color="auto" w:fill="FFFFFF"/>
            <w:wordWrap w:val="0"/>
            <w:textAlignment w:val="baseline"/>
          </w:pPr>
        </w:pPrChange>
      </w:pPr>
      <w:proofErr w:type="spellStart"/>
      <w:ins w:id="3027" w:author="YENDAPALLY, NISHITHA" w:date="2022-07-28T23:15:00Z">
        <w:r w:rsidRPr="00530C15">
          <w:rPr>
            <w:rFonts w:ascii="Times New Roman" w:hAnsi="Times New Roman" w:cs="Times New Roman"/>
            <w:sz w:val="24"/>
            <w:szCs w:val="24"/>
          </w:rPr>
          <w:t>y_new</w:t>
        </w:r>
        <w:proofErr w:type="spellEnd"/>
      </w:ins>
    </w:p>
    <w:p w14:paraId="6E6ABD26" w14:textId="77777777" w:rsidR="00AC1E97" w:rsidRPr="00530C15" w:rsidRDefault="00AC1E97" w:rsidP="002B04EF">
      <w:pPr>
        <w:pStyle w:val="HTMLPreformatted"/>
        <w:wordWrap w:val="0"/>
        <w:spacing w:line="360" w:lineRule="auto"/>
        <w:jc w:val="both"/>
        <w:textAlignment w:val="baseline"/>
        <w:rPr>
          <w:ins w:id="3028" w:author="YENDAPALLY, NISHITHA" w:date="2022-07-28T23:15:00Z"/>
          <w:rFonts w:ascii="Times New Roman" w:hAnsi="Times New Roman" w:cs="Times New Roman"/>
          <w:sz w:val="24"/>
          <w:szCs w:val="24"/>
        </w:rPr>
        <w:pPrChange w:id="3029" w:author="Avdesh Mishra" w:date="2022-07-31T23:31:00Z">
          <w:pPr>
            <w:pStyle w:val="HTMLPreformatted"/>
            <w:shd w:val="clear" w:color="auto" w:fill="FFFFFF"/>
            <w:wordWrap w:val="0"/>
            <w:textAlignment w:val="baseline"/>
          </w:pPr>
        </w:pPrChange>
      </w:pPr>
      <w:proofErr w:type="spellStart"/>
      <w:ins w:id="3030" w:author="YENDAPALLY, NISHITHA" w:date="2022-07-28T23:15:00Z">
        <w:r w:rsidRPr="00530C15">
          <w:rPr>
            <w:rFonts w:ascii="Times New Roman" w:hAnsi="Times New Roman" w:cs="Times New Roman"/>
            <w:sz w:val="24"/>
            <w:szCs w:val="24"/>
          </w:rPr>
          <w:t>outputFile</w:t>
        </w:r>
        <w:proofErr w:type="spellEnd"/>
        <w:r w:rsidRPr="00530C15">
          <w:rPr>
            <w:rFonts w:ascii="Times New Roman" w:hAnsi="Times New Roman" w:cs="Times New Roman"/>
            <w:sz w:val="24"/>
            <w:szCs w:val="24"/>
          </w:rPr>
          <w:t xml:space="preserve">= </w:t>
        </w:r>
        <w:proofErr w:type="gramStart"/>
        <w:r w:rsidRPr="00530C15">
          <w:rPr>
            <w:rFonts w:ascii="Times New Roman" w:hAnsi="Times New Roman" w:cs="Times New Roman"/>
            <w:sz w:val="24"/>
            <w:szCs w:val="24"/>
          </w:rPr>
          <w:t>open(</w:t>
        </w:r>
        <w:proofErr w:type="gramEnd"/>
        <w:r w:rsidRPr="00530C15">
          <w:rPr>
            <w:rFonts w:ascii="Times New Roman" w:hAnsi="Times New Roman" w:cs="Times New Roman"/>
            <w:sz w:val="24"/>
            <w:szCs w:val="24"/>
          </w:rPr>
          <w:t>'</w:t>
        </w:r>
        <w:proofErr w:type="spellStart"/>
        <w:r w:rsidRPr="00530C15">
          <w:rPr>
            <w:rFonts w:ascii="Times New Roman" w:hAnsi="Times New Roman" w:cs="Times New Roman"/>
            <w:sz w:val="24"/>
            <w:szCs w:val="24"/>
          </w:rPr>
          <w:t>ADA_stacking_Final_Test_Results_cross</w:t>
        </w:r>
        <w:proofErr w:type="spellEnd"/>
        <w:r w:rsidRPr="00530C15">
          <w:rPr>
            <w:rFonts w:ascii="Times New Roman" w:hAnsi="Times New Roman" w:cs="Times New Roman"/>
            <w:sz w:val="24"/>
            <w:szCs w:val="24"/>
          </w:rPr>
          <w:t xml:space="preserve"> </w:t>
        </w:r>
        <w:proofErr w:type="spellStart"/>
        <w:r w:rsidRPr="00530C15">
          <w:rPr>
            <w:rFonts w:ascii="Times New Roman" w:hAnsi="Times New Roman" w:cs="Times New Roman"/>
            <w:sz w:val="24"/>
            <w:szCs w:val="24"/>
          </w:rPr>
          <w:t>validation.txt','a</w:t>
        </w:r>
        <w:proofErr w:type="spellEnd"/>
        <w:r w:rsidRPr="00530C15">
          <w:rPr>
            <w:rFonts w:ascii="Times New Roman" w:hAnsi="Times New Roman" w:cs="Times New Roman"/>
            <w:sz w:val="24"/>
            <w:szCs w:val="24"/>
          </w:rPr>
          <w:t>')</w:t>
        </w:r>
      </w:ins>
    </w:p>
    <w:p w14:paraId="0FE75085" w14:textId="77777777" w:rsidR="00AC1E97" w:rsidRPr="00530C15" w:rsidRDefault="00AC1E97" w:rsidP="002B04EF">
      <w:pPr>
        <w:pStyle w:val="HTMLPreformatted"/>
        <w:wordWrap w:val="0"/>
        <w:spacing w:line="360" w:lineRule="auto"/>
        <w:jc w:val="both"/>
        <w:textAlignment w:val="baseline"/>
        <w:rPr>
          <w:ins w:id="3031" w:author="YENDAPALLY, NISHITHA" w:date="2022-07-28T23:15:00Z"/>
          <w:rFonts w:ascii="Times New Roman" w:hAnsi="Times New Roman" w:cs="Times New Roman"/>
          <w:sz w:val="24"/>
          <w:szCs w:val="24"/>
        </w:rPr>
        <w:pPrChange w:id="3032" w:author="Avdesh Mishra" w:date="2022-07-31T23:31:00Z">
          <w:pPr>
            <w:pStyle w:val="HTMLPreformatted"/>
            <w:shd w:val="clear" w:color="auto" w:fill="FFFFFF"/>
            <w:wordWrap w:val="0"/>
            <w:textAlignment w:val="baseline"/>
          </w:pPr>
        </w:pPrChange>
      </w:pPr>
      <w:proofErr w:type="spellStart"/>
      <w:ins w:id="3033" w:author="YENDAPALLY, NISHITHA" w:date="2022-07-28T23:15:00Z">
        <w:r w:rsidRPr="00530C15">
          <w:rPr>
            <w:rFonts w:ascii="Times New Roman" w:hAnsi="Times New Roman" w:cs="Times New Roman"/>
            <w:sz w:val="24"/>
            <w:szCs w:val="24"/>
          </w:rPr>
          <w:t>confuison</w:t>
        </w:r>
        <w:proofErr w:type="spellEnd"/>
        <w:r w:rsidRPr="00530C15">
          <w:rPr>
            <w:rFonts w:ascii="Times New Roman" w:hAnsi="Times New Roman" w:cs="Times New Roman"/>
            <w:sz w:val="24"/>
            <w:szCs w:val="24"/>
          </w:rPr>
          <w:t xml:space="preserve"> = </w:t>
        </w:r>
        <w:proofErr w:type="spellStart"/>
        <w:r w:rsidRPr="00530C15">
          <w:rPr>
            <w:rFonts w:ascii="Times New Roman" w:hAnsi="Times New Roman" w:cs="Times New Roman"/>
            <w:sz w:val="24"/>
            <w:szCs w:val="24"/>
          </w:rPr>
          <w:t>confusion_</w:t>
        </w:r>
        <w:proofErr w:type="gramStart"/>
        <w:r w:rsidRPr="00530C15">
          <w:rPr>
            <w:rFonts w:ascii="Times New Roman" w:hAnsi="Times New Roman" w:cs="Times New Roman"/>
            <w:sz w:val="24"/>
            <w:szCs w:val="24"/>
          </w:rPr>
          <w:t>matrix</w:t>
        </w:r>
        <w:proofErr w:type="spellEnd"/>
        <w:r w:rsidRPr="00530C15">
          <w:rPr>
            <w:rFonts w:ascii="Times New Roman" w:hAnsi="Times New Roman" w:cs="Times New Roman"/>
            <w:sz w:val="24"/>
            <w:szCs w:val="24"/>
          </w:rPr>
          <w:t>(</w:t>
        </w:r>
        <w:proofErr w:type="spellStart"/>
        <w:proofErr w:type="gramEnd"/>
        <w:r w:rsidRPr="00530C15">
          <w:rPr>
            <w:rFonts w:ascii="Times New Roman" w:hAnsi="Times New Roman" w:cs="Times New Roman"/>
            <w:sz w:val="24"/>
            <w:szCs w:val="24"/>
          </w:rPr>
          <w:t>y_test</w:t>
        </w:r>
        <w:proofErr w:type="spellEnd"/>
        <w:r w:rsidRPr="00530C15">
          <w:rPr>
            <w:rFonts w:ascii="Times New Roman" w:hAnsi="Times New Roman" w:cs="Times New Roman"/>
            <w:sz w:val="24"/>
            <w:szCs w:val="24"/>
          </w:rPr>
          <w:t xml:space="preserve">, </w:t>
        </w:r>
        <w:proofErr w:type="spellStart"/>
        <w:r w:rsidRPr="00530C15">
          <w:rPr>
            <w:rFonts w:ascii="Times New Roman" w:hAnsi="Times New Roman" w:cs="Times New Roman"/>
            <w:sz w:val="24"/>
            <w:szCs w:val="24"/>
          </w:rPr>
          <w:t>y_new</w:t>
        </w:r>
        <w:proofErr w:type="spellEnd"/>
        <w:r w:rsidRPr="00530C15">
          <w:rPr>
            <w:rFonts w:ascii="Times New Roman" w:hAnsi="Times New Roman" w:cs="Times New Roman"/>
            <w:sz w:val="24"/>
            <w:szCs w:val="24"/>
          </w:rPr>
          <w:t>)</w:t>
        </w:r>
      </w:ins>
    </w:p>
    <w:p w14:paraId="3808BF94" w14:textId="77777777" w:rsidR="00AC1E97" w:rsidRPr="00530C15" w:rsidRDefault="00AC1E97" w:rsidP="002B04EF">
      <w:pPr>
        <w:pStyle w:val="HTMLPreformatted"/>
        <w:wordWrap w:val="0"/>
        <w:spacing w:line="360" w:lineRule="auto"/>
        <w:jc w:val="both"/>
        <w:textAlignment w:val="baseline"/>
        <w:rPr>
          <w:ins w:id="3034" w:author="YENDAPALLY, NISHITHA" w:date="2022-07-28T23:15:00Z"/>
          <w:rFonts w:ascii="Times New Roman" w:hAnsi="Times New Roman" w:cs="Times New Roman"/>
          <w:sz w:val="24"/>
          <w:szCs w:val="24"/>
        </w:rPr>
        <w:pPrChange w:id="3035" w:author="Avdesh Mishra" w:date="2022-07-31T23:31:00Z">
          <w:pPr>
            <w:pStyle w:val="HTMLPreformatted"/>
            <w:shd w:val="clear" w:color="auto" w:fill="FFFFFF"/>
            <w:wordWrap w:val="0"/>
            <w:textAlignment w:val="baseline"/>
          </w:pPr>
        </w:pPrChange>
      </w:pPr>
      <w:ins w:id="3036" w:author="YENDAPALLY, NISHITHA" w:date="2022-07-28T23:15:00Z">
        <w:r w:rsidRPr="00530C15">
          <w:rPr>
            <w:rFonts w:ascii="Times New Roman" w:hAnsi="Times New Roman" w:cs="Times New Roman"/>
            <w:sz w:val="24"/>
            <w:szCs w:val="24"/>
          </w:rPr>
          <w:t xml:space="preserve">TP1= </w:t>
        </w:r>
        <w:proofErr w:type="gramStart"/>
        <w:r w:rsidRPr="00530C15">
          <w:rPr>
            <w:rFonts w:ascii="Times New Roman" w:hAnsi="Times New Roman" w:cs="Times New Roman"/>
            <w:sz w:val="24"/>
            <w:szCs w:val="24"/>
          </w:rPr>
          <w:t>confusion[</w:t>
        </w:r>
        <w:proofErr w:type="gramEnd"/>
        <w:r w:rsidRPr="00530C15">
          <w:rPr>
            <w:rFonts w:ascii="Times New Roman" w:hAnsi="Times New Roman" w:cs="Times New Roman"/>
            <w:sz w:val="24"/>
            <w:szCs w:val="24"/>
          </w:rPr>
          <w:t>1,1]</w:t>
        </w:r>
      </w:ins>
    </w:p>
    <w:p w14:paraId="42AA729F" w14:textId="77777777" w:rsidR="00AC1E97" w:rsidRPr="00530C15" w:rsidRDefault="00AC1E97" w:rsidP="002B04EF">
      <w:pPr>
        <w:pStyle w:val="HTMLPreformatted"/>
        <w:wordWrap w:val="0"/>
        <w:spacing w:line="360" w:lineRule="auto"/>
        <w:jc w:val="both"/>
        <w:textAlignment w:val="baseline"/>
        <w:rPr>
          <w:ins w:id="3037" w:author="YENDAPALLY, NISHITHA" w:date="2022-07-28T23:15:00Z"/>
          <w:rFonts w:ascii="Times New Roman" w:hAnsi="Times New Roman" w:cs="Times New Roman"/>
          <w:sz w:val="24"/>
          <w:szCs w:val="24"/>
        </w:rPr>
        <w:pPrChange w:id="3038" w:author="Avdesh Mishra" w:date="2022-07-31T23:31:00Z">
          <w:pPr>
            <w:pStyle w:val="HTMLPreformatted"/>
            <w:shd w:val="clear" w:color="auto" w:fill="FFFFFF"/>
            <w:wordWrap w:val="0"/>
            <w:textAlignment w:val="baseline"/>
          </w:pPr>
        </w:pPrChange>
      </w:pPr>
      <w:ins w:id="3039" w:author="YENDAPALLY, NISHITHA" w:date="2022-07-28T23:15:00Z">
        <w:r w:rsidRPr="00530C15">
          <w:rPr>
            <w:rFonts w:ascii="Times New Roman" w:hAnsi="Times New Roman" w:cs="Times New Roman"/>
            <w:sz w:val="24"/>
            <w:szCs w:val="24"/>
          </w:rPr>
          <w:t xml:space="preserve">TN1= </w:t>
        </w:r>
        <w:proofErr w:type="gramStart"/>
        <w:r w:rsidRPr="00530C15">
          <w:rPr>
            <w:rFonts w:ascii="Times New Roman" w:hAnsi="Times New Roman" w:cs="Times New Roman"/>
            <w:sz w:val="24"/>
            <w:szCs w:val="24"/>
          </w:rPr>
          <w:t>confusion[</w:t>
        </w:r>
        <w:proofErr w:type="gramEnd"/>
        <w:r w:rsidRPr="00530C15">
          <w:rPr>
            <w:rFonts w:ascii="Times New Roman" w:hAnsi="Times New Roman" w:cs="Times New Roman"/>
            <w:sz w:val="24"/>
            <w:szCs w:val="24"/>
          </w:rPr>
          <w:t>0,0]</w:t>
        </w:r>
      </w:ins>
    </w:p>
    <w:p w14:paraId="1FFC2025" w14:textId="77777777" w:rsidR="00AC1E97" w:rsidRPr="00530C15" w:rsidRDefault="00AC1E97" w:rsidP="002B04EF">
      <w:pPr>
        <w:pStyle w:val="HTMLPreformatted"/>
        <w:wordWrap w:val="0"/>
        <w:spacing w:line="360" w:lineRule="auto"/>
        <w:jc w:val="both"/>
        <w:textAlignment w:val="baseline"/>
        <w:rPr>
          <w:ins w:id="3040" w:author="YENDAPALLY, NISHITHA" w:date="2022-07-28T23:15:00Z"/>
          <w:rFonts w:ascii="Times New Roman" w:hAnsi="Times New Roman" w:cs="Times New Roman"/>
          <w:sz w:val="24"/>
          <w:szCs w:val="24"/>
        </w:rPr>
        <w:pPrChange w:id="3041" w:author="Avdesh Mishra" w:date="2022-07-31T23:31:00Z">
          <w:pPr>
            <w:pStyle w:val="HTMLPreformatted"/>
            <w:shd w:val="clear" w:color="auto" w:fill="FFFFFF"/>
            <w:wordWrap w:val="0"/>
            <w:textAlignment w:val="baseline"/>
          </w:pPr>
        </w:pPrChange>
      </w:pPr>
      <w:ins w:id="3042" w:author="YENDAPALLY, NISHITHA" w:date="2022-07-28T23:15:00Z">
        <w:r w:rsidRPr="00530C15">
          <w:rPr>
            <w:rFonts w:ascii="Times New Roman" w:hAnsi="Times New Roman" w:cs="Times New Roman"/>
            <w:sz w:val="24"/>
            <w:szCs w:val="24"/>
          </w:rPr>
          <w:t xml:space="preserve">FP1= </w:t>
        </w:r>
        <w:proofErr w:type="gramStart"/>
        <w:r w:rsidRPr="00530C15">
          <w:rPr>
            <w:rFonts w:ascii="Times New Roman" w:hAnsi="Times New Roman" w:cs="Times New Roman"/>
            <w:sz w:val="24"/>
            <w:szCs w:val="24"/>
          </w:rPr>
          <w:t>confusion[</w:t>
        </w:r>
        <w:proofErr w:type="gramEnd"/>
        <w:r w:rsidRPr="00530C15">
          <w:rPr>
            <w:rFonts w:ascii="Times New Roman" w:hAnsi="Times New Roman" w:cs="Times New Roman"/>
            <w:sz w:val="24"/>
            <w:szCs w:val="24"/>
          </w:rPr>
          <w:t>0,1]</w:t>
        </w:r>
      </w:ins>
    </w:p>
    <w:p w14:paraId="2669F1E0" w14:textId="77777777" w:rsidR="00AC1E97" w:rsidRPr="00530C15" w:rsidRDefault="00AC1E97" w:rsidP="002B04EF">
      <w:pPr>
        <w:pStyle w:val="HTMLPreformatted"/>
        <w:wordWrap w:val="0"/>
        <w:spacing w:line="360" w:lineRule="auto"/>
        <w:jc w:val="both"/>
        <w:textAlignment w:val="baseline"/>
        <w:rPr>
          <w:ins w:id="3043" w:author="YENDAPALLY, NISHITHA" w:date="2022-07-28T23:15:00Z"/>
          <w:rFonts w:ascii="Times New Roman" w:hAnsi="Times New Roman" w:cs="Times New Roman"/>
          <w:sz w:val="24"/>
          <w:szCs w:val="24"/>
        </w:rPr>
        <w:pPrChange w:id="3044" w:author="Avdesh Mishra" w:date="2022-07-31T23:31:00Z">
          <w:pPr>
            <w:pStyle w:val="HTMLPreformatted"/>
            <w:shd w:val="clear" w:color="auto" w:fill="FFFFFF"/>
            <w:wordWrap w:val="0"/>
            <w:textAlignment w:val="baseline"/>
          </w:pPr>
        </w:pPrChange>
      </w:pPr>
      <w:ins w:id="3045" w:author="YENDAPALLY, NISHITHA" w:date="2022-07-28T23:15:00Z">
        <w:r w:rsidRPr="00530C15">
          <w:rPr>
            <w:rFonts w:ascii="Times New Roman" w:hAnsi="Times New Roman" w:cs="Times New Roman"/>
            <w:sz w:val="24"/>
            <w:szCs w:val="24"/>
          </w:rPr>
          <w:t xml:space="preserve">FN1= </w:t>
        </w:r>
        <w:proofErr w:type="gramStart"/>
        <w:r w:rsidRPr="00530C15">
          <w:rPr>
            <w:rFonts w:ascii="Times New Roman" w:hAnsi="Times New Roman" w:cs="Times New Roman"/>
            <w:sz w:val="24"/>
            <w:szCs w:val="24"/>
          </w:rPr>
          <w:t>confusion[</w:t>
        </w:r>
        <w:proofErr w:type="gramEnd"/>
        <w:r w:rsidRPr="00530C15">
          <w:rPr>
            <w:rFonts w:ascii="Times New Roman" w:hAnsi="Times New Roman" w:cs="Times New Roman"/>
            <w:sz w:val="24"/>
            <w:szCs w:val="24"/>
          </w:rPr>
          <w:t>1,0]</w:t>
        </w:r>
      </w:ins>
    </w:p>
    <w:p w14:paraId="4970EE53" w14:textId="77777777" w:rsidR="00AC1E97" w:rsidRPr="00530C15" w:rsidRDefault="00AC1E97" w:rsidP="002B04EF">
      <w:pPr>
        <w:pStyle w:val="HTMLPreformatted"/>
        <w:wordWrap w:val="0"/>
        <w:spacing w:line="360" w:lineRule="auto"/>
        <w:jc w:val="both"/>
        <w:textAlignment w:val="baseline"/>
        <w:rPr>
          <w:ins w:id="3046" w:author="YENDAPALLY, NISHITHA" w:date="2022-07-28T23:15:00Z"/>
          <w:rFonts w:ascii="Times New Roman" w:hAnsi="Times New Roman" w:cs="Times New Roman"/>
          <w:sz w:val="24"/>
          <w:szCs w:val="24"/>
        </w:rPr>
        <w:pPrChange w:id="3047" w:author="Avdesh Mishra" w:date="2022-07-31T23:31:00Z">
          <w:pPr>
            <w:pStyle w:val="HTMLPreformatted"/>
            <w:shd w:val="clear" w:color="auto" w:fill="FFFFFF"/>
            <w:wordWrap w:val="0"/>
            <w:textAlignment w:val="baseline"/>
          </w:pPr>
        </w:pPrChange>
      </w:pPr>
      <w:ins w:id="3048" w:author="YENDAPALLY, NISHITHA" w:date="2022-07-28T23:15:00Z">
        <w:r w:rsidRPr="00530C15">
          <w:rPr>
            <w:rFonts w:ascii="Times New Roman" w:hAnsi="Times New Roman" w:cs="Times New Roman"/>
            <w:sz w:val="24"/>
            <w:szCs w:val="24"/>
          </w:rPr>
          <w:t>#</w:t>
        </w:r>
        <w:proofErr w:type="gramStart"/>
        <w:r w:rsidRPr="00530C15">
          <w:rPr>
            <w:rFonts w:ascii="Times New Roman" w:hAnsi="Times New Roman" w:cs="Times New Roman"/>
            <w:sz w:val="24"/>
            <w:szCs w:val="24"/>
          </w:rPr>
          <w:t>specificity</w:t>
        </w:r>
        <w:proofErr w:type="gramEnd"/>
      </w:ins>
    </w:p>
    <w:p w14:paraId="0C73B8BA" w14:textId="77777777" w:rsidR="00AC1E97" w:rsidRPr="00530C15" w:rsidRDefault="00AC1E97" w:rsidP="002B04EF">
      <w:pPr>
        <w:pStyle w:val="HTMLPreformatted"/>
        <w:wordWrap w:val="0"/>
        <w:spacing w:line="360" w:lineRule="auto"/>
        <w:jc w:val="both"/>
        <w:textAlignment w:val="baseline"/>
        <w:rPr>
          <w:ins w:id="3049" w:author="YENDAPALLY, NISHITHA" w:date="2022-07-28T23:15:00Z"/>
          <w:rFonts w:ascii="Times New Roman" w:hAnsi="Times New Roman" w:cs="Times New Roman"/>
          <w:sz w:val="24"/>
          <w:szCs w:val="24"/>
        </w:rPr>
        <w:pPrChange w:id="3050" w:author="Avdesh Mishra" w:date="2022-07-31T23:31:00Z">
          <w:pPr>
            <w:pStyle w:val="HTMLPreformatted"/>
            <w:shd w:val="clear" w:color="auto" w:fill="FFFFFF"/>
            <w:wordWrap w:val="0"/>
            <w:textAlignment w:val="baseline"/>
          </w:pPr>
        </w:pPrChange>
      </w:pPr>
      <w:proofErr w:type="spellStart"/>
      <w:ins w:id="3051" w:author="YENDAPALLY, NISHITHA" w:date="2022-07-28T23:15:00Z">
        <w:r w:rsidRPr="00530C15">
          <w:rPr>
            <w:rFonts w:ascii="Times New Roman" w:hAnsi="Times New Roman" w:cs="Times New Roman"/>
            <w:sz w:val="24"/>
            <w:szCs w:val="24"/>
          </w:rPr>
          <w:t>SPEC_cla</w:t>
        </w:r>
        <w:proofErr w:type="spellEnd"/>
        <w:r w:rsidRPr="00530C15">
          <w:rPr>
            <w:rFonts w:ascii="Times New Roman" w:hAnsi="Times New Roman" w:cs="Times New Roman"/>
            <w:sz w:val="24"/>
            <w:szCs w:val="24"/>
          </w:rPr>
          <w:t>= (TN1/</w:t>
        </w:r>
        <w:proofErr w:type="gramStart"/>
        <w:r w:rsidRPr="00530C15">
          <w:rPr>
            <w:rFonts w:ascii="Times New Roman" w:hAnsi="Times New Roman" w:cs="Times New Roman"/>
            <w:sz w:val="24"/>
            <w:szCs w:val="24"/>
          </w:rPr>
          <w:t>float(</w:t>
        </w:r>
        <w:proofErr w:type="gramEnd"/>
        <w:r w:rsidRPr="00530C15">
          <w:rPr>
            <w:rFonts w:ascii="Times New Roman" w:hAnsi="Times New Roman" w:cs="Times New Roman"/>
            <w:sz w:val="24"/>
            <w:szCs w:val="24"/>
          </w:rPr>
          <w:t>TN1+FP1))</w:t>
        </w:r>
      </w:ins>
    </w:p>
    <w:p w14:paraId="4E82717D" w14:textId="77777777" w:rsidR="00AC1E97" w:rsidRPr="00530C15" w:rsidRDefault="00AC1E97" w:rsidP="002B04EF">
      <w:pPr>
        <w:pStyle w:val="HTMLPreformatted"/>
        <w:wordWrap w:val="0"/>
        <w:spacing w:line="360" w:lineRule="auto"/>
        <w:jc w:val="both"/>
        <w:textAlignment w:val="baseline"/>
        <w:rPr>
          <w:ins w:id="3052" w:author="YENDAPALLY, NISHITHA" w:date="2022-07-28T23:15:00Z"/>
          <w:rFonts w:ascii="Times New Roman" w:hAnsi="Times New Roman" w:cs="Times New Roman"/>
          <w:sz w:val="24"/>
          <w:szCs w:val="24"/>
        </w:rPr>
        <w:pPrChange w:id="3053" w:author="Avdesh Mishra" w:date="2022-07-31T23:31:00Z">
          <w:pPr>
            <w:pStyle w:val="HTMLPreformatted"/>
            <w:shd w:val="clear" w:color="auto" w:fill="FFFFFF"/>
            <w:wordWrap w:val="0"/>
            <w:textAlignment w:val="baseline"/>
          </w:pPr>
        </w:pPrChange>
      </w:pPr>
      <w:ins w:id="3054" w:author="YENDAPALLY, NISHITHA" w:date="2022-07-28T23:15:00Z">
        <w:r w:rsidRPr="00530C15">
          <w:rPr>
            <w:rFonts w:ascii="Times New Roman" w:hAnsi="Times New Roman" w:cs="Times New Roman"/>
            <w:sz w:val="24"/>
            <w:szCs w:val="24"/>
          </w:rPr>
          <w:t>#Balanced accuracy</w:t>
        </w:r>
      </w:ins>
    </w:p>
    <w:p w14:paraId="7D48B1E8" w14:textId="77777777" w:rsidR="00AC1E97" w:rsidRPr="00530C15" w:rsidRDefault="00AC1E97" w:rsidP="002B04EF">
      <w:pPr>
        <w:pStyle w:val="HTMLPreformatted"/>
        <w:wordWrap w:val="0"/>
        <w:spacing w:line="360" w:lineRule="auto"/>
        <w:jc w:val="both"/>
        <w:textAlignment w:val="baseline"/>
        <w:rPr>
          <w:ins w:id="3055" w:author="YENDAPALLY, NISHITHA" w:date="2022-07-28T23:15:00Z"/>
          <w:rFonts w:ascii="Times New Roman" w:hAnsi="Times New Roman" w:cs="Times New Roman"/>
          <w:sz w:val="24"/>
          <w:szCs w:val="24"/>
        </w:rPr>
        <w:pPrChange w:id="3056" w:author="Avdesh Mishra" w:date="2022-07-31T23:31:00Z">
          <w:pPr>
            <w:pStyle w:val="HTMLPreformatted"/>
            <w:shd w:val="clear" w:color="auto" w:fill="FFFFFF"/>
            <w:wordWrap w:val="0"/>
            <w:textAlignment w:val="baseline"/>
          </w:pPr>
        </w:pPrChange>
      </w:pPr>
      <w:proofErr w:type="spellStart"/>
      <w:ins w:id="3057" w:author="YENDAPALLY, NISHITHA" w:date="2022-07-28T23:15:00Z">
        <w:r w:rsidRPr="00530C15">
          <w:rPr>
            <w:rFonts w:ascii="Times New Roman" w:hAnsi="Times New Roman" w:cs="Times New Roman"/>
            <w:sz w:val="24"/>
            <w:szCs w:val="24"/>
          </w:rPr>
          <w:t>Acc_Balance</w:t>
        </w:r>
        <w:proofErr w:type="spellEnd"/>
        <w:r w:rsidRPr="00530C15">
          <w:rPr>
            <w:rFonts w:ascii="Times New Roman" w:hAnsi="Times New Roman" w:cs="Times New Roman"/>
            <w:sz w:val="24"/>
            <w:szCs w:val="24"/>
          </w:rPr>
          <w:t>= 0.5*((TP1/</w:t>
        </w:r>
        <w:proofErr w:type="gramStart"/>
        <w:r w:rsidRPr="00530C15">
          <w:rPr>
            <w:rFonts w:ascii="Times New Roman" w:hAnsi="Times New Roman" w:cs="Times New Roman"/>
            <w:sz w:val="24"/>
            <w:szCs w:val="24"/>
          </w:rPr>
          <w:t>float(</w:t>
        </w:r>
        <w:proofErr w:type="gramEnd"/>
        <w:r w:rsidRPr="00530C15">
          <w:rPr>
            <w:rFonts w:ascii="Times New Roman" w:hAnsi="Times New Roman" w:cs="Times New Roman"/>
            <w:sz w:val="24"/>
            <w:szCs w:val="24"/>
          </w:rPr>
          <w:t>TP1+FN1))+(TN1/float(TN1+FP1)))</w:t>
        </w:r>
      </w:ins>
    </w:p>
    <w:p w14:paraId="68DE07E4" w14:textId="77777777" w:rsidR="00AC1E97" w:rsidRPr="00530C15" w:rsidRDefault="00AC1E97" w:rsidP="002B04EF">
      <w:pPr>
        <w:pStyle w:val="HTMLPreformatted"/>
        <w:wordWrap w:val="0"/>
        <w:spacing w:line="360" w:lineRule="auto"/>
        <w:jc w:val="both"/>
        <w:textAlignment w:val="baseline"/>
        <w:rPr>
          <w:ins w:id="3058" w:author="YENDAPALLY, NISHITHA" w:date="2022-07-28T23:15:00Z"/>
          <w:rFonts w:ascii="Times New Roman" w:hAnsi="Times New Roman" w:cs="Times New Roman"/>
          <w:sz w:val="24"/>
          <w:szCs w:val="24"/>
        </w:rPr>
        <w:pPrChange w:id="3059" w:author="Avdesh Mishra" w:date="2022-07-31T23:31:00Z">
          <w:pPr>
            <w:pStyle w:val="HTMLPreformatted"/>
            <w:shd w:val="clear" w:color="auto" w:fill="FFFFFF"/>
            <w:wordWrap w:val="0"/>
            <w:textAlignment w:val="baseline"/>
          </w:pPr>
        </w:pPrChange>
      </w:pPr>
      <w:ins w:id="3060" w:author="YENDAPALLY, NISHITHA" w:date="2022-07-28T23:15:00Z">
        <w:r w:rsidRPr="00530C15">
          <w:rPr>
            <w:rFonts w:ascii="Times New Roman" w:hAnsi="Times New Roman" w:cs="Times New Roman"/>
            <w:sz w:val="24"/>
            <w:szCs w:val="24"/>
          </w:rPr>
          <w:t>#Compute MCC</w:t>
        </w:r>
      </w:ins>
    </w:p>
    <w:p w14:paraId="28E1A459" w14:textId="77777777" w:rsidR="00AC1E97" w:rsidRPr="00530C15" w:rsidRDefault="00AC1E97" w:rsidP="002B04EF">
      <w:pPr>
        <w:pStyle w:val="HTMLPreformatted"/>
        <w:wordWrap w:val="0"/>
        <w:spacing w:line="360" w:lineRule="auto"/>
        <w:jc w:val="both"/>
        <w:textAlignment w:val="baseline"/>
        <w:rPr>
          <w:ins w:id="3061" w:author="YENDAPALLY, NISHITHA" w:date="2022-07-28T23:15:00Z"/>
          <w:rFonts w:ascii="Times New Roman" w:hAnsi="Times New Roman" w:cs="Times New Roman"/>
          <w:sz w:val="24"/>
          <w:szCs w:val="24"/>
        </w:rPr>
        <w:pPrChange w:id="3062" w:author="Avdesh Mishra" w:date="2022-07-31T23:31:00Z">
          <w:pPr>
            <w:pStyle w:val="HTMLPreformatted"/>
            <w:shd w:val="clear" w:color="auto" w:fill="FFFFFF"/>
            <w:wordWrap w:val="0"/>
            <w:textAlignment w:val="baseline"/>
          </w:pPr>
        </w:pPrChange>
      </w:pPr>
      <w:proofErr w:type="spellStart"/>
      <w:ins w:id="3063" w:author="YENDAPALLY, NISHITHA" w:date="2022-07-28T23:15:00Z">
        <w:r w:rsidRPr="00530C15">
          <w:rPr>
            <w:rFonts w:ascii="Times New Roman" w:hAnsi="Times New Roman" w:cs="Times New Roman"/>
            <w:sz w:val="24"/>
            <w:szCs w:val="24"/>
          </w:rPr>
          <w:lastRenderedPageBreak/>
          <w:t>MCC_cla</w:t>
        </w:r>
        <w:proofErr w:type="spellEnd"/>
        <w:r w:rsidRPr="00530C15">
          <w:rPr>
            <w:rFonts w:ascii="Times New Roman" w:hAnsi="Times New Roman" w:cs="Times New Roman"/>
            <w:sz w:val="24"/>
            <w:szCs w:val="24"/>
          </w:rPr>
          <w:t xml:space="preserve">= </w:t>
        </w:r>
        <w:proofErr w:type="spellStart"/>
        <w:r w:rsidRPr="00530C15">
          <w:rPr>
            <w:rFonts w:ascii="Times New Roman" w:hAnsi="Times New Roman" w:cs="Times New Roman"/>
            <w:sz w:val="24"/>
            <w:szCs w:val="24"/>
          </w:rPr>
          <w:t>matthews_</w:t>
        </w:r>
        <w:proofErr w:type="gramStart"/>
        <w:r w:rsidRPr="00530C15">
          <w:rPr>
            <w:rFonts w:ascii="Times New Roman" w:hAnsi="Times New Roman" w:cs="Times New Roman"/>
            <w:sz w:val="24"/>
            <w:szCs w:val="24"/>
          </w:rPr>
          <w:t>corrcoef</w:t>
        </w:r>
        <w:proofErr w:type="spellEnd"/>
        <w:r w:rsidRPr="00530C15">
          <w:rPr>
            <w:rFonts w:ascii="Times New Roman" w:hAnsi="Times New Roman" w:cs="Times New Roman"/>
            <w:sz w:val="24"/>
            <w:szCs w:val="24"/>
          </w:rPr>
          <w:t>(</w:t>
        </w:r>
        <w:proofErr w:type="spellStart"/>
        <w:proofErr w:type="gramEnd"/>
        <w:r w:rsidRPr="00530C15">
          <w:rPr>
            <w:rFonts w:ascii="Times New Roman" w:hAnsi="Times New Roman" w:cs="Times New Roman"/>
            <w:sz w:val="24"/>
            <w:szCs w:val="24"/>
          </w:rPr>
          <w:t>y_test</w:t>
        </w:r>
        <w:proofErr w:type="spellEnd"/>
        <w:r w:rsidRPr="00530C15">
          <w:rPr>
            <w:rFonts w:ascii="Times New Roman" w:hAnsi="Times New Roman" w:cs="Times New Roman"/>
            <w:sz w:val="24"/>
            <w:szCs w:val="24"/>
          </w:rPr>
          <w:t xml:space="preserve">, </w:t>
        </w:r>
        <w:proofErr w:type="spellStart"/>
        <w:r w:rsidRPr="00530C15">
          <w:rPr>
            <w:rFonts w:ascii="Times New Roman" w:hAnsi="Times New Roman" w:cs="Times New Roman"/>
            <w:sz w:val="24"/>
            <w:szCs w:val="24"/>
          </w:rPr>
          <w:t>y_new</w:t>
        </w:r>
        <w:proofErr w:type="spellEnd"/>
        <w:r w:rsidRPr="00530C15">
          <w:rPr>
            <w:rFonts w:ascii="Times New Roman" w:hAnsi="Times New Roman" w:cs="Times New Roman"/>
            <w:sz w:val="24"/>
            <w:szCs w:val="24"/>
          </w:rPr>
          <w:t>)</w:t>
        </w:r>
      </w:ins>
    </w:p>
    <w:p w14:paraId="736AC119" w14:textId="77777777" w:rsidR="00AC1E97" w:rsidRPr="00530C15" w:rsidRDefault="00AC1E97" w:rsidP="002B04EF">
      <w:pPr>
        <w:pStyle w:val="HTMLPreformatted"/>
        <w:wordWrap w:val="0"/>
        <w:spacing w:line="360" w:lineRule="auto"/>
        <w:jc w:val="both"/>
        <w:textAlignment w:val="baseline"/>
        <w:rPr>
          <w:ins w:id="3064" w:author="YENDAPALLY, NISHITHA" w:date="2022-07-28T23:15:00Z"/>
          <w:rFonts w:ascii="Times New Roman" w:hAnsi="Times New Roman" w:cs="Times New Roman"/>
          <w:sz w:val="24"/>
          <w:szCs w:val="24"/>
        </w:rPr>
        <w:pPrChange w:id="3065" w:author="Avdesh Mishra" w:date="2022-07-31T23:31:00Z">
          <w:pPr>
            <w:pStyle w:val="HTMLPreformatted"/>
            <w:shd w:val="clear" w:color="auto" w:fill="FFFFFF"/>
            <w:wordWrap w:val="0"/>
            <w:textAlignment w:val="baseline"/>
          </w:pPr>
        </w:pPrChange>
      </w:pPr>
      <w:ins w:id="3066" w:author="YENDAPALLY, NISHITHA" w:date="2022-07-28T23:15:00Z">
        <w:r w:rsidRPr="00530C15">
          <w:rPr>
            <w:rFonts w:ascii="Times New Roman" w:hAnsi="Times New Roman" w:cs="Times New Roman"/>
            <w:sz w:val="24"/>
            <w:szCs w:val="24"/>
          </w:rPr>
          <w:t>F1_cla= f1_</w:t>
        </w:r>
        <w:proofErr w:type="gramStart"/>
        <w:r w:rsidRPr="00530C15">
          <w:rPr>
            <w:rFonts w:ascii="Times New Roman" w:hAnsi="Times New Roman" w:cs="Times New Roman"/>
            <w:sz w:val="24"/>
            <w:szCs w:val="24"/>
          </w:rPr>
          <w:t>score(</w:t>
        </w:r>
        <w:proofErr w:type="spellStart"/>
        <w:proofErr w:type="gramEnd"/>
        <w:r w:rsidRPr="00530C15">
          <w:rPr>
            <w:rFonts w:ascii="Times New Roman" w:hAnsi="Times New Roman" w:cs="Times New Roman"/>
            <w:sz w:val="24"/>
            <w:szCs w:val="24"/>
          </w:rPr>
          <w:t>y_test</w:t>
        </w:r>
        <w:proofErr w:type="spellEnd"/>
        <w:r w:rsidRPr="00530C15">
          <w:rPr>
            <w:rFonts w:ascii="Times New Roman" w:hAnsi="Times New Roman" w:cs="Times New Roman"/>
            <w:sz w:val="24"/>
            <w:szCs w:val="24"/>
          </w:rPr>
          <w:t xml:space="preserve">, </w:t>
        </w:r>
        <w:proofErr w:type="spellStart"/>
        <w:r w:rsidRPr="00530C15">
          <w:rPr>
            <w:rFonts w:ascii="Times New Roman" w:hAnsi="Times New Roman" w:cs="Times New Roman"/>
            <w:sz w:val="24"/>
            <w:szCs w:val="24"/>
          </w:rPr>
          <w:t>y_new</w:t>
        </w:r>
        <w:proofErr w:type="spellEnd"/>
        <w:r w:rsidRPr="00530C15">
          <w:rPr>
            <w:rFonts w:ascii="Times New Roman" w:hAnsi="Times New Roman" w:cs="Times New Roman"/>
            <w:sz w:val="24"/>
            <w:szCs w:val="24"/>
          </w:rPr>
          <w:t>)</w:t>
        </w:r>
      </w:ins>
    </w:p>
    <w:p w14:paraId="617EC2F5" w14:textId="77777777" w:rsidR="00AC1E97" w:rsidRPr="00530C15" w:rsidRDefault="00AC1E97" w:rsidP="002B04EF">
      <w:pPr>
        <w:pStyle w:val="HTMLPreformatted"/>
        <w:wordWrap w:val="0"/>
        <w:spacing w:line="360" w:lineRule="auto"/>
        <w:jc w:val="both"/>
        <w:textAlignment w:val="baseline"/>
        <w:rPr>
          <w:ins w:id="3067" w:author="YENDAPALLY, NISHITHA" w:date="2022-07-28T23:15:00Z"/>
          <w:rFonts w:ascii="Times New Roman" w:hAnsi="Times New Roman" w:cs="Times New Roman"/>
          <w:sz w:val="24"/>
          <w:szCs w:val="24"/>
        </w:rPr>
        <w:pPrChange w:id="3068" w:author="Avdesh Mishra" w:date="2022-07-31T23:31:00Z">
          <w:pPr>
            <w:pStyle w:val="HTMLPreformatted"/>
            <w:shd w:val="clear" w:color="auto" w:fill="FFFFFF"/>
            <w:wordWrap w:val="0"/>
            <w:textAlignment w:val="baseline"/>
          </w:pPr>
        </w:pPrChange>
      </w:pPr>
      <w:proofErr w:type="spellStart"/>
      <w:ins w:id="3069" w:author="YENDAPALLY, NISHITHA" w:date="2022-07-28T23:15:00Z">
        <w:r w:rsidRPr="00530C15">
          <w:rPr>
            <w:rFonts w:ascii="Times New Roman" w:hAnsi="Times New Roman" w:cs="Times New Roman"/>
            <w:sz w:val="24"/>
            <w:szCs w:val="24"/>
          </w:rPr>
          <w:t>PREC_cla</w:t>
        </w:r>
        <w:proofErr w:type="spellEnd"/>
        <w:r w:rsidRPr="00530C15">
          <w:rPr>
            <w:rFonts w:ascii="Times New Roman" w:hAnsi="Times New Roman" w:cs="Times New Roman"/>
            <w:sz w:val="24"/>
            <w:szCs w:val="24"/>
          </w:rPr>
          <w:t xml:space="preserve">= </w:t>
        </w:r>
        <w:proofErr w:type="spellStart"/>
        <w:r w:rsidRPr="00530C15">
          <w:rPr>
            <w:rFonts w:ascii="Times New Roman" w:hAnsi="Times New Roman" w:cs="Times New Roman"/>
            <w:sz w:val="24"/>
            <w:szCs w:val="24"/>
          </w:rPr>
          <w:t>precision_</w:t>
        </w:r>
        <w:proofErr w:type="gramStart"/>
        <w:r w:rsidRPr="00530C15">
          <w:rPr>
            <w:rFonts w:ascii="Times New Roman" w:hAnsi="Times New Roman" w:cs="Times New Roman"/>
            <w:sz w:val="24"/>
            <w:szCs w:val="24"/>
          </w:rPr>
          <w:t>score</w:t>
        </w:r>
        <w:proofErr w:type="spellEnd"/>
        <w:r w:rsidRPr="00530C15">
          <w:rPr>
            <w:rFonts w:ascii="Times New Roman" w:hAnsi="Times New Roman" w:cs="Times New Roman"/>
            <w:sz w:val="24"/>
            <w:szCs w:val="24"/>
          </w:rPr>
          <w:t>(</w:t>
        </w:r>
        <w:proofErr w:type="spellStart"/>
        <w:proofErr w:type="gramEnd"/>
        <w:r w:rsidRPr="00530C15">
          <w:rPr>
            <w:rFonts w:ascii="Times New Roman" w:hAnsi="Times New Roman" w:cs="Times New Roman"/>
            <w:sz w:val="24"/>
            <w:szCs w:val="24"/>
          </w:rPr>
          <w:t>y_test</w:t>
        </w:r>
        <w:proofErr w:type="spellEnd"/>
        <w:r w:rsidRPr="00530C15">
          <w:rPr>
            <w:rFonts w:ascii="Times New Roman" w:hAnsi="Times New Roman" w:cs="Times New Roman"/>
            <w:sz w:val="24"/>
            <w:szCs w:val="24"/>
          </w:rPr>
          <w:t xml:space="preserve">, </w:t>
        </w:r>
        <w:proofErr w:type="spellStart"/>
        <w:r w:rsidRPr="00530C15">
          <w:rPr>
            <w:rFonts w:ascii="Times New Roman" w:hAnsi="Times New Roman" w:cs="Times New Roman"/>
            <w:sz w:val="24"/>
            <w:szCs w:val="24"/>
          </w:rPr>
          <w:t>y_new</w:t>
        </w:r>
        <w:proofErr w:type="spellEnd"/>
        <w:r w:rsidRPr="00530C15">
          <w:rPr>
            <w:rFonts w:ascii="Times New Roman" w:hAnsi="Times New Roman" w:cs="Times New Roman"/>
            <w:sz w:val="24"/>
            <w:szCs w:val="24"/>
          </w:rPr>
          <w:t>)</w:t>
        </w:r>
      </w:ins>
    </w:p>
    <w:p w14:paraId="570A19FA" w14:textId="77777777" w:rsidR="00AC1E97" w:rsidRPr="00530C15" w:rsidRDefault="00AC1E97" w:rsidP="002B04EF">
      <w:pPr>
        <w:pStyle w:val="HTMLPreformatted"/>
        <w:wordWrap w:val="0"/>
        <w:spacing w:line="360" w:lineRule="auto"/>
        <w:jc w:val="both"/>
        <w:textAlignment w:val="baseline"/>
        <w:rPr>
          <w:ins w:id="3070" w:author="YENDAPALLY, NISHITHA" w:date="2022-07-28T23:15:00Z"/>
          <w:rFonts w:ascii="Times New Roman" w:hAnsi="Times New Roman" w:cs="Times New Roman"/>
          <w:sz w:val="24"/>
          <w:szCs w:val="24"/>
        </w:rPr>
        <w:pPrChange w:id="3071" w:author="Avdesh Mishra" w:date="2022-07-31T23:31:00Z">
          <w:pPr>
            <w:pStyle w:val="HTMLPreformatted"/>
            <w:shd w:val="clear" w:color="auto" w:fill="FFFFFF"/>
            <w:wordWrap w:val="0"/>
            <w:textAlignment w:val="baseline"/>
          </w:pPr>
        </w:pPrChange>
      </w:pPr>
      <w:proofErr w:type="spellStart"/>
      <w:ins w:id="3072" w:author="YENDAPALLY, NISHITHA" w:date="2022-07-28T23:15:00Z">
        <w:r w:rsidRPr="00530C15">
          <w:rPr>
            <w:rFonts w:ascii="Times New Roman" w:hAnsi="Times New Roman" w:cs="Times New Roman"/>
            <w:sz w:val="24"/>
            <w:szCs w:val="24"/>
          </w:rPr>
          <w:t>REC_cla</w:t>
        </w:r>
        <w:proofErr w:type="spellEnd"/>
        <w:r w:rsidRPr="00530C15">
          <w:rPr>
            <w:rFonts w:ascii="Times New Roman" w:hAnsi="Times New Roman" w:cs="Times New Roman"/>
            <w:sz w:val="24"/>
            <w:szCs w:val="24"/>
          </w:rPr>
          <w:t xml:space="preserve">= </w:t>
        </w:r>
        <w:proofErr w:type="spellStart"/>
        <w:r w:rsidRPr="00530C15">
          <w:rPr>
            <w:rFonts w:ascii="Times New Roman" w:hAnsi="Times New Roman" w:cs="Times New Roman"/>
            <w:sz w:val="24"/>
            <w:szCs w:val="24"/>
          </w:rPr>
          <w:t>recall_</w:t>
        </w:r>
        <w:proofErr w:type="gramStart"/>
        <w:r w:rsidRPr="00530C15">
          <w:rPr>
            <w:rFonts w:ascii="Times New Roman" w:hAnsi="Times New Roman" w:cs="Times New Roman"/>
            <w:sz w:val="24"/>
            <w:szCs w:val="24"/>
          </w:rPr>
          <w:t>score</w:t>
        </w:r>
        <w:proofErr w:type="spellEnd"/>
        <w:r w:rsidRPr="00530C15">
          <w:rPr>
            <w:rFonts w:ascii="Times New Roman" w:hAnsi="Times New Roman" w:cs="Times New Roman"/>
            <w:sz w:val="24"/>
            <w:szCs w:val="24"/>
          </w:rPr>
          <w:t>(</w:t>
        </w:r>
        <w:proofErr w:type="spellStart"/>
        <w:proofErr w:type="gramEnd"/>
        <w:r w:rsidRPr="00530C15">
          <w:rPr>
            <w:rFonts w:ascii="Times New Roman" w:hAnsi="Times New Roman" w:cs="Times New Roman"/>
            <w:sz w:val="24"/>
            <w:szCs w:val="24"/>
          </w:rPr>
          <w:t>y_test</w:t>
        </w:r>
        <w:proofErr w:type="spellEnd"/>
        <w:r w:rsidRPr="00530C15">
          <w:rPr>
            <w:rFonts w:ascii="Times New Roman" w:hAnsi="Times New Roman" w:cs="Times New Roman"/>
            <w:sz w:val="24"/>
            <w:szCs w:val="24"/>
          </w:rPr>
          <w:t xml:space="preserve">, </w:t>
        </w:r>
        <w:proofErr w:type="spellStart"/>
        <w:r w:rsidRPr="00530C15">
          <w:rPr>
            <w:rFonts w:ascii="Times New Roman" w:hAnsi="Times New Roman" w:cs="Times New Roman"/>
            <w:sz w:val="24"/>
            <w:szCs w:val="24"/>
          </w:rPr>
          <w:t>y_new</w:t>
        </w:r>
        <w:proofErr w:type="spellEnd"/>
        <w:r w:rsidRPr="00530C15">
          <w:rPr>
            <w:rFonts w:ascii="Times New Roman" w:hAnsi="Times New Roman" w:cs="Times New Roman"/>
            <w:sz w:val="24"/>
            <w:szCs w:val="24"/>
          </w:rPr>
          <w:t>)</w:t>
        </w:r>
      </w:ins>
    </w:p>
    <w:p w14:paraId="39937804" w14:textId="77777777" w:rsidR="00AC1E97" w:rsidRPr="00530C15" w:rsidRDefault="00AC1E97" w:rsidP="002B04EF">
      <w:pPr>
        <w:pStyle w:val="HTMLPreformatted"/>
        <w:wordWrap w:val="0"/>
        <w:spacing w:line="360" w:lineRule="auto"/>
        <w:jc w:val="both"/>
        <w:textAlignment w:val="baseline"/>
        <w:rPr>
          <w:ins w:id="3073" w:author="YENDAPALLY, NISHITHA" w:date="2022-07-28T23:15:00Z"/>
          <w:rFonts w:ascii="Times New Roman" w:hAnsi="Times New Roman" w:cs="Times New Roman"/>
          <w:sz w:val="24"/>
          <w:szCs w:val="24"/>
        </w:rPr>
        <w:pPrChange w:id="3074" w:author="Avdesh Mishra" w:date="2022-07-31T23:31:00Z">
          <w:pPr>
            <w:pStyle w:val="HTMLPreformatted"/>
            <w:shd w:val="clear" w:color="auto" w:fill="FFFFFF"/>
            <w:wordWrap w:val="0"/>
            <w:textAlignment w:val="baseline"/>
          </w:pPr>
        </w:pPrChange>
      </w:pPr>
      <w:proofErr w:type="spellStart"/>
      <w:ins w:id="3075" w:author="YENDAPALLY, NISHITHA" w:date="2022-07-28T23:15:00Z">
        <w:r w:rsidRPr="00530C15">
          <w:rPr>
            <w:rFonts w:ascii="Times New Roman" w:hAnsi="Times New Roman" w:cs="Times New Roman"/>
            <w:sz w:val="24"/>
            <w:szCs w:val="24"/>
          </w:rPr>
          <w:t>Accuracy_cla</w:t>
        </w:r>
        <w:proofErr w:type="spellEnd"/>
        <w:r w:rsidRPr="00530C15">
          <w:rPr>
            <w:rFonts w:ascii="Times New Roman" w:hAnsi="Times New Roman" w:cs="Times New Roman"/>
            <w:sz w:val="24"/>
            <w:szCs w:val="24"/>
          </w:rPr>
          <w:t xml:space="preserve">= </w:t>
        </w:r>
        <w:proofErr w:type="spellStart"/>
        <w:r w:rsidRPr="00530C15">
          <w:rPr>
            <w:rFonts w:ascii="Times New Roman" w:hAnsi="Times New Roman" w:cs="Times New Roman"/>
            <w:sz w:val="24"/>
            <w:szCs w:val="24"/>
          </w:rPr>
          <w:t>accuracy_</w:t>
        </w:r>
        <w:proofErr w:type="gramStart"/>
        <w:r w:rsidRPr="00530C15">
          <w:rPr>
            <w:rFonts w:ascii="Times New Roman" w:hAnsi="Times New Roman" w:cs="Times New Roman"/>
            <w:sz w:val="24"/>
            <w:szCs w:val="24"/>
          </w:rPr>
          <w:t>score</w:t>
        </w:r>
        <w:proofErr w:type="spellEnd"/>
        <w:r w:rsidRPr="00530C15">
          <w:rPr>
            <w:rFonts w:ascii="Times New Roman" w:hAnsi="Times New Roman" w:cs="Times New Roman"/>
            <w:sz w:val="24"/>
            <w:szCs w:val="24"/>
          </w:rPr>
          <w:t>(</w:t>
        </w:r>
        <w:proofErr w:type="spellStart"/>
        <w:proofErr w:type="gramEnd"/>
        <w:r w:rsidRPr="00530C15">
          <w:rPr>
            <w:rFonts w:ascii="Times New Roman" w:hAnsi="Times New Roman" w:cs="Times New Roman"/>
            <w:sz w:val="24"/>
            <w:szCs w:val="24"/>
          </w:rPr>
          <w:t>y_test</w:t>
        </w:r>
        <w:proofErr w:type="spellEnd"/>
        <w:r w:rsidRPr="00530C15">
          <w:rPr>
            <w:rFonts w:ascii="Times New Roman" w:hAnsi="Times New Roman" w:cs="Times New Roman"/>
            <w:sz w:val="24"/>
            <w:szCs w:val="24"/>
          </w:rPr>
          <w:t xml:space="preserve">, </w:t>
        </w:r>
        <w:proofErr w:type="spellStart"/>
        <w:r w:rsidRPr="00530C15">
          <w:rPr>
            <w:rFonts w:ascii="Times New Roman" w:hAnsi="Times New Roman" w:cs="Times New Roman"/>
            <w:sz w:val="24"/>
            <w:szCs w:val="24"/>
          </w:rPr>
          <w:t>y_new</w:t>
        </w:r>
        <w:proofErr w:type="spellEnd"/>
        <w:r w:rsidRPr="00530C15">
          <w:rPr>
            <w:rFonts w:ascii="Times New Roman" w:hAnsi="Times New Roman" w:cs="Times New Roman"/>
            <w:sz w:val="24"/>
            <w:szCs w:val="24"/>
          </w:rPr>
          <w:t>)</w:t>
        </w:r>
      </w:ins>
    </w:p>
    <w:p w14:paraId="69701661" w14:textId="77777777" w:rsidR="00AC1E97" w:rsidRPr="00530C15" w:rsidRDefault="00AC1E97" w:rsidP="002B04EF">
      <w:pPr>
        <w:pStyle w:val="HTMLPreformatted"/>
        <w:wordWrap w:val="0"/>
        <w:spacing w:line="360" w:lineRule="auto"/>
        <w:jc w:val="both"/>
        <w:textAlignment w:val="baseline"/>
        <w:rPr>
          <w:ins w:id="3076" w:author="YENDAPALLY, NISHITHA" w:date="2022-07-28T23:15:00Z"/>
          <w:rFonts w:ascii="Times New Roman" w:hAnsi="Times New Roman" w:cs="Times New Roman"/>
          <w:sz w:val="24"/>
          <w:szCs w:val="24"/>
        </w:rPr>
        <w:pPrChange w:id="3077" w:author="Avdesh Mishra" w:date="2022-07-31T23:31:00Z">
          <w:pPr>
            <w:pStyle w:val="HTMLPreformatted"/>
            <w:shd w:val="clear" w:color="auto" w:fill="FFFFFF"/>
            <w:wordWrap w:val="0"/>
            <w:textAlignment w:val="baseline"/>
          </w:pPr>
        </w:pPrChange>
      </w:pPr>
      <w:ins w:id="3078" w:author="YENDAPALLY, NISHITHA" w:date="2022-07-28T23:15:00Z">
        <w:r w:rsidRPr="00530C15">
          <w:rPr>
            <w:rFonts w:ascii="Times New Roman" w:hAnsi="Times New Roman" w:cs="Times New Roman"/>
            <w:sz w:val="24"/>
            <w:szCs w:val="24"/>
          </w:rPr>
          <w:t>Results= 'Independent test Results:\n'</w:t>
        </w:r>
      </w:ins>
    </w:p>
    <w:p w14:paraId="0C177AC8" w14:textId="77777777" w:rsidR="00AC1E97" w:rsidRPr="00530C15" w:rsidRDefault="00AC1E97" w:rsidP="002B04EF">
      <w:pPr>
        <w:pStyle w:val="HTMLPreformatted"/>
        <w:wordWrap w:val="0"/>
        <w:spacing w:line="360" w:lineRule="auto"/>
        <w:jc w:val="both"/>
        <w:textAlignment w:val="baseline"/>
        <w:rPr>
          <w:ins w:id="3079" w:author="YENDAPALLY, NISHITHA" w:date="2022-07-28T23:15:00Z"/>
          <w:rFonts w:ascii="Times New Roman" w:hAnsi="Times New Roman" w:cs="Times New Roman"/>
          <w:sz w:val="24"/>
          <w:szCs w:val="24"/>
        </w:rPr>
        <w:pPrChange w:id="3080" w:author="Avdesh Mishra" w:date="2022-07-31T23:31:00Z">
          <w:pPr>
            <w:pStyle w:val="HTMLPreformatted"/>
            <w:shd w:val="clear" w:color="auto" w:fill="FFFFFF"/>
            <w:wordWrap w:val="0"/>
            <w:textAlignment w:val="baseline"/>
          </w:pPr>
        </w:pPrChange>
      </w:pPr>
      <w:proofErr w:type="spellStart"/>
      <w:ins w:id="3081" w:author="YENDAPALLY, NISHITHA" w:date="2022-07-28T23:15:00Z">
        <w:r w:rsidRPr="00530C15">
          <w:rPr>
            <w:rFonts w:ascii="Times New Roman" w:hAnsi="Times New Roman" w:cs="Times New Roman"/>
            <w:sz w:val="24"/>
            <w:szCs w:val="24"/>
          </w:rPr>
          <w:t>outputFile.write</w:t>
        </w:r>
        <w:proofErr w:type="spellEnd"/>
        <w:r w:rsidRPr="00530C15">
          <w:rPr>
            <w:rFonts w:ascii="Times New Roman" w:hAnsi="Times New Roman" w:cs="Times New Roman"/>
            <w:sz w:val="24"/>
            <w:szCs w:val="24"/>
          </w:rPr>
          <w:t>(</w:t>
        </w:r>
        <w:proofErr w:type="gramStart"/>
        <w:r w:rsidRPr="00530C15">
          <w:rPr>
            <w:rFonts w:ascii="Times New Roman" w:hAnsi="Times New Roman" w:cs="Times New Roman"/>
            <w:sz w:val="24"/>
            <w:szCs w:val="24"/>
          </w:rPr>
          <w:t>str(</w:t>
        </w:r>
        <w:proofErr w:type="gramEnd"/>
        <w:r w:rsidRPr="00530C15">
          <w:rPr>
            <w:rFonts w:ascii="Times New Roman" w:hAnsi="Times New Roman" w:cs="Times New Roman"/>
            <w:sz w:val="24"/>
            <w:szCs w:val="24"/>
          </w:rPr>
          <w:t>Results)+'\n')</w:t>
        </w:r>
      </w:ins>
    </w:p>
    <w:p w14:paraId="7BCE0193" w14:textId="77777777" w:rsidR="00AC1E97" w:rsidRPr="00530C15" w:rsidRDefault="00AC1E97" w:rsidP="002B04EF">
      <w:pPr>
        <w:pStyle w:val="HTMLPreformatted"/>
        <w:wordWrap w:val="0"/>
        <w:spacing w:line="360" w:lineRule="auto"/>
        <w:jc w:val="both"/>
        <w:textAlignment w:val="baseline"/>
        <w:rPr>
          <w:ins w:id="3082" w:author="YENDAPALLY, NISHITHA" w:date="2022-07-28T23:15:00Z"/>
          <w:rFonts w:ascii="Times New Roman" w:hAnsi="Times New Roman" w:cs="Times New Roman"/>
          <w:sz w:val="24"/>
          <w:szCs w:val="24"/>
        </w:rPr>
        <w:pPrChange w:id="3083" w:author="Avdesh Mishra" w:date="2022-07-31T23:31:00Z">
          <w:pPr>
            <w:pStyle w:val="HTMLPreformatted"/>
            <w:shd w:val="clear" w:color="auto" w:fill="FFFFFF"/>
            <w:wordWrap w:val="0"/>
            <w:textAlignment w:val="baseline"/>
          </w:pPr>
        </w:pPrChange>
      </w:pPr>
      <w:proofErr w:type="spellStart"/>
      <w:ins w:id="3084" w:author="YENDAPALLY, NISHITHA" w:date="2022-07-28T23:15:00Z">
        <w:r w:rsidRPr="00530C15">
          <w:rPr>
            <w:rFonts w:ascii="Times New Roman" w:hAnsi="Times New Roman" w:cs="Times New Roman"/>
            <w:sz w:val="24"/>
            <w:szCs w:val="24"/>
          </w:rPr>
          <w:t>outputFile.write</w:t>
        </w:r>
        <w:proofErr w:type="spellEnd"/>
        <w:r w:rsidRPr="00530C15">
          <w:rPr>
            <w:rFonts w:ascii="Times New Roman" w:hAnsi="Times New Roman" w:cs="Times New Roman"/>
            <w:sz w:val="24"/>
            <w:szCs w:val="24"/>
          </w:rPr>
          <w:t>('TP= %f\n'%TP1)</w:t>
        </w:r>
      </w:ins>
    </w:p>
    <w:p w14:paraId="291F6A13" w14:textId="77777777" w:rsidR="00AC1E97" w:rsidRPr="00530C15" w:rsidRDefault="00AC1E97" w:rsidP="002B04EF">
      <w:pPr>
        <w:pStyle w:val="HTMLPreformatted"/>
        <w:wordWrap w:val="0"/>
        <w:spacing w:line="360" w:lineRule="auto"/>
        <w:jc w:val="both"/>
        <w:textAlignment w:val="baseline"/>
        <w:rPr>
          <w:ins w:id="3085" w:author="YENDAPALLY, NISHITHA" w:date="2022-07-28T23:15:00Z"/>
          <w:rFonts w:ascii="Times New Roman" w:hAnsi="Times New Roman" w:cs="Times New Roman"/>
          <w:sz w:val="24"/>
          <w:szCs w:val="24"/>
        </w:rPr>
        <w:pPrChange w:id="3086" w:author="Avdesh Mishra" w:date="2022-07-31T23:31:00Z">
          <w:pPr>
            <w:pStyle w:val="HTMLPreformatted"/>
            <w:shd w:val="clear" w:color="auto" w:fill="FFFFFF"/>
            <w:wordWrap w:val="0"/>
            <w:textAlignment w:val="baseline"/>
          </w:pPr>
        </w:pPrChange>
      </w:pPr>
      <w:proofErr w:type="spellStart"/>
      <w:ins w:id="3087" w:author="YENDAPALLY, NISHITHA" w:date="2022-07-28T23:15:00Z">
        <w:r w:rsidRPr="00530C15">
          <w:rPr>
            <w:rFonts w:ascii="Times New Roman" w:hAnsi="Times New Roman" w:cs="Times New Roman"/>
            <w:sz w:val="24"/>
            <w:szCs w:val="24"/>
          </w:rPr>
          <w:t>outputFile.write</w:t>
        </w:r>
        <w:proofErr w:type="spellEnd"/>
        <w:r w:rsidRPr="00530C15">
          <w:rPr>
            <w:rFonts w:ascii="Times New Roman" w:hAnsi="Times New Roman" w:cs="Times New Roman"/>
            <w:sz w:val="24"/>
            <w:szCs w:val="24"/>
          </w:rPr>
          <w:t>('TN= %f\n'%TN1)</w:t>
        </w:r>
      </w:ins>
    </w:p>
    <w:p w14:paraId="3535368A" w14:textId="77777777" w:rsidR="00AC1E97" w:rsidRPr="00530C15" w:rsidRDefault="00AC1E97" w:rsidP="002B04EF">
      <w:pPr>
        <w:pStyle w:val="HTMLPreformatted"/>
        <w:wordWrap w:val="0"/>
        <w:spacing w:line="360" w:lineRule="auto"/>
        <w:jc w:val="both"/>
        <w:textAlignment w:val="baseline"/>
        <w:rPr>
          <w:ins w:id="3088" w:author="YENDAPALLY, NISHITHA" w:date="2022-07-28T23:15:00Z"/>
          <w:rFonts w:ascii="Times New Roman" w:hAnsi="Times New Roman" w:cs="Times New Roman"/>
          <w:sz w:val="24"/>
          <w:szCs w:val="24"/>
        </w:rPr>
        <w:pPrChange w:id="3089" w:author="Avdesh Mishra" w:date="2022-07-31T23:31:00Z">
          <w:pPr>
            <w:pStyle w:val="HTMLPreformatted"/>
            <w:shd w:val="clear" w:color="auto" w:fill="FFFFFF"/>
            <w:wordWrap w:val="0"/>
            <w:textAlignment w:val="baseline"/>
          </w:pPr>
        </w:pPrChange>
      </w:pPr>
      <w:proofErr w:type="spellStart"/>
      <w:ins w:id="3090" w:author="YENDAPALLY, NISHITHA" w:date="2022-07-28T23:15:00Z">
        <w:r w:rsidRPr="00530C15">
          <w:rPr>
            <w:rFonts w:ascii="Times New Roman" w:hAnsi="Times New Roman" w:cs="Times New Roman"/>
            <w:sz w:val="24"/>
            <w:szCs w:val="24"/>
          </w:rPr>
          <w:t>outputFile.write</w:t>
        </w:r>
        <w:proofErr w:type="spellEnd"/>
        <w:r w:rsidRPr="00530C15">
          <w:rPr>
            <w:rFonts w:ascii="Times New Roman" w:hAnsi="Times New Roman" w:cs="Times New Roman"/>
            <w:sz w:val="24"/>
            <w:szCs w:val="24"/>
          </w:rPr>
          <w:t>('FP= %f\n'%FP1)</w:t>
        </w:r>
      </w:ins>
    </w:p>
    <w:p w14:paraId="557A2B97" w14:textId="77777777" w:rsidR="00AC1E97" w:rsidRPr="00530C15" w:rsidRDefault="00AC1E97" w:rsidP="002B04EF">
      <w:pPr>
        <w:pStyle w:val="HTMLPreformatted"/>
        <w:wordWrap w:val="0"/>
        <w:spacing w:line="360" w:lineRule="auto"/>
        <w:jc w:val="both"/>
        <w:textAlignment w:val="baseline"/>
        <w:rPr>
          <w:ins w:id="3091" w:author="YENDAPALLY, NISHITHA" w:date="2022-07-28T23:15:00Z"/>
          <w:rFonts w:ascii="Times New Roman" w:hAnsi="Times New Roman" w:cs="Times New Roman"/>
          <w:sz w:val="24"/>
          <w:szCs w:val="24"/>
        </w:rPr>
        <w:pPrChange w:id="3092" w:author="Avdesh Mishra" w:date="2022-07-31T23:31:00Z">
          <w:pPr>
            <w:pStyle w:val="HTMLPreformatted"/>
            <w:shd w:val="clear" w:color="auto" w:fill="FFFFFF"/>
            <w:wordWrap w:val="0"/>
            <w:textAlignment w:val="baseline"/>
          </w:pPr>
        </w:pPrChange>
      </w:pPr>
      <w:proofErr w:type="spellStart"/>
      <w:ins w:id="3093" w:author="YENDAPALLY, NISHITHA" w:date="2022-07-28T23:15:00Z">
        <w:r w:rsidRPr="00530C15">
          <w:rPr>
            <w:rFonts w:ascii="Times New Roman" w:hAnsi="Times New Roman" w:cs="Times New Roman"/>
            <w:sz w:val="24"/>
            <w:szCs w:val="24"/>
          </w:rPr>
          <w:t>outputFile.write</w:t>
        </w:r>
        <w:proofErr w:type="spellEnd"/>
        <w:r w:rsidRPr="00530C15">
          <w:rPr>
            <w:rFonts w:ascii="Times New Roman" w:hAnsi="Times New Roman" w:cs="Times New Roman"/>
            <w:sz w:val="24"/>
            <w:szCs w:val="24"/>
          </w:rPr>
          <w:t>('FN= %f\n'%FN1)</w:t>
        </w:r>
      </w:ins>
    </w:p>
    <w:p w14:paraId="4AE7296E" w14:textId="77777777" w:rsidR="00AC1E97" w:rsidRPr="00530C15" w:rsidRDefault="00AC1E97" w:rsidP="002B04EF">
      <w:pPr>
        <w:pStyle w:val="HTMLPreformatted"/>
        <w:wordWrap w:val="0"/>
        <w:spacing w:line="360" w:lineRule="auto"/>
        <w:jc w:val="both"/>
        <w:textAlignment w:val="baseline"/>
        <w:rPr>
          <w:ins w:id="3094" w:author="YENDAPALLY, NISHITHA" w:date="2022-07-28T23:15:00Z"/>
          <w:rFonts w:ascii="Times New Roman" w:hAnsi="Times New Roman" w:cs="Times New Roman"/>
          <w:sz w:val="24"/>
          <w:szCs w:val="24"/>
        </w:rPr>
        <w:pPrChange w:id="3095" w:author="Avdesh Mishra" w:date="2022-07-31T23:31:00Z">
          <w:pPr>
            <w:pStyle w:val="HTMLPreformatted"/>
            <w:shd w:val="clear" w:color="auto" w:fill="FFFFFF"/>
            <w:wordWrap w:val="0"/>
            <w:textAlignment w:val="baseline"/>
          </w:pPr>
        </w:pPrChange>
      </w:pPr>
      <w:proofErr w:type="spellStart"/>
      <w:ins w:id="3096" w:author="YENDAPALLY, NISHITHA" w:date="2022-07-28T23:15:00Z">
        <w:r w:rsidRPr="00530C15">
          <w:rPr>
            <w:rFonts w:ascii="Times New Roman" w:hAnsi="Times New Roman" w:cs="Times New Roman"/>
            <w:sz w:val="24"/>
            <w:szCs w:val="24"/>
          </w:rPr>
          <w:t>outputFile.write</w:t>
        </w:r>
        <w:proofErr w:type="spellEnd"/>
        <w:r w:rsidRPr="00530C15">
          <w:rPr>
            <w:rFonts w:ascii="Times New Roman" w:hAnsi="Times New Roman" w:cs="Times New Roman"/>
            <w:sz w:val="24"/>
            <w:szCs w:val="24"/>
          </w:rPr>
          <w:t>('Recall/</w:t>
        </w:r>
        <w:proofErr w:type="spellStart"/>
        <w:r w:rsidRPr="00530C15">
          <w:rPr>
            <w:rFonts w:ascii="Times New Roman" w:hAnsi="Times New Roman" w:cs="Times New Roman"/>
            <w:sz w:val="24"/>
            <w:szCs w:val="24"/>
          </w:rPr>
          <w:t>sensivity</w:t>
        </w:r>
        <w:proofErr w:type="spellEnd"/>
        <w:r w:rsidRPr="00530C15">
          <w:rPr>
            <w:rFonts w:ascii="Times New Roman" w:hAnsi="Times New Roman" w:cs="Times New Roman"/>
            <w:sz w:val="24"/>
            <w:szCs w:val="24"/>
          </w:rPr>
          <w:t>= %.5f\n '%</w:t>
        </w:r>
        <w:proofErr w:type="spellStart"/>
        <w:r w:rsidRPr="00530C15">
          <w:rPr>
            <w:rFonts w:ascii="Times New Roman" w:hAnsi="Times New Roman" w:cs="Times New Roman"/>
            <w:sz w:val="24"/>
            <w:szCs w:val="24"/>
          </w:rPr>
          <w:t>REC_cla</w:t>
        </w:r>
        <w:proofErr w:type="spellEnd"/>
        <w:r w:rsidRPr="00530C15">
          <w:rPr>
            <w:rFonts w:ascii="Times New Roman" w:hAnsi="Times New Roman" w:cs="Times New Roman"/>
            <w:sz w:val="24"/>
            <w:szCs w:val="24"/>
          </w:rPr>
          <w:t>)</w:t>
        </w:r>
      </w:ins>
    </w:p>
    <w:p w14:paraId="212D382E" w14:textId="77777777" w:rsidR="00AC1E97" w:rsidRPr="00530C15" w:rsidRDefault="00AC1E97" w:rsidP="002B04EF">
      <w:pPr>
        <w:pStyle w:val="HTMLPreformatted"/>
        <w:wordWrap w:val="0"/>
        <w:spacing w:line="360" w:lineRule="auto"/>
        <w:jc w:val="both"/>
        <w:textAlignment w:val="baseline"/>
        <w:rPr>
          <w:ins w:id="3097" w:author="YENDAPALLY, NISHITHA" w:date="2022-07-28T23:15:00Z"/>
          <w:rFonts w:ascii="Times New Roman" w:hAnsi="Times New Roman" w:cs="Times New Roman"/>
          <w:sz w:val="24"/>
          <w:szCs w:val="24"/>
        </w:rPr>
        <w:pPrChange w:id="3098" w:author="Avdesh Mishra" w:date="2022-07-31T23:31:00Z">
          <w:pPr>
            <w:pStyle w:val="HTMLPreformatted"/>
            <w:shd w:val="clear" w:color="auto" w:fill="FFFFFF"/>
            <w:wordWrap w:val="0"/>
            <w:textAlignment w:val="baseline"/>
          </w:pPr>
        </w:pPrChange>
      </w:pPr>
      <w:proofErr w:type="spellStart"/>
      <w:ins w:id="3099" w:author="YENDAPALLY, NISHITHA" w:date="2022-07-28T23:15:00Z">
        <w:r w:rsidRPr="00530C15">
          <w:rPr>
            <w:rFonts w:ascii="Times New Roman" w:hAnsi="Times New Roman" w:cs="Times New Roman"/>
            <w:sz w:val="24"/>
            <w:szCs w:val="24"/>
          </w:rPr>
          <w:t>outputFile.write</w:t>
        </w:r>
        <w:proofErr w:type="spellEnd"/>
        <w:r w:rsidRPr="00530C15">
          <w:rPr>
            <w:rFonts w:ascii="Times New Roman" w:hAnsi="Times New Roman" w:cs="Times New Roman"/>
            <w:sz w:val="24"/>
            <w:szCs w:val="24"/>
          </w:rPr>
          <w:t>('specificity=%.5f\n'%</w:t>
        </w:r>
        <w:proofErr w:type="spellStart"/>
        <w:r w:rsidRPr="00530C15">
          <w:rPr>
            <w:rFonts w:ascii="Times New Roman" w:hAnsi="Times New Roman" w:cs="Times New Roman"/>
            <w:sz w:val="24"/>
            <w:szCs w:val="24"/>
          </w:rPr>
          <w:t>SPEC_cla</w:t>
        </w:r>
        <w:proofErr w:type="spellEnd"/>
        <w:r w:rsidRPr="00530C15">
          <w:rPr>
            <w:rFonts w:ascii="Times New Roman" w:hAnsi="Times New Roman" w:cs="Times New Roman"/>
            <w:sz w:val="24"/>
            <w:szCs w:val="24"/>
          </w:rPr>
          <w:t>)</w:t>
        </w:r>
      </w:ins>
    </w:p>
    <w:p w14:paraId="5ED100AB" w14:textId="77777777" w:rsidR="00AC1E97" w:rsidRPr="00530C15" w:rsidRDefault="00AC1E97" w:rsidP="002B04EF">
      <w:pPr>
        <w:pStyle w:val="HTMLPreformatted"/>
        <w:wordWrap w:val="0"/>
        <w:spacing w:line="360" w:lineRule="auto"/>
        <w:jc w:val="both"/>
        <w:textAlignment w:val="baseline"/>
        <w:rPr>
          <w:ins w:id="3100" w:author="YENDAPALLY, NISHITHA" w:date="2022-07-28T23:15:00Z"/>
          <w:rFonts w:ascii="Times New Roman" w:hAnsi="Times New Roman" w:cs="Times New Roman"/>
          <w:sz w:val="24"/>
          <w:szCs w:val="24"/>
        </w:rPr>
        <w:pPrChange w:id="3101" w:author="Avdesh Mishra" w:date="2022-07-31T23:31:00Z">
          <w:pPr>
            <w:pStyle w:val="HTMLPreformatted"/>
            <w:shd w:val="clear" w:color="auto" w:fill="FFFFFF"/>
            <w:wordWrap w:val="0"/>
            <w:textAlignment w:val="baseline"/>
          </w:pPr>
        </w:pPrChange>
      </w:pPr>
      <w:proofErr w:type="spellStart"/>
      <w:ins w:id="3102" w:author="YENDAPALLY, NISHITHA" w:date="2022-07-28T23:15:00Z">
        <w:r w:rsidRPr="00530C15">
          <w:rPr>
            <w:rFonts w:ascii="Times New Roman" w:hAnsi="Times New Roman" w:cs="Times New Roman"/>
            <w:sz w:val="24"/>
            <w:szCs w:val="24"/>
          </w:rPr>
          <w:t>outputFile.write</w:t>
        </w:r>
        <w:proofErr w:type="spellEnd"/>
        <w:r w:rsidRPr="00530C15">
          <w:rPr>
            <w:rFonts w:ascii="Times New Roman" w:hAnsi="Times New Roman" w:cs="Times New Roman"/>
            <w:sz w:val="24"/>
            <w:szCs w:val="24"/>
          </w:rPr>
          <w:t>('</w:t>
        </w:r>
        <w:proofErr w:type="spellStart"/>
        <w:r w:rsidRPr="00530C15">
          <w:rPr>
            <w:rFonts w:ascii="Times New Roman" w:hAnsi="Times New Roman" w:cs="Times New Roman"/>
            <w:sz w:val="24"/>
            <w:szCs w:val="24"/>
          </w:rPr>
          <w:t>accuracy_balanced</w:t>
        </w:r>
        <w:proofErr w:type="spellEnd"/>
        <w:r w:rsidRPr="00530C15">
          <w:rPr>
            <w:rFonts w:ascii="Times New Roman" w:hAnsi="Times New Roman" w:cs="Times New Roman"/>
            <w:sz w:val="24"/>
            <w:szCs w:val="24"/>
          </w:rPr>
          <w:t>= %.5f\n'%</w:t>
        </w:r>
        <w:proofErr w:type="spellStart"/>
        <w:r w:rsidRPr="00530C15">
          <w:rPr>
            <w:rFonts w:ascii="Times New Roman" w:hAnsi="Times New Roman" w:cs="Times New Roman"/>
            <w:sz w:val="24"/>
            <w:szCs w:val="24"/>
          </w:rPr>
          <w:t>Acc_Balance</w:t>
        </w:r>
        <w:proofErr w:type="spellEnd"/>
        <w:r w:rsidRPr="00530C15">
          <w:rPr>
            <w:rFonts w:ascii="Times New Roman" w:hAnsi="Times New Roman" w:cs="Times New Roman"/>
            <w:sz w:val="24"/>
            <w:szCs w:val="24"/>
          </w:rPr>
          <w:t>)</w:t>
        </w:r>
      </w:ins>
    </w:p>
    <w:p w14:paraId="131396A9" w14:textId="77777777" w:rsidR="00AC1E97" w:rsidRPr="00530C15" w:rsidRDefault="00AC1E97" w:rsidP="002B04EF">
      <w:pPr>
        <w:pStyle w:val="HTMLPreformatted"/>
        <w:wordWrap w:val="0"/>
        <w:spacing w:line="360" w:lineRule="auto"/>
        <w:jc w:val="both"/>
        <w:textAlignment w:val="baseline"/>
        <w:rPr>
          <w:ins w:id="3103" w:author="YENDAPALLY, NISHITHA" w:date="2022-07-28T23:15:00Z"/>
          <w:rFonts w:ascii="Times New Roman" w:hAnsi="Times New Roman" w:cs="Times New Roman"/>
          <w:sz w:val="24"/>
          <w:szCs w:val="24"/>
        </w:rPr>
        <w:pPrChange w:id="3104" w:author="Avdesh Mishra" w:date="2022-07-31T23:31:00Z">
          <w:pPr>
            <w:pStyle w:val="HTMLPreformatted"/>
            <w:shd w:val="clear" w:color="auto" w:fill="FFFFFF"/>
            <w:wordWrap w:val="0"/>
            <w:textAlignment w:val="baseline"/>
          </w:pPr>
        </w:pPrChange>
      </w:pPr>
      <w:proofErr w:type="spellStart"/>
      <w:ins w:id="3105" w:author="YENDAPALLY, NISHITHA" w:date="2022-07-28T23:15:00Z">
        <w:r w:rsidRPr="00530C15">
          <w:rPr>
            <w:rFonts w:ascii="Times New Roman" w:hAnsi="Times New Roman" w:cs="Times New Roman"/>
            <w:sz w:val="24"/>
            <w:szCs w:val="24"/>
          </w:rPr>
          <w:t>outputFile.write</w:t>
        </w:r>
        <w:proofErr w:type="spellEnd"/>
        <w:r w:rsidRPr="00530C15">
          <w:rPr>
            <w:rFonts w:ascii="Times New Roman" w:hAnsi="Times New Roman" w:cs="Times New Roman"/>
            <w:sz w:val="24"/>
            <w:szCs w:val="24"/>
          </w:rPr>
          <w:t>('</w:t>
        </w:r>
        <w:proofErr w:type="spellStart"/>
        <w:r w:rsidRPr="00530C15">
          <w:rPr>
            <w:rFonts w:ascii="Times New Roman" w:hAnsi="Times New Roman" w:cs="Times New Roman"/>
            <w:sz w:val="24"/>
            <w:szCs w:val="24"/>
          </w:rPr>
          <w:t>overall_accuracy</w:t>
        </w:r>
        <w:proofErr w:type="spellEnd"/>
        <w:r w:rsidRPr="00530C15">
          <w:rPr>
            <w:rFonts w:ascii="Times New Roman" w:hAnsi="Times New Roman" w:cs="Times New Roman"/>
            <w:sz w:val="24"/>
            <w:szCs w:val="24"/>
          </w:rPr>
          <w:t xml:space="preserve">= %.5f\n'% </w:t>
        </w:r>
        <w:proofErr w:type="spellStart"/>
        <w:r w:rsidRPr="00530C15">
          <w:rPr>
            <w:rFonts w:ascii="Times New Roman" w:hAnsi="Times New Roman" w:cs="Times New Roman"/>
            <w:sz w:val="24"/>
            <w:szCs w:val="24"/>
          </w:rPr>
          <w:t>Accuracy_cla</w:t>
        </w:r>
        <w:proofErr w:type="spellEnd"/>
        <w:r w:rsidRPr="00530C15">
          <w:rPr>
            <w:rFonts w:ascii="Times New Roman" w:hAnsi="Times New Roman" w:cs="Times New Roman"/>
            <w:sz w:val="24"/>
            <w:szCs w:val="24"/>
          </w:rPr>
          <w:t>)</w:t>
        </w:r>
      </w:ins>
    </w:p>
    <w:p w14:paraId="71879281" w14:textId="77777777" w:rsidR="00AC1E97" w:rsidRPr="00530C15" w:rsidRDefault="00AC1E97" w:rsidP="002B04EF">
      <w:pPr>
        <w:pStyle w:val="HTMLPreformatted"/>
        <w:wordWrap w:val="0"/>
        <w:spacing w:line="360" w:lineRule="auto"/>
        <w:jc w:val="both"/>
        <w:textAlignment w:val="baseline"/>
        <w:rPr>
          <w:ins w:id="3106" w:author="YENDAPALLY, NISHITHA" w:date="2022-07-28T23:15:00Z"/>
          <w:rFonts w:ascii="Times New Roman" w:hAnsi="Times New Roman" w:cs="Times New Roman"/>
          <w:sz w:val="24"/>
          <w:szCs w:val="24"/>
        </w:rPr>
        <w:pPrChange w:id="3107" w:author="Avdesh Mishra" w:date="2022-07-31T23:31:00Z">
          <w:pPr>
            <w:pStyle w:val="HTMLPreformatted"/>
            <w:shd w:val="clear" w:color="auto" w:fill="FFFFFF"/>
            <w:wordWrap w:val="0"/>
            <w:textAlignment w:val="baseline"/>
          </w:pPr>
        </w:pPrChange>
      </w:pPr>
      <w:proofErr w:type="spellStart"/>
      <w:ins w:id="3108" w:author="YENDAPALLY, NISHITHA" w:date="2022-07-28T23:15:00Z">
        <w:r w:rsidRPr="00530C15">
          <w:rPr>
            <w:rFonts w:ascii="Times New Roman" w:hAnsi="Times New Roman" w:cs="Times New Roman"/>
            <w:sz w:val="24"/>
            <w:szCs w:val="24"/>
          </w:rPr>
          <w:t>outputFile.write</w:t>
        </w:r>
        <w:proofErr w:type="spellEnd"/>
        <w:r w:rsidRPr="00530C15">
          <w:rPr>
            <w:rFonts w:ascii="Times New Roman" w:hAnsi="Times New Roman" w:cs="Times New Roman"/>
            <w:sz w:val="24"/>
            <w:szCs w:val="24"/>
          </w:rPr>
          <w:t>('precision= %.5f\n'%</w:t>
        </w:r>
        <w:proofErr w:type="spellStart"/>
        <w:r w:rsidRPr="00530C15">
          <w:rPr>
            <w:rFonts w:ascii="Times New Roman" w:hAnsi="Times New Roman" w:cs="Times New Roman"/>
            <w:sz w:val="24"/>
            <w:szCs w:val="24"/>
          </w:rPr>
          <w:t>PREC_cla</w:t>
        </w:r>
        <w:proofErr w:type="spellEnd"/>
        <w:r w:rsidRPr="00530C15">
          <w:rPr>
            <w:rFonts w:ascii="Times New Roman" w:hAnsi="Times New Roman" w:cs="Times New Roman"/>
            <w:sz w:val="24"/>
            <w:szCs w:val="24"/>
          </w:rPr>
          <w:t>)</w:t>
        </w:r>
      </w:ins>
    </w:p>
    <w:p w14:paraId="790C5925" w14:textId="77777777" w:rsidR="00AC1E97" w:rsidRPr="00530C15" w:rsidRDefault="00AC1E97" w:rsidP="002B04EF">
      <w:pPr>
        <w:pStyle w:val="HTMLPreformatted"/>
        <w:wordWrap w:val="0"/>
        <w:spacing w:line="360" w:lineRule="auto"/>
        <w:jc w:val="both"/>
        <w:textAlignment w:val="baseline"/>
        <w:rPr>
          <w:ins w:id="3109" w:author="YENDAPALLY, NISHITHA" w:date="2022-07-28T23:15:00Z"/>
          <w:rFonts w:ascii="Times New Roman" w:hAnsi="Times New Roman" w:cs="Times New Roman"/>
          <w:sz w:val="24"/>
          <w:szCs w:val="24"/>
        </w:rPr>
        <w:pPrChange w:id="3110" w:author="Avdesh Mishra" w:date="2022-07-31T23:31:00Z">
          <w:pPr>
            <w:pStyle w:val="HTMLPreformatted"/>
            <w:shd w:val="clear" w:color="auto" w:fill="FFFFFF"/>
            <w:wordWrap w:val="0"/>
            <w:textAlignment w:val="baseline"/>
          </w:pPr>
        </w:pPrChange>
      </w:pPr>
      <w:proofErr w:type="spellStart"/>
      <w:ins w:id="3111" w:author="YENDAPALLY, NISHITHA" w:date="2022-07-28T23:15:00Z">
        <w:r w:rsidRPr="00530C15">
          <w:rPr>
            <w:rFonts w:ascii="Times New Roman" w:hAnsi="Times New Roman" w:cs="Times New Roman"/>
            <w:sz w:val="24"/>
            <w:szCs w:val="24"/>
          </w:rPr>
          <w:t>outputFile.write</w:t>
        </w:r>
        <w:proofErr w:type="spellEnd"/>
        <w:r w:rsidRPr="00530C15">
          <w:rPr>
            <w:rFonts w:ascii="Times New Roman" w:hAnsi="Times New Roman" w:cs="Times New Roman"/>
            <w:sz w:val="24"/>
            <w:szCs w:val="24"/>
          </w:rPr>
          <w:t>('F1=%.5f\n' %F1_cla)</w:t>
        </w:r>
      </w:ins>
    </w:p>
    <w:p w14:paraId="69C4CB10" w14:textId="77777777" w:rsidR="00AC1E97" w:rsidRPr="00530C15" w:rsidRDefault="00AC1E97" w:rsidP="002B04EF">
      <w:pPr>
        <w:pStyle w:val="HTMLPreformatted"/>
        <w:wordWrap w:val="0"/>
        <w:spacing w:line="360" w:lineRule="auto"/>
        <w:jc w:val="both"/>
        <w:textAlignment w:val="baseline"/>
        <w:rPr>
          <w:ins w:id="3112" w:author="YENDAPALLY, NISHITHA" w:date="2022-07-28T23:15:00Z"/>
          <w:rFonts w:ascii="Times New Roman" w:hAnsi="Times New Roman" w:cs="Times New Roman"/>
          <w:sz w:val="24"/>
          <w:szCs w:val="24"/>
        </w:rPr>
        <w:pPrChange w:id="3113" w:author="Avdesh Mishra" w:date="2022-07-31T23:31:00Z">
          <w:pPr>
            <w:pStyle w:val="HTMLPreformatted"/>
            <w:shd w:val="clear" w:color="auto" w:fill="FFFFFF"/>
            <w:wordWrap w:val="0"/>
            <w:textAlignment w:val="baseline"/>
          </w:pPr>
        </w:pPrChange>
      </w:pPr>
      <w:proofErr w:type="spellStart"/>
      <w:ins w:id="3114" w:author="YENDAPALLY, NISHITHA" w:date="2022-07-28T23:15:00Z">
        <w:r w:rsidRPr="00530C15">
          <w:rPr>
            <w:rFonts w:ascii="Times New Roman" w:hAnsi="Times New Roman" w:cs="Times New Roman"/>
            <w:sz w:val="24"/>
            <w:szCs w:val="24"/>
          </w:rPr>
          <w:t>outputFile.write</w:t>
        </w:r>
        <w:proofErr w:type="spellEnd"/>
        <w:r w:rsidRPr="00530C15">
          <w:rPr>
            <w:rFonts w:ascii="Times New Roman" w:hAnsi="Times New Roman" w:cs="Times New Roman"/>
            <w:sz w:val="24"/>
            <w:szCs w:val="24"/>
          </w:rPr>
          <w:t>('MCC= %.5f\n'%</w:t>
        </w:r>
        <w:proofErr w:type="spellStart"/>
        <w:r w:rsidRPr="00530C15">
          <w:rPr>
            <w:rFonts w:ascii="Times New Roman" w:hAnsi="Times New Roman" w:cs="Times New Roman"/>
            <w:sz w:val="24"/>
            <w:szCs w:val="24"/>
          </w:rPr>
          <w:t>MCC_cla</w:t>
        </w:r>
        <w:proofErr w:type="spellEnd"/>
        <w:r w:rsidRPr="00530C15">
          <w:rPr>
            <w:rFonts w:ascii="Times New Roman" w:hAnsi="Times New Roman" w:cs="Times New Roman"/>
            <w:sz w:val="24"/>
            <w:szCs w:val="24"/>
          </w:rPr>
          <w:t>)</w:t>
        </w:r>
      </w:ins>
    </w:p>
    <w:p w14:paraId="3DAF10EF" w14:textId="77777777" w:rsidR="00AC1E97" w:rsidRPr="005101EE" w:rsidRDefault="00AC1E97" w:rsidP="002B04EF">
      <w:pPr>
        <w:pStyle w:val="HTMLPreformatted"/>
        <w:wordWrap w:val="0"/>
        <w:spacing w:line="360" w:lineRule="auto"/>
        <w:jc w:val="both"/>
        <w:textAlignment w:val="baseline"/>
        <w:rPr>
          <w:ins w:id="3115" w:author="YENDAPALLY, NISHITHA" w:date="2022-07-28T23:15:00Z"/>
          <w:rFonts w:ascii="Times New Roman" w:hAnsi="Times New Roman" w:cs="Times New Roman"/>
          <w:sz w:val="24"/>
          <w:szCs w:val="24"/>
        </w:rPr>
        <w:pPrChange w:id="3116" w:author="Avdesh Mishra" w:date="2022-07-31T23:31:00Z">
          <w:pPr>
            <w:pStyle w:val="HTMLPreformatted"/>
            <w:shd w:val="clear" w:color="auto" w:fill="FFFFFF"/>
            <w:wordWrap w:val="0"/>
            <w:textAlignment w:val="baseline"/>
          </w:pPr>
        </w:pPrChange>
      </w:pPr>
      <w:proofErr w:type="spellStart"/>
      <w:ins w:id="3117" w:author="YENDAPALLY, NISHITHA" w:date="2022-07-28T23:15:00Z">
        <w:r w:rsidRPr="00530C15">
          <w:rPr>
            <w:rFonts w:ascii="Times New Roman" w:hAnsi="Times New Roman" w:cs="Times New Roman"/>
            <w:sz w:val="24"/>
            <w:szCs w:val="24"/>
          </w:rPr>
          <w:t>outputFile.close</w:t>
        </w:r>
        <w:proofErr w:type="spellEnd"/>
        <w:r w:rsidRPr="00530C15">
          <w:rPr>
            <w:rFonts w:ascii="Times New Roman" w:hAnsi="Times New Roman" w:cs="Times New Roman"/>
            <w:sz w:val="24"/>
            <w:szCs w:val="24"/>
          </w:rPr>
          <w:t>()</w:t>
        </w:r>
      </w:ins>
    </w:p>
    <w:p w14:paraId="00297ECA" w14:textId="77777777" w:rsidR="00AC1E97" w:rsidRDefault="00AC1E97" w:rsidP="002B04EF">
      <w:pPr>
        <w:pStyle w:val="HTMLPreformatted"/>
        <w:wordWrap w:val="0"/>
        <w:spacing w:line="360" w:lineRule="auto"/>
        <w:jc w:val="both"/>
        <w:textAlignment w:val="baseline"/>
        <w:rPr>
          <w:ins w:id="3118" w:author="YENDAPALLY, NISHITHA" w:date="2022-07-28T23:15:00Z"/>
          <w:rFonts w:ascii="Times New Roman" w:hAnsi="Times New Roman" w:cs="Times New Roman"/>
          <w:sz w:val="24"/>
          <w:szCs w:val="24"/>
        </w:rPr>
        <w:pPrChange w:id="3119" w:author="Avdesh Mishra" w:date="2022-07-31T23:31:00Z">
          <w:pPr>
            <w:pStyle w:val="HTMLPreformatted"/>
            <w:shd w:val="clear" w:color="auto" w:fill="FFFFFF"/>
            <w:wordWrap w:val="0"/>
            <w:textAlignment w:val="baseline"/>
          </w:pPr>
        </w:pPrChange>
      </w:pPr>
    </w:p>
    <w:p w14:paraId="52F1B651" w14:textId="77777777" w:rsidR="00AC1E97" w:rsidRPr="005101EE" w:rsidRDefault="00AC1E97" w:rsidP="002B04EF">
      <w:pPr>
        <w:pStyle w:val="HTMLPreformatted"/>
        <w:wordWrap w:val="0"/>
        <w:spacing w:line="360" w:lineRule="auto"/>
        <w:jc w:val="both"/>
        <w:textAlignment w:val="baseline"/>
        <w:rPr>
          <w:ins w:id="3120" w:author="YENDAPALLY, NISHITHA" w:date="2022-07-28T23:15:00Z"/>
          <w:rFonts w:ascii="Times New Roman" w:hAnsi="Times New Roman" w:cs="Times New Roman"/>
          <w:b/>
          <w:bCs/>
          <w:sz w:val="24"/>
          <w:szCs w:val="24"/>
        </w:rPr>
        <w:pPrChange w:id="3121" w:author="Avdesh Mishra" w:date="2022-07-31T23:31:00Z">
          <w:pPr>
            <w:pStyle w:val="HTMLPreformatted"/>
            <w:shd w:val="clear" w:color="auto" w:fill="FFFFFF"/>
            <w:wordWrap w:val="0"/>
            <w:textAlignment w:val="baseline"/>
          </w:pPr>
        </w:pPrChange>
      </w:pPr>
      <w:ins w:id="3122" w:author="YENDAPALLY, NISHITHA" w:date="2022-07-28T23:15:00Z">
        <w:r>
          <w:rPr>
            <w:rFonts w:ascii="Times New Roman" w:hAnsi="Times New Roman" w:cs="Times New Roman"/>
            <w:b/>
            <w:bCs/>
            <w:sz w:val="24"/>
            <w:szCs w:val="24"/>
          </w:rPr>
          <w:t xml:space="preserve">##2. </w:t>
        </w:r>
        <w:r w:rsidRPr="005101EE">
          <w:rPr>
            <w:rFonts w:ascii="Times New Roman" w:hAnsi="Times New Roman" w:cs="Times New Roman"/>
            <w:b/>
            <w:bCs/>
            <w:sz w:val="24"/>
            <w:szCs w:val="24"/>
          </w:rPr>
          <w:t>SVM</w:t>
        </w:r>
      </w:ins>
    </w:p>
    <w:p w14:paraId="1DEC1E57" w14:textId="77777777" w:rsidR="00AC1E97" w:rsidRPr="0019624A" w:rsidRDefault="00AC1E97" w:rsidP="002B04EF">
      <w:pPr>
        <w:pStyle w:val="HTMLPreformatted"/>
        <w:wordWrap w:val="0"/>
        <w:spacing w:line="360" w:lineRule="auto"/>
        <w:jc w:val="both"/>
        <w:textAlignment w:val="baseline"/>
        <w:rPr>
          <w:ins w:id="3123" w:author="YENDAPALLY, NISHITHA" w:date="2022-07-28T23:15:00Z"/>
          <w:rFonts w:ascii="Times New Roman" w:hAnsi="Times New Roman" w:cs="Times New Roman"/>
          <w:sz w:val="24"/>
          <w:szCs w:val="24"/>
        </w:rPr>
        <w:pPrChange w:id="3124" w:author="Avdesh Mishra" w:date="2022-07-31T23:31:00Z">
          <w:pPr>
            <w:pStyle w:val="HTMLPreformatted"/>
            <w:shd w:val="clear" w:color="auto" w:fill="FFFFFF"/>
            <w:wordWrap w:val="0"/>
            <w:textAlignment w:val="baseline"/>
          </w:pPr>
        </w:pPrChange>
      </w:pPr>
      <w:ins w:id="3125" w:author="YENDAPALLY, NISHITHA" w:date="2022-07-28T23:15:00Z">
        <w:r w:rsidRPr="0019624A">
          <w:rPr>
            <w:rFonts w:ascii="Times New Roman" w:hAnsi="Times New Roman" w:cs="Times New Roman"/>
            <w:sz w:val="24"/>
            <w:szCs w:val="24"/>
          </w:rPr>
          <w:t xml:space="preserve">from </w:t>
        </w:r>
        <w:proofErr w:type="spellStart"/>
        <w:r w:rsidRPr="0019624A">
          <w:rPr>
            <w:rFonts w:ascii="Times New Roman" w:hAnsi="Times New Roman" w:cs="Times New Roman"/>
            <w:sz w:val="24"/>
            <w:szCs w:val="24"/>
          </w:rPr>
          <w:t>sklearn</w:t>
        </w:r>
        <w:proofErr w:type="spellEnd"/>
        <w:r w:rsidRPr="0019624A">
          <w:rPr>
            <w:rFonts w:ascii="Times New Roman" w:hAnsi="Times New Roman" w:cs="Times New Roman"/>
            <w:sz w:val="24"/>
            <w:szCs w:val="24"/>
          </w:rPr>
          <w:t xml:space="preserve"> import </w:t>
        </w:r>
        <w:proofErr w:type="spellStart"/>
        <w:r w:rsidRPr="0019624A">
          <w:rPr>
            <w:rFonts w:ascii="Times New Roman" w:hAnsi="Times New Roman" w:cs="Times New Roman"/>
            <w:sz w:val="24"/>
            <w:szCs w:val="24"/>
          </w:rPr>
          <w:t>svm</w:t>
        </w:r>
        <w:proofErr w:type="spellEnd"/>
      </w:ins>
    </w:p>
    <w:p w14:paraId="0654BA76" w14:textId="77777777" w:rsidR="00AC1E97" w:rsidRPr="0019624A" w:rsidRDefault="00AC1E97" w:rsidP="002B04EF">
      <w:pPr>
        <w:pStyle w:val="HTMLPreformatted"/>
        <w:wordWrap w:val="0"/>
        <w:spacing w:line="360" w:lineRule="auto"/>
        <w:jc w:val="both"/>
        <w:textAlignment w:val="baseline"/>
        <w:rPr>
          <w:ins w:id="3126" w:author="YENDAPALLY, NISHITHA" w:date="2022-07-28T23:15:00Z"/>
          <w:rFonts w:ascii="Times New Roman" w:hAnsi="Times New Roman" w:cs="Times New Roman"/>
          <w:sz w:val="24"/>
          <w:szCs w:val="24"/>
        </w:rPr>
        <w:pPrChange w:id="3127" w:author="Avdesh Mishra" w:date="2022-07-31T23:31:00Z">
          <w:pPr>
            <w:pStyle w:val="HTMLPreformatted"/>
            <w:shd w:val="clear" w:color="auto" w:fill="FFFFFF"/>
            <w:wordWrap w:val="0"/>
            <w:textAlignment w:val="baseline"/>
          </w:pPr>
        </w:pPrChange>
      </w:pPr>
      <w:ins w:id="3128" w:author="YENDAPALLY, NISHITHA" w:date="2022-07-28T23:15:00Z">
        <w:r w:rsidRPr="0019624A">
          <w:rPr>
            <w:rFonts w:ascii="Times New Roman" w:hAnsi="Times New Roman" w:cs="Times New Roman"/>
            <w:sz w:val="24"/>
            <w:szCs w:val="24"/>
          </w:rPr>
          <w:t xml:space="preserve">from </w:t>
        </w:r>
        <w:proofErr w:type="spellStart"/>
        <w:r w:rsidRPr="0019624A">
          <w:rPr>
            <w:rFonts w:ascii="Times New Roman" w:hAnsi="Times New Roman" w:cs="Times New Roman"/>
            <w:sz w:val="24"/>
            <w:szCs w:val="24"/>
          </w:rPr>
          <w:t>sklearn</w:t>
        </w:r>
        <w:proofErr w:type="spellEnd"/>
        <w:r w:rsidRPr="0019624A">
          <w:rPr>
            <w:rFonts w:ascii="Times New Roman" w:hAnsi="Times New Roman" w:cs="Times New Roman"/>
            <w:sz w:val="24"/>
            <w:szCs w:val="24"/>
          </w:rPr>
          <w:t xml:space="preserve"> import </w:t>
        </w:r>
        <w:proofErr w:type="spellStart"/>
        <w:r w:rsidRPr="0019624A">
          <w:rPr>
            <w:rFonts w:ascii="Times New Roman" w:hAnsi="Times New Roman" w:cs="Times New Roman"/>
            <w:sz w:val="24"/>
            <w:szCs w:val="24"/>
          </w:rPr>
          <w:t>model_selection</w:t>
        </w:r>
        <w:proofErr w:type="spellEnd"/>
      </w:ins>
    </w:p>
    <w:p w14:paraId="7B8205F3" w14:textId="77777777" w:rsidR="00AC1E97" w:rsidRPr="0019624A" w:rsidRDefault="00AC1E97" w:rsidP="002B04EF">
      <w:pPr>
        <w:pStyle w:val="HTMLPreformatted"/>
        <w:wordWrap w:val="0"/>
        <w:spacing w:line="360" w:lineRule="auto"/>
        <w:jc w:val="both"/>
        <w:textAlignment w:val="baseline"/>
        <w:rPr>
          <w:ins w:id="3129" w:author="YENDAPALLY, NISHITHA" w:date="2022-07-28T23:15:00Z"/>
          <w:rFonts w:ascii="Times New Roman" w:hAnsi="Times New Roman" w:cs="Times New Roman"/>
          <w:sz w:val="24"/>
          <w:szCs w:val="24"/>
        </w:rPr>
        <w:pPrChange w:id="3130" w:author="Avdesh Mishra" w:date="2022-07-31T23:31:00Z">
          <w:pPr>
            <w:pStyle w:val="HTMLPreformatted"/>
            <w:shd w:val="clear" w:color="auto" w:fill="FFFFFF"/>
            <w:wordWrap w:val="0"/>
            <w:textAlignment w:val="baseline"/>
          </w:pPr>
        </w:pPrChange>
      </w:pPr>
      <w:ins w:id="3131" w:author="YENDAPALLY, NISHITHA" w:date="2022-07-28T23:15:00Z">
        <w:r w:rsidRPr="0019624A">
          <w:rPr>
            <w:rFonts w:ascii="Times New Roman" w:hAnsi="Times New Roman" w:cs="Times New Roman"/>
            <w:sz w:val="24"/>
            <w:szCs w:val="24"/>
          </w:rPr>
          <w:t xml:space="preserve">from </w:t>
        </w:r>
        <w:proofErr w:type="spellStart"/>
        <w:proofErr w:type="gramStart"/>
        <w:r w:rsidRPr="0019624A">
          <w:rPr>
            <w:rFonts w:ascii="Times New Roman" w:hAnsi="Times New Roman" w:cs="Times New Roman"/>
            <w:sz w:val="24"/>
            <w:szCs w:val="24"/>
          </w:rPr>
          <w:t>sklearn.model</w:t>
        </w:r>
        <w:proofErr w:type="gramEnd"/>
        <w:r w:rsidRPr="0019624A">
          <w:rPr>
            <w:rFonts w:ascii="Times New Roman" w:hAnsi="Times New Roman" w:cs="Times New Roman"/>
            <w:sz w:val="24"/>
            <w:szCs w:val="24"/>
          </w:rPr>
          <w:t>_selection</w:t>
        </w:r>
        <w:proofErr w:type="spellEnd"/>
        <w:r w:rsidRPr="0019624A">
          <w:rPr>
            <w:rFonts w:ascii="Times New Roman" w:hAnsi="Times New Roman" w:cs="Times New Roman"/>
            <w:sz w:val="24"/>
            <w:szCs w:val="24"/>
          </w:rPr>
          <w:t xml:space="preserve"> import </w:t>
        </w:r>
        <w:proofErr w:type="spellStart"/>
        <w:r w:rsidRPr="0019624A">
          <w:rPr>
            <w:rFonts w:ascii="Times New Roman" w:hAnsi="Times New Roman" w:cs="Times New Roman"/>
            <w:sz w:val="24"/>
            <w:szCs w:val="24"/>
          </w:rPr>
          <w:t>cross_val_score</w:t>
        </w:r>
        <w:proofErr w:type="spellEnd"/>
      </w:ins>
    </w:p>
    <w:p w14:paraId="462B2740" w14:textId="77777777" w:rsidR="00AC1E97" w:rsidRPr="0019624A" w:rsidRDefault="00AC1E97" w:rsidP="002B04EF">
      <w:pPr>
        <w:pStyle w:val="HTMLPreformatted"/>
        <w:wordWrap w:val="0"/>
        <w:spacing w:line="360" w:lineRule="auto"/>
        <w:jc w:val="both"/>
        <w:textAlignment w:val="baseline"/>
        <w:rPr>
          <w:ins w:id="3132" w:author="YENDAPALLY, NISHITHA" w:date="2022-07-28T23:15:00Z"/>
          <w:rFonts w:ascii="Times New Roman" w:hAnsi="Times New Roman" w:cs="Times New Roman"/>
          <w:sz w:val="24"/>
          <w:szCs w:val="24"/>
        </w:rPr>
        <w:pPrChange w:id="3133" w:author="Avdesh Mishra" w:date="2022-07-31T23:31:00Z">
          <w:pPr>
            <w:pStyle w:val="HTMLPreformatted"/>
            <w:shd w:val="clear" w:color="auto" w:fill="FFFFFF"/>
            <w:wordWrap w:val="0"/>
            <w:textAlignment w:val="baseline"/>
          </w:pPr>
        </w:pPrChange>
      </w:pPr>
      <w:ins w:id="3134" w:author="YENDAPALLY, NISHITHA" w:date="2022-07-28T23:15:00Z">
        <w:r w:rsidRPr="0019624A">
          <w:rPr>
            <w:rFonts w:ascii="Times New Roman" w:hAnsi="Times New Roman" w:cs="Times New Roman"/>
            <w:sz w:val="24"/>
            <w:szCs w:val="24"/>
          </w:rPr>
          <w:t xml:space="preserve">from </w:t>
        </w:r>
        <w:proofErr w:type="spellStart"/>
        <w:proofErr w:type="gramStart"/>
        <w:r w:rsidRPr="0019624A">
          <w:rPr>
            <w:rFonts w:ascii="Times New Roman" w:hAnsi="Times New Roman" w:cs="Times New Roman"/>
            <w:sz w:val="24"/>
            <w:szCs w:val="24"/>
          </w:rPr>
          <w:t>sklearn.model</w:t>
        </w:r>
        <w:proofErr w:type="gramEnd"/>
        <w:r w:rsidRPr="0019624A">
          <w:rPr>
            <w:rFonts w:ascii="Times New Roman" w:hAnsi="Times New Roman" w:cs="Times New Roman"/>
            <w:sz w:val="24"/>
            <w:szCs w:val="24"/>
          </w:rPr>
          <w:t>_selection</w:t>
        </w:r>
        <w:proofErr w:type="spellEnd"/>
        <w:r w:rsidRPr="0019624A">
          <w:rPr>
            <w:rFonts w:ascii="Times New Roman" w:hAnsi="Times New Roman" w:cs="Times New Roman"/>
            <w:sz w:val="24"/>
            <w:szCs w:val="24"/>
          </w:rPr>
          <w:t xml:space="preserve"> import </w:t>
        </w:r>
        <w:proofErr w:type="spellStart"/>
        <w:r w:rsidRPr="0019624A">
          <w:rPr>
            <w:rFonts w:ascii="Times New Roman" w:hAnsi="Times New Roman" w:cs="Times New Roman"/>
            <w:sz w:val="24"/>
            <w:szCs w:val="24"/>
          </w:rPr>
          <w:t>cross_val_predict</w:t>
        </w:r>
        <w:proofErr w:type="spellEnd"/>
      </w:ins>
    </w:p>
    <w:p w14:paraId="008D925A" w14:textId="77777777" w:rsidR="00AC1E97" w:rsidRPr="0019624A" w:rsidRDefault="00AC1E97" w:rsidP="002B04EF">
      <w:pPr>
        <w:pStyle w:val="HTMLPreformatted"/>
        <w:wordWrap w:val="0"/>
        <w:spacing w:line="360" w:lineRule="auto"/>
        <w:jc w:val="both"/>
        <w:textAlignment w:val="baseline"/>
        <w:rPr>
          <w:ins w:id="3135" w:author="YENDAPALLY, NISHITHA" w:date="2022-07-28T23:15:00Z"/>
          <w:rFonts w:ascii="Times New Roman" w:hAnsi="Times New Roman" w:cs="Times New Roman"/>
          <w:sz w:val="24"/>
          <w:szCs w:val="24"/>
        </w:rPr>
        <w:pPrChange w:id="3136" w:author="Avdesh Mishra" w:date="2022-07-31T23:31:00Z">
          <w:pPr>
            <w:pStyle w:val="HTMLPreformatted"/>
            <w:shd w:val="clear" w:color="auto" w:fill="FFFFFF"/>
            <w:wordWrap w:val="0"/>
            <w:textAlignment w:val="baseline"/>
          </w:pPr>
        </w:pPrChange>
      </w:pPr>
      <w:ins w:id="3137" w:author="YENDAPALLY, NISHITHA" w:date="2022-07-28T23:15:00Z">
        <w:r w:rsidRPr="0019624A">
          <w:rPr>
            <w:rFonts w:ascii="Times New Roman" w:hAnsi="Times New Roman" w:cs="Times New Roman"/>
            <w:sz w:val="24"/>
            <w:szCs w:val="24"/>
          </w:rPr>
          <w:t xml:space="preserve">from </w:t>
        </w:r>
        <w:proofErr w:type="spellStart"/>
        <w:r w:rsidRPr="0019624A">
          <w:rPr>
            <w:rFonts w:ascii="Times New Roman" w:hAnsi="Times New Roman" w:cs="Times New Roman"/>
            <w:sz w:val="24"/>
            <w:szCs w:val="24"/>
          </w:rPr>
          <w:t>sklearn.svm</w:t>
        </w:r>
        <w:proofErr w:type="spellEnd"/>
        <w:r w:rsidRPr="0019624A">
          <w:rPr>
            <w:rFonts w:ascii="Times New Roman" w:hAnsi="Times New Roman" w:cs="Times New Roman"/>
            <w:sz w:val="24"/>
            <w:szCs w:val="24"/>
          </w:rPr>
          <w:t xml:space="preserve"> import </w:t>
        </w:r>
        <w:proofErr w:type="spellStart"/>
        <w:r w:rsidRPr="0019624A">
          <w:rPr>
            <w:rFonts w:ascii="Times New Roman" w:hAnsi="Times New Roman" w:cs="Times New Roman"/>
            <w:sz w:val="24"/>
            <w:szCs w:val="24"/>
          </w:rPr>
          <w:t>LinearSVC</w:t>
        </w:r>
        <w:proofErr w:type="spellEnd"/>
      </w:ins>
    </w:p>
    <w:p w14:paraId="523440D7" w14:textId="77777777" w:rsidR="00AC1E97" w:rsidRPr="0019624A" w:rsidRDefault="00AC1E97" w:rsidP="002B04EF">
      <w:pPr>
        <w:pStyle w:val="HTMLPreformatted"/>
        <w:wordWrap w:val="0"/>
        <w:spacing w:line="360" w:lineRule="auto"/>
        <w:jc w:val="both"/>
        <w:textAlignment w:val="baseline"/>
        <w:rPr>
          <w:ins w:id="3138" w:author="YENDAPALLY, NISHITHA" w:date="2022-07-28T23:15:00Z"/>
          <w:rFonts w:ascii="Times New Roman" w:hAnsi="Times New Roman" w:cs="Times New Roman"/>
          <w:sz w:val="24"/>
          <w:szCs w:val="24"/>
        </w:rPr>
        <w:pPrChange w:id="3139" w:author="Avdesh Mishra" w:date="2022-07-31T23:31:00Z">
          <w:pPr>
            <w:pStyle w:val="HTMLPreformatted"/>
            <w:shd w:val="clear" w:color="auto" w:fill="FFFFFF"/>
            <w:wordWrap w:val="0"/>
            <w:textAlignment w:val="baseline"/>
          </w:pPr>
        </w:pPrChange>
      </w:pPr>
      <w:ins w:id="3140" w:author="YENDAPALLY, NISHITHA" w:date="2022-07-28T23:15:00Z">
        <w:r w:rsidRPr="0019624A">
          <w:rPr>
            <w:rFonts w:ascii="Times New Roman" w:hAnsi="Times New Roman" w:cs="Times New Roman"/>
            <w:sz w:val="24"/>
            <w:szCs w:val="24"/>
          </w:rPr>
          <w:t xml:space="preserve">from </w:t>
        </w:r>
        <w:proofErr w:type="spellStart"/>
        <w:proofErr w:type="gramStart"/>
        <w:r w:rsidRPr="0019624A">
          <w:rPr>
            <w:rFonts w:ascii="Times New Roman" w:hAnsi="Times New Roman" w:cs="Times New Roman"/>
            <w:sz w:val="24"/>
            <w:szCs w:val="24"/>
          </w:rPr>
          <w:t>sklearn.pipeline</w:t>
        </w:r>
        <w:proofErr w:type="spellEnd"/>
        <w:proofErr w:type="gramEnd"/>
        <w:r w:rsidRPr="0019624A">
          <w:rPr>
            <w:rFonts w:ascii="Times New Roman" w:hAnsi="Times New Roman" w:cs="Times New Roman"/>
            <w:sz w:val="24"/>
            <w:szCs w:val="24"/>
          </w:rPr>
          <w:t xml:space="preserve"> import </w:t>
        </w:r>
        <w:proofErr w:type="spellStart"/>
        <w:r w:rsidRPr="0019624A">
          <w:rPr>
            <w:rFonts w:ascii="Times New Roman" w:hAnsi="Times New Roman" w:cs="Times New Roman"/>
            <w:sz w:val="24"/>
            <w:szCs w:val="24"/>
          </w:rPr>
          <w:t>make_pipeline</w:t>
        </w:r>
        <w:proofErr w:type="spellEnd"/>
      </w:ins>
    </w:p>
    <w:p w14:paraId="39A85026" w14:textId="77777777" w:rsidR="00AC1E97" w:rsidRPr="0019624A" w:rsidRDefault="00AC1E97" w:rsidP="002B04EF">
      <w:pPr>
        <w:pStyle w:val="HTMLPreformatted"/>
        <w:wordWrap w:val="0"/>
        <w:spacing w:line="360" w:lineRule="auto"/>
        <w:jc w:val="both"/>
        <w:textAlignment w:val="baseline"/>
        <w:rPr>
          <w:ins w:id="3141" w:author="YENDAPALLY, NISHITHA" w:date="2022-07-28T23:15:00Z"/>
          <w:rFonts w:ascii="Times New Roman" w:hAnsi="Times New Roman" w:cs="Times New Roman"/>
          <w:sz w:val="24"/>
          <w:szCs w:val="24"/>
        </w:rPr>
        <w:pPrChange w:id="3142" w:author="Avdesh Mishra" w:date="2022-07-31T23:31:00Z">
          <w:pPr>
            <w:pStyle w:val="HTMLPreformatted"/>
            <w:shd w:val="clear" w:color="auto" w:fill="FFFFFF"/>
            <w:wordWrap w:val="0"/>
            <w:textAlignment w:val="baseline"/>
          </w:pPr>
        </w:pPrChange>
      </w:pPr>
      <w:ins w:id="3143" w:author="YENDAPALLY, NISHITHA" w:date="2022-07-28T23:15:00Z">
        <w:r w:rsidRPr="0019624A">
          <w:rPr>
            <w:rFonts w:ascii="Times New Roman" w:hAnsi="Times New Roman" w:cs="Times New Roman"/>
            <w:sz w:val="24"/>
            <w:szCs w:val="24"/>
          </w:rPr>
          <w:t xml:space="preserve">from </w:t>
        </w:r>
        <w:proofErr w:type="spellStart"/>
        <w:proofErr w:type="gramStart"/>
        <w:r w:rsidRPr="0019624A">
          <w:rPr>
            <w:rFonts w:ascii="Times New Roman" w:hAnsi="Times New Roman" w:cs="Times New Roman"/>
            <w:sz w:val="24"/>
            <w:szCs w:val="24"/>
          </w:rPr>
          <w:t>sklearn.metrics</w:t>
        </w:r>
        <w:proofErr w:type="spellEnd"/>
        <w:proofErr w:type="gramEnd"/>
        <w:r w:rsidRPr="0019624A">
          <w:rPr>
            <w:rFonts w:ascii="Times New Roman" w:hAnsi="Times New Roman" w:cs="Times New Roman"/>
            <w:sz w:val="24"/>
            <w:szCs w:val="24"/>
          </w:rPr>
          <w:t xml:space="preserve"> import </w:t>
        </w:r>
        <w:proofErr w:type="spellStart"/>
        <w:r w:rsidRPr="0019624A">
          <w:rPr>
            <w:rFonts w:ascii="Times New Roman" w:hAnsi="Times New Roman" w:cs="Times New Roman"/>
            <w:sz w:val="24"/>
            <w:szCs w:val="24"/>
          </w:rPr>
          <w:t>accuracy_score</w:t>
        </w:r>
        <w:proofErr w:type="spellEnd"/>
        <w:r w:rsidRPr="0019624A">
          <w:rPr>
            <w:rFonts w:ascii="Times New Roman" w:hAnsi="Times New Roman" w:cs="Times New Roman"/>
            <w:sz w:val="24"/>
            <w:szCs w:val="24"/>
          </w:rPr>
          <w:t xml:space="preserve">, </w:t>
        </w:r>
        <w:proofErr w:type="spellStart"/>
        <w:r w:rsidRPr="0019624A">
          <w:rPr>
            <w:rFonts w:ascii="Times New Roman" w:hAnsi="Times New Roman" w:cs="Times New Roman"/>
            <w:sz w:val="24"/>
            <w:szCs w:val="24"/>
          </w:rPr>
          <w:t>precision_score</w:t>
        </w:r>
        <w:proofErr w:type="spellEnd"/>
        <w:r w:rsidRPr="0019624A">
          <w:rPr>
            <w:rFonts w:ascii="Times New Roman" w:hAnsi="Times New Roman" w:cs="Times New Roman"/>
            <w:sz w:val="24"/>
            <w:szCs w:val="24"/>
          </w:rPr>
          <w:t xml:space="preserve">, </w:t>
        </w:r>
        <w:proofErr w:type="spellStart"/>
        <w:r w:rsidRPr="0019624A">
          <w:rPr>
            <w:rFonts w:ascii="Times New Roman" w:hAnsi="Times New Roman" w:cs="Times New Roman"/>
            <w:sz w:val="24"/>
            <w:szCs w:val="24"/>
          </w:rPr>
          <w:t>confusion_matrix</w:t>
        </w:r>
        <w:proofErr w:type="spellEnd"/>
        <w:r w:rsidRPr="0019624A">
          <w:rPr>
            <w:rFonts w:ascii="Times New Roman" w:hAnsi="Times New Roman" w:cs="Times New Roman"/>
            <w:sz w:val="24"/>
            <w:szCs w:val="24"/>
          </w:rPr>
          <w:t xml:space="preserve">, </w:t>
        </w:r>
        <w:proofErr w:type="spellStart"/>
        <w:r w:rsidRPr="0019624A">
          <w:rPr>
            <w:rFonts w:ascii="Times New Roman" w:hAnsi="Times New Roman" w:cs="Times New Roman"/>
            <w:sz w:val="24"/>
            <w:szCs w:val="24"/>
          </w:rPr>
          <w:t>recall_score</w:t>
        </w:r>
        <w:proofErr w:type="spellEnd"/>
        <w:r w:rsidRPr="0019624A">
          <w:rPr>
            <w:rFonts w:ascii="Times New Roman" w:hAnsi="Times New Roman" w:cs="Times New Roman"/>
            <w:sz w:val="24"/>
            <w:szCs w:val="24"/>
          </w:rPr>
          <w:t xml:space="preserve">, f1_score, </w:t>
        </w:r>
        <w:proofErr w:type="spellStart"/>
        <w:r w:rsidRPr="0019624A">
          <w:rPr>
            <w:rFonts w:ascii="Times New Roman" w:hAnsi="Times New Roman" w:cs="Times New Roman"/>
            <w:sz w:val="24"/>
            <w:szCs w:val="24"/>
          </w:rPr>
          <w:t>auc</w:t>
        </w:r>
        <w:proofErr w:type="spellEnd"/>
        <w:r w:rsidRPr="0019624A">
          <w:rPr>
            <w:rFonts w:ascii="Times New Roman" w:hAnsi="Times New Roman" w:cs="Times New Roman"/>
            <w:sz w:val="24"/>
            <w:szCs w:val="24"/>
          </w:rPr>
          <w:t xml:space="preserve">, </w:t>
        </w:r>
        <w:proofErr w:type="spellStart"/>
        <w:r w:rsidRPr="0019624A">
          <w:rPr>
            <w:rFonts w:ascii="Times New Roman" w:hAnsi="Times New Roman" w:cs="Times New Roman"/>
            <w:sz w:val="24"/>
            <w:szCs w:val="24"/>
          </w:rPr>
          <w:t>matthews_corrcoef</w:t>
        </w:r>
        <w:proofErr w:type="spellEnd"/>
      </w:ins>
    </w:p>
    <w:p w14:paraId="09179128" w14:textId="77777777" w:rsidR="00AC1E97" w:rsidRPr="0019624A" w:rsidRDefault="00AC1E97" w:rsidP="002B04EF">
      <w:pPr>
        <w:pStyle w:val="HTMLPreformatted"/>
        <w:wordWrap w:val="0"/>
        <w:spacing w:line="360" w:lineRule="auto"/>
        <w:jc w:val="both"/>
        <w:textAlignment w:val="baseline"/>
        <w:rPr>
          <w:ins w:id="3144" w:author="YENDAPALLY, NISHITHA" w:date="2022-07-28T23:15:00Z"/>
          <w:rFonts w:ascii="Times New Roman" w:hAnsi="Times New Roman" w:cs="Times New Roman"/>
          <w:sz w:val="24"/>
          <w:szCs w:val="24"/>
        </w:rPr>
        <w:pPrChange w:id="3145" w:author="Avdesh Mishra" w:date="2022-07-31T23:31:00Z">
          <w:pPr>
            <w:pStyle w:val="HTMLPreformatted"/>
            <w:shd w:val="clear" w:color="auto" w:fill="FFFFFF"/>
            <w:wordWrap w:val="0"/>
            <w:textAlignment w:val="baseline"/>
          </w:pPr>
        </w:pPrChange>
      </w:pPr>
      <w:ins w:id="3146" w:author="YENDAPALLY, NISHITHA" w:date="2022-07-28T23:15:00Z">
        <w:r w:rsidRPr="0019624A">
          <w:rPr>
            <w:rFonts w:ascii="Times New Roman" w:hAnsi="Times New Roman" w:cs="Times New Roman"/>
            <w:sz w:val="24"/>
            <w:szCs w:val="24"/>
          </w:rPr>
          <w:t xml:space="preserve">from </w:t>
        </w:r>
        <w:proofErr w:type="spellStart"/>
        <w:r w:rsidRPr="0019624A">
          <w:rPr>
            <w:rFonts w:ascii="Times New Roman" w:hAnsi="Times New Roman" w:cs="Times New Roman"/>
            <w:sz w:val="24"/>
            <w:szCs w:val="24"/>
          </w:rPr>
          <w:t>sklearn.svm</w:t>
        </w:r>
        <w:proofErr w:type="spellEnd"/>
        <w:r w:rsidRPr="0019624A">
          <w:rPr>
            <w:rFonts w:ascii="Times New Roman" w:hAnsi="Times New Roman" w:cs="Times New Roman"/>
            <w:sz w:val="24"/>
            <w:szCs w:val="24"/>
          </w:rPr>
          <w:t xml:space="preserve"> import SVC</w:t>
        </w:r>
      </w:ins>
    </w:p>
    <w:p w14:paraId="68286CB7" w14:textId="77777777" w:rsidR="00AC1E97" w:rsidRPr="0019624A" w:rsidRDefault="00AC1E97" w:rsidP="002B04EF">
      <w:pPr>
        <w:pStyle w:val="HTMLPreformatted"/>
        <w:wordWrap w:val="0"/>
        <w:spacing w:line="360" w:lineRule="auto"/>
        <w:jc w:val="both"/>
        <w:textAlignment w:val="baseline"/>
        <w:rPr>
          <w:ins w:id="3147" w:author="YENDAPALLY, NISHITHA" w:date="2022-07-28T23:15:00Z"/>
          <w:rFonts w:ascii="Times New Roman" w:hAnsi="Times New Roman" w:cs="Times New Roman"/>
          <w:sz w:val="24"/>
          <w:szCs w:val="24"/>
        </w:rPr>
        <w:pPrChange w:id="3148" w:author="Avdesh Mishra" w:date="2022-07-31T23:31:00Z">
          <w:pPr>
            <w:pStyle w:val="HTMLPreformatted"/>
            <w:shd w:val="clear" w:color="auto" w:fill="FFFFFF"/>
            <w:wordWrap w:val="0"/>
            <w:textAlignment w:val="baseline"/>
          </w:pPr>
        </w:pPrChange>
      </w:pPr>
      <w:ins w:id="3149" w:author="YENDAPALLY, NISHITHA" w:date="2022-07-28T23:15:00Z">
        <w:r w:rsidRPr="0019624A">
          <w:rPr>
            <w:rFonts w:ascii="Times New Roman" w:hAnsi="Times New Roman" w:cs="Times New Roman"/>
            <w:sz w:val="24"/>
            <w:szCs w:val="24"/>
          </w:rPr>
          <w:t xml:space="preserve">from </w:t>
        </w:r>
        <w:proofErr w:type="spellStart"/>
        <w:proofErr w:type="gramStart"/>
        <w:r w:rsidRPr="0019624A">
          <w:rPr>
            <w:rFonts w:ascii="Times New Roman" w:hAnsi="Times New Roman" w:cs="Times New Roman"/>
            <w:sz w:val="24"/>
            <w:szCs w:val="24"/>
          </w:rPr>
          <w:t>sklearn.cluster</w:t>
        </w:r>
        <w:proofErr w:type="spellEnd"/>
        <w:proofErr w:type="gramEnd"/>
        <w:r w:rsidRPr="0019624A">
          <w:rPr>
            <w:rFonts w:ascii="Times New Roman" w:hAnsi="Times New Roman" w:cs="Times New Roman"/>
            <w:sz w:val="24"/>
            <w:szCs w:val="24"/>
          </w:rPr>
          <w:t xml:space="preserve"> import </w:t>
        </w:r>
        <w:proofErr w:type="spellStart"/>
        <w:r w:rsidRPr="0019624A">
          <w:rPr>
            <w:rFonts w:ascii="Times New Roman" w:hAnsi="Times New Roman" w:cs="Times New Roman"/>
            <w:sz w:val="24"/>
            <w:szCs w:val="24"/>
          </w:rPr>
          <w:t>KMeans</w:t>
        </w:r>
        <w:proofErr w:type="spellEnd"/>
      </w:ins>
    </w:p>
    <w:p w14:paraId="71DFA9BB" w14:textId="77777777" w:rsidR="00AC1E97" w:rsidRPr="0019624A" w:rsidRDefault="00AC1E97" w:rsidP="002B04EF">
      <w:pPr>
        <w:pStyle w:val="HTMLPreformatted"/>
        <w:wordWrap w:val="0"/>
        <w:spacing w:line="360" w:lineRule="auto"/>
        <w:jc w:val="both"/>
        <w:textAlignment w:val="baseline"/>
        <w:rPr>
          <w:ins w:id="3150" w:author="YENDAPALLY, NISHITHA" w:date="2022-07-28T23:15:00Z"/>
          <w:rFonts w:ascii="Times New Roman" w:hAnsi="Times New Roman" w:cs="Times New Roman"/>
          <w:sz w:val="24"/>
          <w:szCs w:val="24"/>
        </w:rPr>
        <w:pPrChange w:id="3151" w:author="Avdesh Mishra" w:date="2022-07-31T23:31:00Z">
          <w:pPr>
            <w:pStyle w:val="HTMLPreformatted"/>
            <w:shd w:val="clear" w:color="auto" w:fill="FFFFFF"/>
            <w:wordWrap w:val="0"/>
            <w:textAlignment w:val="baseline"/>
          </w:pPr>
        </w:pPrChange>
      </w:pPr>
      <w:ins w:id="3152" w:author="YENDAPALLY, NISHITHA" w:date="2022-07-28T23:15:00Z">
        <w:r w:rsidRPr="0019624A">
          <w:rPr>
            <w:rFonts w:ascii="Times New Roman" w:hAnsi="Times New Roman" w:cs="Times New Roman"/>
            <w:sz w:val="24"/>
            <w:szCs w:val="24"/>
          </w:rPr>
          <w:lastRenderedPageBreak/>
          <w:t>model=</w:t>
        </w:r>
        <w:proofErr w:type="gramStart"/>
        <w:r w:rsidRPr="0019624A">
          <w:rPr>
            <w:rFonts w:ascii="Times New Roman" w:hAnsi="Times New Roman" w:cs="Times New Roman"/>
            <w:sz w:val="24"/>
            <w:szCs w:val="24"/>
          </w:rPr>
          <w:t>SVC(</w:t>
        </w:r>
        <w:proofErr w:type="gramEnd"/>
        <w:r w:rsidRPr="0019624A">
          <w:rPr>
            <w:rFonts w:ascii="Times New Roman" w:hAnsi="Times New Roman" w:cs="Times New Roman"/>
            <w:sz w:val="24"/>
            <w:szCs w:val="24"/>
          </w:rPr>
          <w:t>kernel='linear', gamma='auto')</w:t>
        </w:r>
      </w:ins>
    </w:p>
    <w:p w14:paraId="2C7F5170" w14:textId="77777777" w:rsidR="00AC1E97" w:rsidRPr="0019624A" w:rsidRDefault="00AC1E97" w:rsidP="002B04EF">
      <w:pPr>
        <w:pStyle w:val="HTMLPreformatted"/>
        <w:wordWrap w:val="0"/>
        <w:spacing w:line="360" w:lineRule="auto"/>
        <w:jc w:val="both"/>
        <w:textAlignment w:val="baseline"/>
        <w:rPr>
          <w:ins w:id="3153" w:author="YENDAPALLY, NISHITHA" w:date="2022-07-28T23:15:00Z"/>
          <w:rFonts w:ascii="Times New Roman" w:hAnsi="Times New Roman" w:cs="Times New Roman"/>
          <w:sz w:val="24"/>
          <w:szCs w:val="24"/>
        </w:rPr>
        <w:pPrChange w:id="3154" w:author="Avdesh Mishra" w:date="2022-07-31T23:31:00Z">
          <w:pPr>
            <w:pStyle w:val="HTMLPreformatted"/>
            <w:shd w:val="clear" w:color="auto" w:fill="FFFFFF"/>
            <w:wordWrap w:val="0"/>
            <w:textAlignment w:val="baseline"/>
          </w:pPr>
        </w:pPrChange>
      </w:pPr>
      <w:proofErr w:type="spellStart"/>
      <w:ins w:id="3155" w:author="YENDAPALLY, NISHITHA" w:date="2022-07-28T23:15:00Z">
        <w:r w:rsidRPr="0019624A">
          <w:rPr>
            <w:rFonts w:ascii="Times New Roman" w:hAnsi="Times New Roman" w:cs="Times New Roman"/>
            <w:sz w:val="24"/>
            <w:szCs w:val="24"/>
          </w:rPr>
          <w:t>y_pred</w:t>
        </w:r>
        <w:proofErr w:type="spellEnd"/>
        <w:r w:rsidRPr="0019624A">
          <w:rPr>
            <w:rFonts w:ascii="Times New Roman" w:hAnsi="Times New Roman" w:cs="Times New Roman"/>
            <w:sz w:val="24"/>
            <w:szCs w:val="24"/>
          </w:rPr>
          <w:t xml:space="preserve">= </w:t>
        </w:r>
        <w:proofErr w:type="spellStart"/>
        <w:r w:rsidRPr="0019624A">
          <w:rPr>
            <w:rFonts w:ascii="Times New Roman" w:hAnsi="Times New Roman" w:cs="Times New Roman"/>
            <w:sz w:val="24"/>
            <w:szCs w:val="24"/>
          </w:rPr>
          <w:t>cross_val_predict</w:t>
        </w:r>
        <w:proofErr w:type="spellEnd"/>
        <w:r w:rsidRPr="0019624A">
          <w:rPr>
            <w:rFonts w:ascii="Times New Roman" w:hAnsi="Times New Roman" w:cs="Times New Roman"/>
            <w:sz w:val="24"/>
            <w:szCs w:val="24"/>
          </w:rPr>
          <w:t>(</w:t>
        </w:r>
        <w:proofErr w:type="spellStart"/>
        <w:proofErr w:type="gramStart"/>
        <w:r w:rsidRPr="0019624A">
          <w:rPr>
            <w:rFonts w:ascii="Times New Roman" w:hAnsi="Times New Roman" w:cs="Times New Roman"/>
            <w:sz w:val="24"/>
            <w:szCs w:val="24"/>
          </w:rPr>
          <w:t>model,X</w:t>
        </w:r>
        <w:proofErr w:type="gramEnd"/>
        <w:r w:rsidRPr="0019624A">
          <w:rPr>
            <w:rFonts w:ascii="Times New Roman" w:hAnsi="Times New Roman" w:cs="Times New Roman"/>
            <w:sz w:val="24"/>
            <w:szCs w:val="24"/>
          </w:rPr>
          <w:t>,y_train,cv</w:t>
        </w:r>
        <w:proofErr w:type="spellEnd"/>
        <w:r w:rsidRPr="0019624A">
          <w:rPr>
            <w:rFonts w:ascii="Times New Roman" w:hAnsi="Times New Roman" w:cs="Times New Roman"/>
            <w:sz w:val="24"/>
            <w:szCs w:val="24"/>
          </w:rPr>
          <w:t>=10,n_jobs=-1)</w:t>
        </w:r>
      </w:ins>
    </w:p>
    <w:p w14:paraId="2B63FBBF" w14:textId="77777777" w:rsidR="00AC1E97" w:rsidRPr="0019624A" w:rsidRDefault="00AC1E97" w:rsidP="002B04EF">
      <w:pPr>
        <w:pStyle w:val="HTMLPreformatted"/>
        <w:wordWrap w:val="0"/>
        <w:spacing w:line="360" w:lineRule="auto"/>
        <w:jc w:val="both"/>
        <w:textAlignment w:val="baseline"/>
        <w:rPr>
          <w:ins w:id="3156" w:author="YENDAPALLY, NISHITHA" w:date="2022-07-28T23:15:00Z"/>
          <w:rFonts w:ascii="Times New Roman" w:hAnsi="Times New Roman" w:cs="Times New Roman"/>
          <w:sz w:val="24"/>
          <w:szCs w:val="24"/>
        </w:rPr>
        <w:pPrChange w:id="3157" w:author="Avdesh Mishra" w:date="2022-07-31T23:31:00Z">
          <w:pPr>
            <w:pStyle w:val="HTMLPreformatted"/>
            <w:shd w:val="clear" w:color="auto" w:fill="FFFFFF"/>
            <w:wordWrap w:val="0"/>
            <w:textAlignment w:val="baseline"/>
          </w:pPr>
        </w:pPrChange>
      </w:pPr>
      <w:proofErr w:type="spellStart"/>
      <w:ins w:id="3158" w:author="YENDAPALLY, NISHITHA" w:date="2022-07-28T23:15:00Z">
        <w:r w:rsidRPr="0019624A">
          <w:rPr>
            <w:rFonts w:ascii="Times New Roman" w:hAnsi="Times New Roman" w:cs="Times New Roman"/>
            <w:sz w:val="24"/>
            <w:szCs w:val="24"/>
          </w:rPr>
          <w:t>outputFile</w:t>
        </w:r>
        <w:proofErr w:type="spellEnd"/>
        <w:r w:rsidRPr="0019624A">
          <w:rPr>
            <w:rFonts w:ascii="Times New Roman" w:hAnsi="Times New Roman" w:cs="Times New Roman"/>
            <w:sz w:val="24"/>
            <w:szCs w:val="24"/>
          </w:rPr>
          <w:t>=</w:t>
        </w:r>
        <w:proofErr w:type="gramStart"/>
        <w:r w:rsidRPr="0019624A">
          <w:rPr>
            <w:rFonts w:ascii="Times New Roman" w:hAnsi="Times New Roman" w:cs="Times New Roman"/>
            <w:sz w:val="24"/>
            <w:szCs w:val="24"/>
          </w:rPr>
          <w:t>open(</w:t>
        </w:r>
        <w:proofErr w:type="gramEnd"/>
        <w:r w:rsidRPr="0019624A">
          <w:rPr>
            <w:rFonts w:ascii="Times New Roman" w:hAnsi="Times New Roman" w:cs="Times New Roman"/>
            <w:sz w:val="24"/>
            <w:szCs w:val="24"/>
          </w:rPr>
          <w:t>'</w:t>
        </w:r>
        <w:proofErr w:type="spellStart"/>
        <w:r w:rsidRPr="0019624A">
          <w:rPr>
            <w:rFonts w:ascii="Times New Roman" w:hAnsi="Times New Roman" w:cs="Times New Roman"/>
            <w:sz w:val="24"/>
            <w:szCs w:val="24"/>
          </w:rPr>
          <w:t>SVM_Final_Test_Results_cross</w:t>
        </w:r>
        <w:proofErr w:type="spellEnd"/>
        <w:r w:rsidRPr="0019624A">
          <w:rPr>
            <w:rFonts w:ascii="Times New Roman" w:hAnsi="Times New Roman" w:cs="Times New Roman"/>
            <w:sz w:val="24"/>
            <w:szCs w:val="24"/>
          </w:rPr>
          <w:t xml:space="preserve"> </w:t>
        </w:r>
        <w:proofErr w:type="spellStart"/>
        <w:r w:rsidRPr="0019624A">
          <w:rPr>
            <w:rFonts w:ascii="Times New Roman" w:hAnsi="Times New Roman" w:cs="Times New Roman"/>
            <w:sz w:val="24"/>
            <w:szCs w:val="24"/>
          </w:rPr>
          <w:t>validation.txt','a</w:t>
        </w:r>
        <w:proofErr w:type="spellEnd"/>
        <w:r w:rsidRPr="0019624A">
          <w:rPr>
            <w:rFonts w:ascii="Times New Roman" w:hAnsi="Times New Roman" w:cs="Times New Roman"/>
            <w:sz w:val="24"/>
            <w:szCs w:val="24"/>
          </w:rPr>
          <w:t>')</w:t>
        </w:r>
      </w:ins>
    </w:p>
    <w:p w14:paraId="35BDA1DC" w14:textId="77777777" w:rsidR="00AC1E97" w:rsidRPr="0019624A" w:rsidRDefault="00AC1E97" w:rsidP="002B04EF">
      <w:pPr>
        <w:pStyle w:val="HTMLPreformatted"/>
        <w:wordWrap w:val="0"/>
        <w:spacing w:line="360" w:lineRule="auto"/>
        <w:jc w:val="both"/>
        <w:textAlignment w:val="baseline"/>
        <w:rPr>
          <w:ins w:id="3159" w:author="YENDAPALLY, NISHITHA" w:date="2022-07-28T23:15:00Z"/>
          <w:rFonts w:ascii="Times New Roman" w:hAnsi="Times New Roman" w:cs="Times New Roman"/>
          <w:sz w:val="24"/>
          <w:szCs w:val="24"/>
        </w:rPr>
        <w:pPrChange w:id="3160" w:author="Avdesh Mishra" w:date="2022-07-31T23:31:00Z">
          <w:pPr>
            <w:pStyle w:val="HTMLPreformatted"/>
            <w:shd w:val="clear" w:color="auto" w:fill="FFFFFF"/>
            <w:wordWrap w:val="0"/>
            <w:textAlignment w:val="baseline"/>
          </w:pPr>
        </w:pPrChange>
      </w:pPr>
      <w:ins w:id="3161" w:author="YENDAPALLY, NISHITHA" w:date="2022-07-28T23:15:00Z">
        <w:r w:rsidRPr="0019624A">
          <w:rPr>
            <w:rFonts w:ascii="Times New Roman" w:hAnsi="Times New Roman" w:cs="Times New Roman"/>
            <w:sz w:val="24"/>
            <w:szCs w:val="24"/>
          </w:rPr>
          <w:t xml:space="preserve">confusion= </w:t>
        </w:r>
        <w:proofErr w:type="spellStart"/>
        <w:r w:rsidRPr="0019624A">
          <w:rPr>
            <w:rFonts w:ascii="Times New Roman" w:hAnsi="Times New Roman" w:cs="Times New Roman"/>
            <w:sz w:val="24"/>
            <w:szCs w:val="24"/>
          </w:rPr>
          <w:t>confusion_</w:t>
        </w:r>
        <w:proofErr w:type="gramStart"/>
        <w:r w:rsidRPr="0019624A">
          <w:rPr>
            <w:rFonts w:ascii="Times New Roman" w:hAnsi="Times New Roman" w:cs="Times New Roman"/>
            <w:sz w:val="24"/>
            <w:szCs w:val="24"/>
          </w:rPr>
          <w:t>matrix</w:t>
        </w:r>
        <w:proofErr w:type="spellEnd"/>
        <w:r w:rsidRPr="0019624A">
          <w:rPr>
            <w:rFonts w:ascii="Times New Roman" w:hAnsi="Times New Roman" w:cs="Times New Roman"/>
            <w:sz w:val="24"/>
            <w:szCs w:val="24"/>
          </w:rPr>
          <w:t>(</w:t>
        </w:r>
        <w:proofErr w:type="spellStart"/>
        <w:proofErr w:type="gramEnd"/>
        <w:r w:rsidRPr="0019624A">
          <w:rPr>
            <w:rFonts w:ascii="Times New Roman" w:hAnsi="Times New Roman" w:cs="Times New Roman"/>
            <w:sz w:val="24"/>
            <w:szCs w:val="24"/>
          </w:rPr>
          <w:t>y_train</w:t>
        </w:r>
        <w:proofErr w:type="spellEnd"/>
        <w:r w:rsidRPr="0019624A">
          <w:rPr>
            <w:rFonts w:ascii="Times New Roman" w:hAnsi="Times New Roman" w:cs="Times New Roman"/>
            <w:sz w:val="24"/>
            <w:szCs w:val="24"/>
          </w:rPr>
          <w:t xml:space="preserve">, </w:t>
        </w:r>
        <w:proofErr w:type="spellStart"/>
        <w:r w:rsidRPr="0019624A">
          <w:rPr>
            <w:rFonts w:ascii="Times New Roman" w:hAnsi="Times New Roman" w:cs="Times New Roman"/>
            <w:sz w:val="24"/>
            <w:szCs w:val="24"/>
          </w:rPr>
          <w:t>y_pred</w:t>
        </w:r>
        <w:proofErr w:type="spellEnd"/>
        <w:r w:rsidRPr="0019624A">
          <w:rPr>
            <w:rFonts w:ascii="Times New Roman" w:hAnsi="Times New Roman" w:cs="Times New Roman"/>
            <w:sz w:val="24"/>
            <w:szCs w:val="24"/>
          </w:rPr>
          <w:t>)</w:t>
        </w:r>
      </w:ins>
    </w:p>
    <w:p w14:paraId="46F735BC" w14:textId="77777777" w:rsidR="00AC1E97" w:rsidRPr="0019624A" w:rsidRDefault="00AC1E97" w:rsidP="002B04EF">
      <w:pPr>
        <w:pStyle w:val="HTMLPreformatted"/>
        <w:wordWrap w:val="0"/>
        <w:spacing w:line="360" w:lineRule="auto"/>
        <w:jc w:val="both"/>
        <w:textAlignment w:val="baseline"/>
        <w:rPr>
          <w:ins w:id="3162" w:author="YENDAPALLY, NISHITHA" w:date="2022-07-28T23:15:00Z"/>
          <w:rFonts w:ascii="Times New Roman" w:hAnsi="Times New Roman" w:cs="Times New Roman"/>
          <w:sz w:val="24"/>
          <w:szCs w:val="24"/>
        </w:rPr>
        <w:pPrChange w:id="3163" w:author="Avdesh Mishra" w:date="2022-07-31T23:31:00Z">
          <w:pPr>
            <w:pStyle w:val="HTMLPreformatted"/>
            <w:shd w:val="clear" w:color="auto" w:fill="FFFFFF"/>
            <w:wordWrap w:val="0"/>
            <w:textAlignment w:val="baseline"/>
          </w:pPr>
        </w:pPrChange>
      </w:pPr>
      <w:ins w:id="3164" w:author="YENDAPALLY, NISHITHA" w:date="2022-07-28T23:15:00Z">
        <w:r w:rsidRPr="0019624A">
          <w:rPr>
            <w:rFonts w:ascii="Times New Roman" w:hAnsi="Times New Roman" w:cs="Times New Roman"/>
            <w:sz w:val="24"/>
            <w:szCs w:val="24"/>
          </w:rPr>
          <w:t xml:space="preserve">TP= </w:t>
        </w:r>
        <w:proofErr w:type="gramStart"/>
        <w:r w:rsidRPr="0019624A">
          <w:rPr>
            <w:rFonts w:ascii="Times New Roman" w:hAnsi="Times New Roman" w:cs="Times New Roman"/>
            <w:sz w:val="24"/>
            <w:szCs w:val="24"/>
          </w:rPr>
          <w:t>confusion[</w:t>
        </w:r>
        <w:proofErr w:type="gramEnd"/>
        <w:r w:rsidRPr="0019624A">
          <w:rPr>
            <w:rFonts w:ascii="Times New Roman" w:hAnsi="Times New Roman" w:cs="Times New Roman"/>
            <w:sz w:val="24"/>
            <w:szCs w:val="24"/>
          </w:rPr>
          <w:t>1,1]</w:t>
        </w:r>
      </w:ins>
    </w:p>
    <w:p w14:paraId="14D54BB6" w14:textId="77777777" w:rsidR="00AC1E97" w:rsidRPr="0019624A" w:rsidRDefault="00AC1E97" w:rsidP="002B04EF">
      <w:pPr>
        <w:pStyle w:val="HTMLPreformatted"/>
        <w:wordWrap w:val="0"/>
        <w:spacing w:line="360" w:lineRule="auto"/>
        <w:jc w:val="both"/>
        <w:textAlignment w:val="baseline"/>
        <w:rPr>
          <w:ins w:id="3165" w:author="YENDAPALLY, NISHITHA" w:date="2022-07-28T23:15:00Z"/>
          <w:rFonts w:ascii="Times New Roman" w:hAnsi="Times New Roman" w:cs="Times New Roman"/>
          <w:sz w:val="24"/>
          <w:szCs w:val="24"/>
        </w:rPr>
        <w:pPrChange w:id="3166" w:author="Avdesh Mishra" w:date="2022-07-31T23:31:00Z">
          <w:pPr>
            <w:pStyle w:val="HTMLPreformatted"/>
            <w:shd w:val="clear" w:color="auto" w:fill="FFFFFF"/>
            <w:wordWrap w:val="0"/>
            <w:textAlignment w:val="baseline"/>
          </w:pPr>
        </w:pPrChange>
      </w:pPr>
      <w:ins w:id="3167" w:author="YENDAPALLY, NISHITHA" w:date="2022-07-28T23:15:00Z">
        <w:r w:rsidRPr="0019624A">
          <w:rPr>
            <w:rFonts w:ascii="Times New Roman" w:hAnsi="Times New Roman" w:cs="Times New Roman"/>
            <w:sz w:val="24"/>
            <w:szCs w:val="24"/>
          </w:rPr>
          <w:t xml:space="preserve">TN= </w:t>
        </w:r>
        <w:proofErr w:type="gramStart"/>
        <w:r w:rsidRPr="0019624A">
          <w:rPr>
            <w:rFonts w:ascii="Times New Roman" w:hAnsi="Times New Roman" w:cs="Times New Roman"/>
            <w:sz w:val="24"/>
            <w:szCs w:val="24"/>
          </w:rPr>
          <w:t>confusion[</w:t>
        </w:r>
        <w:proofErr w:type="gramEnd"/>
        <w:r w:rsidRPr="0019624A">
          <w:rPr>
            <w:rFonts w:ascii="Times New Roman" w:hAnsi="Times New Roman" w:cs="Times New Roman"/>
            <w:sz w:val="24"/>
            <w:szCs w:val="24"/>
          </w:rPr>
          <w:t>0,0]</w:t>
        </w:r>
      </w:ins>
    </w:p>
    <w:p w14:paraId="55C6337F" w14:textId="77777777" w:rsidR="00AC1E97" w:rsidRPr="0019624A" w:rsidRDefault="00AC1E97" w:rsidP="002B04EF">
      <w:pPr>
        <w:pStyle w:val="HTMLPreformatted"/>
        <w:wordWrap w:val="0"/>
        <w:spacing w:line="360" w:lineRule="auto"/>
        <w:jc w:val="both"/>
        <w:textAlignment w:val="baseline"/>
        <w:rPr>
          <w:ins w:id="3168" w:author="YENDAPALLY, NISHITHA" w:date="2022-07-28T23:15:00Z"/>
          <w:rFonts w:ascii="Times New Roman" w:hAnsi="Times New Roman" w:cs="Times New Roman"/>
          <w:sz w:val="24"/>
          <w:szCs w:val="24"/>
        </w:rPr>
        <w:pPrChange w:id="3169" w:author="Avdesh Mishra" w:date="2022-07-31T23:31:00Z">
          <w:pPr>
            <w:pStyle w:val="HTMLPreformatted"/>
            <w:shd w:val="clear" w:color="auto" w:fill="FFFFFF"/>
            <w:wordWrap w:val="0"/>
            <w:textAlignment w:val="baseline"/>
          </w:pPr>
        </w:pPrChange>
      </w:pPr>
      <w:ins w:id="3170" w:author="YENDAPALLY, NISHITHA" w:date="2022-07-28T23:15:00Z">
        <w:r w:rsidRPr="0019624A">
          <w:rPr>
            <w:rFonts w:ascii="Times New Roman" w:hAnsi="Times New Roman" w:cs="Times New Roman"/>
            <w:sz w:val="24"/>
            <w:szCs w:val="24"/>
          </w:rPr>
          <w:t xml:space="preserve">FP= </w:t>
        </w:r>
        <w:proofErr w:type="gramStart"/>
        <w:r w:rsidRPr="0019624A">
          <w:rPr>
            <w:rFonts w:ascii="Times New Roman" w:hAnsi="Times New Roman" w:cs="Times New Roman"/>
            <w:sz w:val="24"/>
            <w:szCs w:val="24"/>
          </w:rPr>
          <w:t>confusion[</w:t>
        </w:r>
        <w:proofErr w:type="gramEnd"/>
        <w:r w:rsidRPr="0019624A">
          <w:rPr>
            <w:rFonts w:ascii="Times New Roman" w:hAnsi="Times New Roman" w:cs="Times New Roman"/>
            <w:sz w:val="24"/>
            <w:szCs w:val="24"/>
          </w:rPr>
          <w:t>0,1]</w:t>
        </w:r>
      </w:ins>
    </w:p>
    <w:p w14:paraId="2FB279B0" w14:textId="77777777" w:rsidR="00AC1E97" w:rsidRPr="0019624A" w:rsidRDefault="00AC1E97" w:rsidP="002B04EF">
      <w:pPr>
        <w:pStyle w:val="HTMLPreformatted"/>
        <w:wordWrap w:val="0"/>
        <w:spacing w:line="360" w:lineRule="auto"/>
        <w:jc w:val="both"/>
        <w:textAlignment w:val="baseline"/>
        <w:rPr>
          <w:ins w:id="3171" w:author="YENDAPALLY, NISHITHA" w:date="2022-07-28T23:15:00Z"/>
          <w:rFonts w:ascii="Times New Roman" w:hAnsi="Times New Roman" w:cs="Times New Roman"/>
          <w:sz w:val="24"/>
          <w:szCs w:val="24"/>
        </w:rPr>
        <w:pPrChange w:id="3172" w:author="Avdesh Mishra" w:date="2022-07-31T23:31:00Z">
          <w:pPr>
            <w:pStyle w:val="HTMLPreformatted"/>
            <w:shd w:val="clear" w:color="auto" w:fill="FFFFFF"/>
            <w:wordWrap w:val="0"/>
            <w:textAlignment w:val="baseline"/>
          </w:pPr>
        </w:pPrChange>
      </w:pPr>
      <w:ins w:id="3173" w:author="YENDAPALLY, NISHITHA" w:date="2022-07-28T23:15:00Z">
        <w:r w:rsidRPr="0019624A">
          <w:rPr>
            <w:rFonts w:ascii="Times New Roman" w:hAnsi="Times New Roman" w:cs="Times New Roman"/>
            <w:sz w:val="24"/>
            <w:szCs w:val="24"/>
          </w:rPr>
          <w:t xml:space="preserve">FN= </w:t>
        </w:r>
        <w:proofErr w:type="gramStart"/>
        <w:r w:rsidRPr="0019624A">
          <w:rPr>
            <w:rFonts w:ascii="Times New Roman" w:hAnsi="Times New Roman" w:cs="Times New Roman"/>
            <w:sz w:val="24"/>
            <w:szCs w:val="24"/>
          </w:rPr>
          <w:t>confusion[</w:t>
        </w:r>
        <w:proofErr w:type="gramEnd"/>
        <w:r w:rsidRPr="0019624A">
          <w:rPr>
            <w:rFonts w:ascii="Times New Roman" w:hAnsi="Times New Roman" w:cs="Times New Roman"/>
            <w:sz w:val="24"/>
            <w:szCs w:val="24"/>
          </w:rPr>
          <w:t>1,0]</w:t>
        </w:r>
      </w:ins>
    </w:p>
    <w:p w14:paraId="6CF313A6" w14:textId="77777777" w:rsidR="00AC1E97" w:rsidRPr="0019624A" w:rsidRDefault="00AC1E97" w:rsidP="002B04EF">
      <w:pPr>
        <w:pStyle w:val="HTMLPreformatted"/>
        <w:wordWrap w:val="0"/>
        <w:spacing w:line="360" w:lineRule="auto"/>
        <w:jc w:val="both"/>
        <w:textAlignment w:val="baseline"/>
        <w:rPr>
          <w:ins w:id="3174" w:author="YENDAPALLY, NISHITHA" w:date="2022-07-28T23:15:00Z"/>
          <w:rFonts w:ascii="Times New Roman" w:hAnsi="Times New Roman" w:cs="Times New Roman"/>
          <w:sz w:val="24"/>
          <w:szCs w:val="24"/>
        </w:rPr>
        <w:pPrChange w:id="3175" w:author="Avdesh Mishra" w:date="2022-07-31T23:31:00Z">
          <w:pPr>
            <w:pStyle w:val="HTMLPreformatted"/>
            <w:shd w:val="clear" w:color="auto" w:fill="FFFFFF"/>
            <w:wordWrap w:val="0"/>
            <w:textAlignment w:val="baseline"/>
          </w:pPr>
        </w:pPrChange>
      </w:pPr>
      <w:ins w:id="3176" w:author="YENDAPALLY, NISHITHA" w:date="2022-07-28T23:15:00Z">
        <w:r w:rsidRPr="0019624A">
          <w:rPr>
            <w:rFonts w:ascii="Times New Roman" w:hAnsi="Times New Roman" w:cs="Times New Roman"/>
            <w:sz w:val="24"/>
            <w:szCs w:val="24"/>
          </w:rPr>
          <w:t>#</w:t>
        </w:r>
        <w:proofErr w:type="gramStart"/>
        <w:r w:rsidRPr="0019624A">
          <w:rPr>
            <w:rFonts w:ascii="Times New Roman" w:hAnsi="Times New Roman" w:cs="Times New Roman"/>
            <w:sz w:val="24"/>
            <w:szCs w:val="24"/>
          </w:rPr>
          <w:t>specificity</w:t>
        </w:r>
        <w:proofErr w:type="gramEnd"/>
      </w:ins>
    </w:p>
    <w:p w14:paraId="4445C8C8" w14:textId="77777777" w:rsidR="00AC1E97" w:rsidRPr="0019624A" w:rsidRDefault="00AC1E97" w:rsidP="002B04EF">
      <w:pPr>
        <w:pStyle w:val="HTMLPreformatted"/>
        <w:wordWrap w:val="0"/>
        <w:spacing w:line="360" w:lineRule="auto"/>
        <w:jc w:val="both"/>
        <w:textAlignment w:val="baseline"/>
        <w:rPr>
          <w:ins w:id="3177" w:author="YENDAPALLY, NISHITHA" w:date="2022-07-28T23:15:00Z"/>
          <w:rFonts w:ascii="Times New Roman" w:hAnsi="Times New Roman" w:cs="Times New Roman"/>
          <w:sz w:val="24"/>
          <w:szCs w:val="24"/>
        </w:rPr>
        <w:pPrChange w:id="3178" w:author="Avdesh Mishra" w:date="2022-07-31T23:31:00Z">
          <w:pPr>
            <w:pStyle w:val="HTMLPreformatted"/>
            <w:shd w:val="clear" w:color="auto" w:fill="FFFFFF"/>
            <w:wordWrap w:val="0"/>
            <w:textAlignment w:val="baseline"/>
          </w:pPr>
        </w:pPrChange>
      </w:pPr>
      <w:proofErr w:type="spellStart"/>
      <w:ins w:id="3179" w:author="YENDAPALLY, NISHITHA" w:date="2022-07-28T23:15:00Z">
        <w:r w:rsidRPr="0019624A">
          <w:rPr>
            <w:rFonts w:ascii="Times New Roman" w:hAnsi="Times New Roman" w:cs="Times New Roman"/>
            <w:sz w:val="24"/>
            <w:szCs w:val="24"/>
          </w:rPr>
          <w:t>Spe_cla</w:t>
        </w:r>
        <w:proofErr w:type="spellEnd"/>
        <w:r w:rsidRPr="0019624A">
          <w:rPr>
            <w:rFonts w:ascii="Times New Roman" w:hAnsi="Times New Roman" w:cs="Times New Roman"/>
            <w:sz w:val="24"/>
            <w:szCs w:val="24"/>
          </w:rPr>
          <w:t>=(TN/</w:t>
        </w:r>
        <w:proofErr w:type="gramStart"/>
        <w:r w:rsidRPr="0019624A">
          <w:rPr>
            <w:rFonts w:ascii="Times New Roman" w:hAnsi="Times New Roman" w:cs="Times New Roman"/>
            <w:sz w:val="24"/>
            <w:szCs w:val="24"/>
          </w:rPr>
          <w:t>float(</w:t>
        </w:r>
        <w:proofErr w:type="gramEnd"/>
        <w:r w:rsidRPr="0019624A">
          <w:rPr>
            <w:rFonts w:ascii="Times New Roman" w:hAnsi="Times New Roman" w:cs="Times New Roman"/>
            <w:sz w:val="24"/>
            <w:szCs w:val="24"/>
          </w:rPr>
          <w:t>TN+FP))</w:t>
        </w:r>
      </w:ins>
    </w:p>
    <w:p w14:paraId="443475B3" w14:textId="77777777" w:rsidR="00AC1E97" w:rsidRPr="0019624A" w:rsidRDefault="00AC1E97" w:rsidP="002B04EF">
      <w:pPr>
        <w:pStyle w:val="HTMLPreformatted"/>
        <w:wordWrap w:val="0"/>
        <w:spacing w:line="360" w:lineRule="auto"/>
        <w:jc w:val="both"/>
        <w:textAlignment w:val="baseline"/>
        <w:rPr>
          <w:ins w:id="3180" w:author="YENDAPALLY, NISHITHA" w:date="2022-07-28T23:15:00Z"/>
          <w:rFonts w:ascii="Times New Roman" w:hAnsi="Times New Roman" w:cs="Times New Roman"/>
          <w:sz w:val="24"/>
          <w:szCs w:val="24"/>
        </w:rPr>
        <w:pPrChange w:id="3181" w:author="Avdesh Mishra" w:date="2022-07-31T23:31:00Z">
          <w:pPr>
            <w:pStyle w:val="HTMLPreformatted"/>
            <w:shd w:val="clear" w:color="auto" w:fill="FFFFFF"/>
            <w:wordWrap w:val="0"/>
            <w:textAlignment w:val="baseline"/>
          </w:pPr>
        </w:pPrChange>
      </w:pPr>
      <w:proofErr w:type="spellStart"/>
      <w:ins w:id="3182" w:author="YENDAPALLY, NISHITHA" w:date="2022-07-28T23:15:00Z">
        <w:r w:rsidRPr="0019624A">
          <w:rPr>
            <w:rFonts w:ascii="Times New Roman" w:hAnsi="Times New Roman" w:cs="Times New Roman"/>
            <w:sz w:val="24"/>
            <w:szCs w:val="24"/>
          </w:rPr>
          <w:t>Acc_Bal</w:t>
        </w:r>
        <w:proofErr w:type="spellEnd"/>
        <w:r w:rsidRPr="0019624A">
          <w:rPr>
            <w:rFonts w:ascii="Times New Roman" w:hAnsi="Times New Roman" w:cs="Times New Roman"/>
            <w:sz w:val="24"/>
            <w:szCs w:val="24"/>
          </w:rPr>
          <w:t>= 0.5*((TP/</w:t>
        </w:r>
        <w:proofErr w:type="gramStart"/>
        <w:r w:rsidRPr="0019624A">
          <w:rPr>
            <w:rFonts w:ascii="Times New Roman" w:hAnsi="Times New Roman" w:cs="Times New Roman"/>
            <w:sz w:val="24"/>
            <w:szCs w:val="24"/>
          </w:rPr>
          <w:t>float(</w:t>
        </w:r>
        <w:proofErr w:type="gramEnd"/>
        <w:r w:rsidRPr="0019624A">
          <w:rPr>
            <w:rFonts w:ascii="Times New Roman" w:hAnsi="Times New Roman" w:cs="Times New Roman"/>
            <w:sz w:val="24"/>
            <w:szCs w:val="24"/>
          </w:rPr>
          <w:t>TP+FN))+(TN/float(TN+FP)))</w:t>
        </w:r>
      </w:ins>
    </w:p>
    <w:p w14:paraId="2B943416" w14:textId="77777777" w:rsidR="00AC1E97" w:rsidRPr="0019624A" w:rsidRDefault="00AC1E97" w:rsidP="002B04EF">
      <w:pPr>
        <w:pStyle w:val="HTMLPreformatted"/>
        <w:wordWrap w:val="0"/>
        <w:spacing w:line="360" w:lineRule="auto"/>
        <w:jc w:val="both"/>
        <w:textAlignment w:val="baseline"/>
        <w:rPr>
          <w:ins w:id="3183" w:author="YENDAPALLY, NISHITHA" w:date="2022-07-28T23:15:00Z"/>
          <w:rFonts w:ascii="Times New Roman" w:hAnsi="Times New Roman" w:cs="Times New Roman"/>
          <w:sz w:val="24"/>
          <w:szCs w:val="24"/>
        </w:rPr>
        <w:pPrChange w:id="3184" w:author="Avdesh Mishra" w:date="2022-07-31T23:31:00Z">
          <w:pPr>
            <w:pStyle w:val="HTMLPreformatted"/>
            <w:shd w:val="clear" w:color="auto" w:fill="FFFFFF"/>
            <w:wordWrap w:val="0"/>
            <w:textAlignment w:val="baseline"/>
          </w:pPr>
        </w:pPrChange>
      </w:pPr>
      <w:proofErr w:type="spellStart"/>
      <w:ins w:id="3185" w:author="YENDAPALLY, NISHITHA" w:date="2022-07-28T23:15:00Z">
        <w:r w:rsidRPr="0019624A">
          <w:rPr>
            <w:rFonts w:ascii="Times New Roman" w:hAnsi="Times New Roman" w:cs="Times New Roman"/>
            <w:sz w:val="24"/>
            <w:szCs w:val="24"/>
          </w:rPr>
          <w:t>MCC_cla</w:t>
        </w:r>
        <w:proofErr w:type="spellEnd"/>
        <w:r w:rsidRPr="0019624A">
          <w:rPr>
            <w:rFonts w:ascii="Times New Roman" w:hAnsi="Times New Roman" w:cs="Times New Roman"/>
            <w:sz w:val="24"/>
            <w:szCs w:val="24"/>
          </w:rPr>
          <w:t xml:space="preserve">= </w:t>
        </w:r>
        <w:proofErr w:type="spellStart"/>
        <w:r w:rsidRPr="0019624A">
          <w:rPr>
            <w:rFonts w:ascii="Times New Roman" w:hAnsi="Times New Roman" w:cs="Times New Roman"/>
            <w:sz w:val="24"/>
            <w:szCs w:val="24"/>
          </w:rPr>
          <w:t>matthews_</w:t>
        </w:r>
        <w:proofErr w:type="gramStart"/>
        <w:r w:rsidRPr="0019624A">
          <w:rPr>
            <w:rFonts w:ascii="Times New Roman" w:hAnsi="Times New Roman" w:cs="Times New Roman"/>
            <w:sz w:val="24"/>
            <w:szCs w:val="24"/>
          </w:rPr>
          <w:t>corrcoef</w:t>
        </w:r>
        <w:proofErr w:type="spellEnd"/>
        <w:r w:rsidRPr="0019624A">
          <w:rPr>
            <w:rFonts w:ascii="Times New Roman" w:hAnsi="Times New Roman" w:cs="Times New Roman"/>
            <w:sz w:val="24"/>
            <w:szCs w:val="24"/>
          </w:rPr>
          <w:t>(</w:t>
        </w:r>
        <w:proofErr w:type="spellStart"/>
        <w:proofErr w:type="gramEnd"/>
        <w:r w:rsidRPr="0019624A">
          <w:rPr>
            <w:rFonts w:ascii="Times New Roman" w:hAnsi="Times New Roman" w:cs="Times New Roman"/>
            <w:sz w:val="24"/>
            <w:szCs w:val="24"/>
          </w:rPr>
          <w:t>y_train</w:t>
        </w:r>
        <w:proofErr w:type="spellEnd"/>
        <w:r w:rsidRPr="0019624A">
          <w:rPr>
            <w:rFonts w:ascii="Times New Roman" w:hAnsi="Times New Roman" w:cs="Times New Roman"/>
            <w:sz w:val="24"/>
            <w:szCs w:val="24"/>
          </w:rPr>
          <w:t xml:space="preserve">, </w:t>
        </w:r>
        <w:proofErr w:type="spellStart"/>
        <w:r w:rsidRPr="0019624A">
          <w:rPr>
            <w:rFonts w:ascii="Times New Roman" w:hAnsi="Times New Roman" w:cs="Times New Roman"/>
            <w:sz w:val="24"/>
            <w:szCs w:val="24"/>
          </w:rPr>
          <w:t>y_pred</w:t>
        </w:r>
        <w:proofErr w:type="spellEnd"/>
        <w:r w:rsidRPr="0019624A">
          <w:rPr>
            <w:rFonts w:ascii="Times New Roman" w:hAnsi="Times New Roman" w:cs="Times New Roman"/>
            <w:sz w:val="24"/>
            <w:szCs w:val="24"/>
          </w:rPr>
          <w:t>)</w:t>
        </w:r>
      </w:ins>
    </w:p>
    <w:p w14:paraId="6F9F0495" w14:textId="77777777" w:rsidR="00AC1E97" w:rsidRPr="0019624A" w:rsidRDefault="00AC1E97" w:rsidP="002B04EF">
      <w:pPr>
        <w:pStyle w:val="HTMLPreformatted"/>
        <w:wordWrap w:val="0"/>
        <w:spacing w:line="360" w:lineRule="auto"/>
        <w:jc w:val="both"/>
        <w:textAlignment w:val="baseline"/>
        <w:rPr>
          <w:ins w:id="3186" w:author="YENDAPALLY, NISHITHA" w:date="2022-07-28T23:15:00Z"/>
          <w:rFonts w:ascii="Times New Roman" w:hAnsi="Times New Roman" w:cs="Times New Roman"/>
          <w:sz w:val="24"/>
          <w:szCs w:val="24"/>
        </w:rPr>
        <w:pPrChange w:id="3187" w:author="Avdesh Mishra" w:date="2022-07-31T23:31:00Z">
          <w:pPr>
            <w:pStyle w:val="HTMLPreformatted"/>
            <w:shd w:val="clear" w:color="auto" w:fill="FFFFFF"/>
            <w:wordWrap w:val="0"/>
            <w:textAlignment w:val="baseline"/>
          </w:pPr>
        </w:pPrChange>
      </w:pPr>
      <w:ins w:id="3188" w:author="YENDAPALLY, NISHITHA" w:date="2022-07-28T23:15:00Z">
        <w:r w:rsidRPr="0019624A">
          <w:rPr>
            <w:rFonts w:ascii="Times New Roman" w:hAnsi="Times New Roman" w:cs="Times New Roman"/>
            <w:sz w:val="24"/>
            <w:szCs w:val="24"/>
          </w:rPr>
          <w:t>F1_cla=f1_</w:t>
        </w:r>
        <w:proofErr w:type="gramStart"/>
        <w:r w:rsidRPr="0019624A">
          <w:rPr>
            <w:rFonts w:ascii="Times New Roman" w:hAnsi="Times New Roman" w:cs="Times New Roman"/>
            <w:sz w:val="24"/>
            <w:szCs w:val="24"/>
          </w:rPr>
          <w:t>score(</w:t>
        </w:r>
        <w:proofErr w:type="spellStart"/>
        <w:proofErr w:type="gramEnd"/>
        <w:r w:rsidRPr="0019624A">
          <w:rPr>
            <w:rFonts w:ascii="Times New Roman" w:hAnsi="Times New Roman" w:cs="Times New Roman"/>
            <w:sz w:val="24"/>
            <w:szCs w:val="24"/>
          </w:rPr>
          <w:t>y_train</w:t>
        </w:r>
        <w:proofErr w:type="spellEnd"/>
        <w:r w:rsidRPr="0019624A">
          <w:rPr>
            <w:rFonts w:ascii="Times New Roman" w:hAnsi="Times New Roman" w:cs="Times New Roman"/>
            <w:sz w:val="24"/>
            <w:szCs w:val="24"/>
          </w:rPr>
          <w:t xml:space="preserve">, </w:t>
        </w:r>
        <w:proofErr w:type="spellStart"/>
        <w:r w:rsidRPr="0019624A">
          <w:rPr>
            <w:rFonts w:ascii="Times New Roman" w:hAnsi="Times New Roman" w:cs="Times New Roman"/>
            <w:sz w:val="24"/>
            <w:szCs w:val="24"/>
          </w:rPr>
          <w:t>y_pred</w:t>
        </w:r>
        <w:proofErr w:type="spellEnd"/>
        <w:r w:rsidRPr="0019624A">
          <w:rPr>
            <w:rFonts w:ascii="Times New Roman" w:hAnsi="Times New Roman" w:cs="Times New Roman"/>
            <w:sz w:val="24"/>
            <w:szCs w:val="24"/>
          </w:rPr>
          <w:t>)</w:t>
        </w:r>
      </w:ins>
    </w:p>
    <w:p w14:paraId="427FCB1B" w14:textId="77777777" w:rsidR="00AC1E97" w:rsidRPr="0019624A" w:rsidRDefault="00AC1E97" w:rsidP="002B04EF">
      <w:pPr>
        <w:pStyle w:val="HTMLPreformatted"/>
        <w:wordWrap w:val="0"/>
        <w:spacing w:line="360" w:lineRule="auto"/>
        <w:jc w:val="both"/>
        <w:textAlignment w:val="baseline"/>
        <w:rPr>
          <w:ins w:id="3189" w:author="YENDAPALLY, NISHITHA" w:date="2022-07-28T23:15:00Z"/>
          <w:rFonts w:ascii="Times New Roman" w:hAnsi="Times New Roman" w:cs="Times New Roman"/>
          <w:sz w:val="24"/>
          <w:szCs w:val="24"/>
        </w:rPr>
        <w:pPrChange w:id="3190" w:author="Avdesh Mishra" w:date="2022-07-31T23:31:00Z">
          <w:pPr>
            <w:pStyle w:val="HTMLPreformatted"/>
            <w:shd w:val="clear" w:color="auto" w:fill="FFFFFF"/>
            <w:wordWrap w:val="0"/>
            <w:textAlignment w:val="baseline"/>
          </w:pPr>
        </w:pPrChange>
      </w:pPr>
      <w:proofErr w:type="spellStart"/>
      <w:ins w:id="3191" w:author="YENDAPALLY, NISHITHA" w:date="2022-07-28T23:15:00Z">
        <w:r w:rsidRPr="0019624A">
          <w:rPr>
            <w:rFonts w:ascii="Times New Roman" w:hAnsi="Times New Roman" w:cs="Times New Roman"/>
            <w:sz w:val="24"/>
            <w:szCs w:val="24"/>
          </w:rPr>
          <w:t>PREC_cla</w:t>
        </w:r>
        <w:proofErr w:type="spellEnd"/>
        <w:r w:rsidRPr="0019624A">
          <w:rPr>
            <w:rFonts w:ascii="Times New Roman" w:hAnsi="Times New Roman" w:cs="Times New Roman"/>
            <w:sz w:val="24"/>
            <w:szCs w:val="24"/>
          </w:rPr>
          <w:t>=</w:t>
        </w:r>
        <w:proofErr w:type="spellStart"/>
        <w:r w:rsidRPr="0019624A">
          <w:rPr>
            <w:rFonts w:ascii="Times New Roman" w:hAnsi="Times New Roman" w:cs="Times New Roman"/>
            <w:sz w:val="24"/>
            <w:szCs w:val="24"/>
          </w:rPr>
          <w:t>precision_</w:t>
        </w:r>
        <w:proofErr w:type="gramStart"/>
        <w:r w:rsidRPr="0019624A">
          <w:rPr>
            <w:rFonts w:ascii="Times New Roman" w:hAnsi="Times New Roman" w:cs="Times New Roman"/>
            <w:sz w:val="24"/>
            <w:szCs w:val="24"/>
          </w:rPr>
          <w:t>score</w:t>
        </w:r>
        <w:proofErr w:type="spellEnd"/>
        <w:r w:rsidRPr="0019624A">
          <w:rPr>
            <w:rFonts w:ascii="Times New Roman" w:hAnsi="Times New Roman" w:cs="Times New Roman"/>
            <w:sz w:val="24"/>
            <w:szCs w:val="24"/>
          </w:rPr>
          <w:t>(</w:t>
        </w:r>
        <w:proofErr w:type="spellStart"/>
        <w:proofErr w:type="gramEnd"/>
        <w:r w:rsidRPr="0019624A">
          <w:rPr>
            <w:rFonts w:ascii="Times New Roman" w:hAnsi="Times New Roman" w:cs="Times New Roman"/>
            <w:sz w:val="24"/>
            <w:szCs w:val="24"/>
          </w:rPr>
          <w:t>y_train</w:t>
        </w:r>
        <w:proofErr w:type="spellEnd"/>
        <w:r w:rsidRPr="0019624A">
          <w:rPr>
            <w:rFonts w:ascii="Times New Roman" w:hAnsi="Times New Roman" w:cs="Times New Roman"/>
            <w:sz w:val="24"/>
            <w:szCs w:val="24"/>
          </w:rPr>
          <w:t xml:space="preserve">, </w:t>
        </w:r>
        <w:proofErr w:type="spellStart"/>
        <w:r w:rsidRPr="0019624A">
          <w:rPr>
            <w:rFonts w:ascii="Times New Roman" w:hAnsi="Times New Roman" w:cs="Times New Roman"/>
            <w:sz w:val="24"/>
            <w:szCs w:val="24"/>
          </w:rPr>
          <w:t>y_pred</w:t>
        </w:r>
        <w:proofErr w:type="spellEnd"/>
        <w:r w:rsidRPr="0019624A">
          <w:rPr>
            <w:rFonts w:ascii="Times New Roman" w:hAnsi="Times New Roman" w:cs="Times New Roman"/>
            <w:sz w:val="24"/>
            <w:szCs w:val="24"/>
          </w:rPr>
          <w:t>)</w:t>
        </w:r>
      </w:ins>
    </w:p>
    <w:p w14:paraId="3B9F91C4" w14:textId="77777777" w:rsidR="00AC1E97" w:rsidRPr="0019624A" w:rsidRDefault="00AC1E97" w:rsidP="002B04EF">
      <w:pPr>
        <w:pStyle w:val="HTMLPreformatted"/>
        <w:wordWrap w:val="0"/>
        <w:spacing w:line="360" w:lineRule="auto"/>
        <w:jc w:val="both"/>
        <w:textAlignment w:val="baseline"/>
        <w:rPr>
          <w:ins w:id="3192" w:author="YENDAPALLY, NISHITHA" w:date="2022-07-28T23:15:00Z"/>
          <w:rFonts w:ascii="Times New Roman" w:hAnsi="Times New Roman" w:cs="Times New Roman"/>
          <w:sz w:val="24"/>
          <w:szCs w:val="24"/>
        </w:rPr>
        <w:pPrChange w:id="3193" w:author="Avdesh Mishra" w:date="2022-07-31T23:31:00Z">
          <w:pPr>
            <w:pStyle w:val="HTMLPreformatted"/>
            <w:shd w:val="clear" w:color="auto" w:fill="FFFFFF"/>
            <w:wordWrap w:val="0"/>
            <w:textAlignment w:val="baseline"/>
          </w:pPr>
        </w:pPrChange>
      </w:pPr>
      <w:proofErr w:type="spellStart"/>
      <w:ins w:id="3194" w:author="YENDAPALLY, NISHITHA" w:date="2022-07-28T23:15:00Z">
        <w:r w:rsidRPr="0019624A">
          <w:rPr>
            <w:rFonts w:ascii="Times New Roman" w:hAnsi="Times New Roman" w:cs="Times New Roman"/>
            <w:sz w:val="24"/>
            <w:szCs w:val="24"/>
          </w:rPr>
          <w:t>REC_cla</w:t>
        </w:r>
        <w:proofErr w:type="spellEnd"/>
        <w:r w:rsidRPr="0019624A">
          <w:rPr>
            <w:rFonts w:ascii="Times New Roman" w:hAnsi="Times New Roman" w:cs="Times New Roman"/>
            <w:sz w:val="24"/>
            <w:szCs w:val="24"/>
          </w:rPr>
          <w:t xml:space="preserve">= </w:t>
        </w:r>
        <w:proofErr w:type="spellStart"/>
        <w:r w:rsidRPr="0019624A">
          <w:rPr>
            <w:rFonts w:ascii="Times New Roman" w:hAnsi="Times New Roman" w:cs="Times New Roman"/>
            <w:sz w:val="24"/>
            <w:szCs w:val="24"/>
          </w:rPr>
          <w:t>recall_</w:t>
        </w:r>
        <w:proofErr w:type="gramStart"/>
        <w:r w:rsidRPr="0019624A">
          <w:rPr>
            <w:rFonts w:ascii="Times New Roman" w:hAnsi="Times New Roman" w:cs="Times New Roman"/>
            <w:sz w:val="24"/>
            <w:szCs w:val="24"/>
          </w:rPr>
          <w:t>score</w:t>
        </w:r>
        <w:proofErr w:type="spellEnd"/>
        <w:r w:rsidRPr="0019624A">
          <w:rPr>
            <w:rFonts w:ascii="Times New Roman" w:hAnsi="Times New Roman" w:cs="Times New Roman"/>
            <w:sz w:val="24"/>
            <w:szCs w:val="24"/>
          </w:rPr>
          <w:t>(</w:t>
        </w:r>
        <w:proofErr w:type="spellStart"/>
        <w:proofErr w:type="gramEnd"/>
        <w:r w:rsidRPr="0019624A">
          <w:rPr>
            <w:rFonts w:ascii="Times New Roman" w:hAnsi="Times New Roman" w:cs="Times New Roman"/>
            <w:sz w:val="24"/>
            <w:szCs w:val="24"/>
          </w:rPr>
          <w:t>y_train</w:t>
        </w:r>
        <w:proofErr w:type="spellEnd"/>
        <w:r w:rsidRPr="0019624A">
          <w:rPr>
            <w:rFonts w:ascii="Times New Roman" w:hAnsi="Times New Roman" w:cs="Times New Roman"/>
            <w:sz w:val="24"/>
            <w:szCs w:val="24"/>
          </w:rPr>
          <w:t xml:space="preserve">, </w:t>
        </w:r>
        <w:proofErr w:type="spellStart"/>
        <w:r w:rsidRPr="0019624A">
          <w:rPr>
            <w:rFonts w:ascii="Times New Roman" w:hAnsi="Times New Roman" w:cs="Times New Roman"/>
            <w:sz w:val="24"/>
            <w:szCs w:val="24"/>
          </w:rPr>
          <w:t>y_pred</w:t>
        </w:r>
        <w:proofErr w:type="spellEnd"/>
        <w:r w:rsidRPr="0019624A">
          <w:rPr>
            <w:rFonts w:ascii="Times New Roman" w:hAnsi="Times New Roman" w:cs="Times New Roman"/>
            <w:sz w:val="24"/>
            <w:szCs w:val="24"/>
          </w:rPr>
          <w:t>)</w:t>
        </w:r>
      </w:ins>
    </w:p>
    <w:p w14:paraId="73A7E690" w14:textId="77777777" w:rsidR="00AC1E97" w:rsidRPr="0019624A" w:rsidRDefault="00AC1E97" w:rsidP="002B04EF">
      <w:pPr>
        <w:pStyle w:val="HTMLPreformatted"/>
        <w:wordWrap w:val="0"/>
        <w:spacing w:line="360" w:lineRule="auto"/>
        <w:jc w:val="both"/>
        <w:textAlignment w:val="baseline"/>
        <w:rPr>
          <w:ins w:id="3195" w:author="YENDAPALLY, NISHITHA" w:date="2022-07-28T23:15:00Z"/>
          <w:rFonts w:ascii="Times New Roman" w:hAnsi="Times New Roman" w:cs="Times New Roman"/>
          <w:sz w:val="24"/>
          <w:szCs w:val="24"/>
        </w:rPr>
        <w:pPrChange w:id="3196" w:author="Avdesh Mishra" w:date="2022-07-31T23:31:00Z">
          <w:pPr>
            <w:pStyle w:val="HTMLPreformatted"/>
            <w:shd w:val="clear" w:color="auto" w:fill="FFFFFF"/>
            <w:wordWrap w:val="0"/>
            <w:textAlignment w:val="baseline"/>
          </w:pPr>
        </w:pPrChange>
      </w:pPr>
      <w:proofErr w:type="spellStart"/>
      <w:ins w:id="3197" w:author="YENDAPALLY, NISHITHA" w:date="2022-07-28T23:15:00Z">
        <w:r w:rsidRPr="0019624A">
          <w:rPr>
            <w:rFonts w:ascii="Times New Roman" w:hAnsi="Times New Roman" w:cs="Times New Roman"/>
            <w:sz w:val="24"/>
            <w:szCs w:val="24"/>
          </w:rPr>
          <w:t>Accuracy_cla</w:t>
        </w:r>
        <w:proofErr w:type="spellEnd"/>
        <w:r w:rsidRPr="0019624A">
          <w:rPr>
            <w:rFonts w:ascii="Times New Roman" w:hAnsi="Times New Roman" w:cs="Times New Roman"/>
            <w:sz w:val="24"/>
            <w:szCs w:val="24"/>
          </w:rPr>
          <w:t xml:space="preserve">= </w:t>
        </w:r>
        <w:proofErr w:type="spellStart"/>
        <w:r w:rsidRPr="0019624A">
          <w:rPr>
            <w:rFonts w:ascii="Times New Roman" w:hAnsi="Times New Roman" w:cs="Times New Roman"/>
            <w:sz w:val="24"/>
            <w:szCs w:val="24"/>
          </w:rPr>
          <w:t>accuracy_</w:t>
        </w:r>
        <w:proofErr w:type="gramStart"/>
        <w:r w:rsidRPr="0019624A">
          <w:rPr>
            <w:rFonts w:ascii="Times New Roman" w:hAnsi="Times New Roman" w:cs="Times New Roman"/>
            <w:sz w:val="24"/>
            <w:szCs w:val="24"/>
          </w:rPr>
          <w:t>score</w:t>
        </w:r>
        <w:proofErr w:type="spellEnd"/>
        <w:r w:rsidRPr="0019624A">
          <w:rPr>
            <w:rFonts w:ascii="Times New Roman" w:hAnsi="Times New Roman" w:cs="Times New Roman"/>
            <w:sz w:val="24"/>
            <w:szCs w:val="24"/>
          </w:rPr>
          <w:t>(</w:t>
        </w:r>
        <w:proofErr w:type="spellStart"/>
        <w:proofErr w:type="gramEnd"/>
        <w:r w:rsidRPr="0019624A">
          <w:rPr>
            <w:rFonts w:ascii="Times New Roman" w:hAnsi="Times New Roman" w:cs="Times New Roman"/>
            <w:sz w:val="24"/>
            <w:szCs w:val="24"/>
          </w:rPr>
          <w:t>y_train</w:t>
        </w:r>
        <w:proofErr w:type="spellEnd"/>
        <w:r w:rsidRPr="0019624A">
          <w:rPr>
            <w:rFonts w:ascii="Times New Roman" w:hAnsi="Times New Roman" w:cs="Times New Roman"/>
            <w:sz w:val="24"/>
            <w:szCs w:val="24"/>
          </w:rPr>
          <w:t xml:space="preserve">, </w:t>
        </w:r>
        <w:proofErr w:type="spellStart"/>
        <w:r w:rsidRPr="0019624A">
          <w:rPr>
            <w:rFonts w:ascii="Times New Roman" w:hAnsi="Times New Roman" w:cs="Times New Roman"/>
            <w:sz w:val="24"/>
            <w:szCs w:val="24"/>
          </w:rPr>
          <w:t>y_pred</w:t>
        </w:r>
        <w:proofErr w:type="spellEnd"/>
        <w:r w:rsidRPr="0019624A">
          <w:rPr>
            <w:rFonts w:ascii="Times New Roman" w:hAnsi="Times New Roman" w:cs="Times New Roman"/>
            <w:sz w:val="24"/>
            <w:szCs w:val="24"/>
          </w:rPr>
          <w:t>)</w:t>
        </w:r>
      </w:ins>
    </w:p>
    <w:p w14:paraId="0B4524C4" w14:textId="77777777" w:rsidR="00AC1E97" w:rsidRPr="0019624A" w:rsidRDefault="00AC1E97" w:rsidP="002B04EF">
      <w:pPr>
        <w:pStyle w:val="HTMLPreformatted"/>
        <w:wordWrap w:val="0"/>
        <w:spacing w:line="360" w:lineRule="auto"/>
        <w:jc w:val="both"/>
        <w:textAlignment w:val="baseline"/>
        <w:rPr>
          <w:ins w:id="3198" w:author="YENDAPALLY, NISHITHA" w:date="2022-07-28T23:15:00Z"/>
          <w:rFonts w:ascii="Times New Roman" w:hAnsi="Times New Roman" w:cs="Times New Roman"/>
          <w:sz w:val="24"/>
          <w:szCs w:val="24"/>
        </w:rPr>
        <w:pPrChange w:id="3199" w:author="Avdesh Mishra" w:date="2022-07-31T23:31:00Z">
          <w:pPr>
            <w:pStyle w:val="HTMLPreformatted"/>
            <w:shd w:val="clear" w:color="auto" w:fill="FFFFFF"/>
            <w:wordWrap w:val="0"/>
            <w:textAlignment w:val="baseline"/>
          </w:pPr>
        </w:pPrChange>
      </w:pPr>
      <w:ins w:id="3200" w:author="YENDAPALLY, NISHITHA" w:date="2022-07-28T23:15:00Z">
        <w:r w:rsidRPr="0019624A">
          <w:rPr>
            <w:rFonts w:ascii="Times New Roman" w:hAnsi="Times New Roman" w:cs="Times New Roman"/>
            <w:sz w:val="24"/>
            <w:szCs w:val="24"/>
          </w:rPr>
          <w:t>Results='TFIDF Cross validation Results: \n'</w:t>
        </w:r>
      </w:ins>
    </w:p>
    <w:p w14:paraId="76A02FD1" w14:textId="77777777" w:rsidR="00AC1E97" w:rsidRPr="0019624A" w:rsidRDefault="00AC1E97" w:rsidP="002B04EF">
      <w:pPr>
        <w:pStyle w:val="HTMLPreformatted"/>
        <w:wordWrap w:val="0"/>
        <w:spacing w:line="360" w:lineRule="auto"/>
        <w:jc w:val="both"/>
        <w:textAlignment w:val="baseline"/>
        <w:rPr>
          <w:ins w:id="3201" w:author="YENDAPALLY, NISHITHA" w:date="2022-07-28T23:15:00Z"/>
          <w:rFonts w:ascii="Times New Roman" w:hAnsi="Times New Roman" w:cs="Times New Roman"/>
          <w:sz w:val="24"/>
          <w:szCs w:val="24"/>
        </w:rPr>
        <w:pPrChange w:id="3202" w:author="Avdesh Mishra" w:date="2022-07-31T23:31:00Z">
          <w:pPr>
            <w:pStyle w:val="HTMLPreformatted"/>
            <w:shd w:val="clear" w:color="auto" w:fill="FFFFFF"/>
            <w:wordWrap w:val="0"/>
            <w:textAlignment w:val="baseline"/>
          </w:pPr>
        </w:pPrChange>
      </w:pPr>
      <w:proofErr w:type="spellStart"/>
      <w:ins w:id="3203" w:author="YENDAPALLY, NISHITHA" w:date="2022-07-28T23:15:00Z">
        <w:r w:rsidRPr="0019624A">
          <w:rPr>
            <w:rFonts w:ascii="Times New Roman" w:hAnsi="Times New Roman" w:cs="Times New Roman"/>
            <w:sz w:val="24"/>
            <w:szCs w:val="24"/>
          </w:rPr>
          <w:t>outputFile.write</w:t>
        </w:r>
        <w:proofErr w:type="spellEnd"/>
        <w:r w:rsidRPr="0019624A">
          <w:rPr>
            <w:rFonts w:ascii="Times New Roman" w:hAnsi="Times New Roman" w:cs="Times New Roman"/>
            <w:sz w:val="24"/>
            <w:szCs w:val="24"/>
          </w:rPr>
          <w:t>(</w:t>
        </w:r>
        <w:proofErr w:type="gramStart"/>
        <w:r w:rsidRPr="0019624A">
          <w:rPr>
            <w:rFonts w:ascii="Times New Roman" w:hAnsi="Times New Roman" w:cs="Times New Roman"/>
            <w:sz w:val="24"/>
            <w:szCs w:val="24"/>
          </w:rPr>
          <w:t>str(</w:t>
        </w:r>
        <w:proofErr w:type="gramEnd"/>
        <w:r w:rsidRPr="0019624A">
          <w:rPr>
            <w:rFonts w:ascii="Times New Roman" w:hAnsi="Times New Roman" w:cs="Times New Roman"/>
            <w:sz w:val="24"/>
            <w:szCs w:val="24"/>
          </w:rPr>
          <w:t>Results)+'\n')</w:t>
        </w:r>
      </w:ins>
    </w:p>
    <w:p w14:paraId="7A57631A" w14:textId="77777777" w:rsidR="00AC1E97" w:rsidRPr="0019624A" w:rsidRDefault="00AC1E97" w:rsidP="002B04EF">
      <w:pPr>
        <w:pStyle w:val="HTMLPreformatted"/>
        <w:wordWrap w:val="0"/>
        <w:spacing w:line="360" w:lineRule="auto"/>
        <w:jc w:val="both"/>
        <w:textAlignment w:val="baseline"/>
        <w:rPr>
          <w:ins w:id="3204" w:author="YENDAPALLY, NISHITHA" w:date="2022-07-28T23:15:00Z"/>
          <w:rFonts w:ascii="Times New Roman" w:hAnsi="Times New Roman" w:cs="Times New Roman"/>
          <w:sz w:val="24"/>
          <w:szCs w:val="24"/>
        </w:rPr>
        <w:pPrChange w:id="3205" w:author="Avdesh Mishra" w:date="2022-07-31T23:31:00Z">
          <w:pPr>
            <w:pStyle w:val="HTMLPreformatted"/>
            <w:shd w:val="clear" w:color="auto" w:fill="FFFFFF"/>
            <w:wordWrap w:val="0"/>
            <w:textAlignment w:val="baseline"/>
          </w:pPr>
        </w:pPrChange>
      </w:pPr>
      <w:proofErr w:type="spellStart"/>
      <w:ins w:id="3206" w:author="YENDAPALLY, NISHITHA" w:date="2022-07-28T23:15:00Z">
        <w:r w:rsidRPr="0019624A">
          <w:rPr>
            <w:rFonts w:ascii="Times New Roman" w:hAnsi="Times New Roman" w:cs="Times New Roman"/>
            <w:sz w:val="24"/>
            <w:szCs w:val="24"/>
          </w:rPr>
          <w:t>outputFile.write</w:t>
        </w:r>
        <w:proofErr w:type="spellEnd"/>
        <w:r w:rsidRPr="0019624A">
          <w:rPr>
            <w:rFonts w:ascii="Times New Roman" w:hAnsi="Times New Roman" w:cs="Times New Roman"/>
            <w:sz w:val="24"/>
            <w:szCs w:val="24"/>
          </w:rPr>
          <w:t>('TP=%f\</w:t>
        </w:r>
        <w:proofErr w:type="spellStart"/>
        <w:r w:rsidRPr="0019624A">
          <w:rPr>
            <w:rFonts w:ascii="Times New Roman" w:hAnsi="Times New Roman" w:cs="Times New Roman"/>
            <w:sz w:val="24"/>
            <w:szCs w:val="24"/>
          </w:rPr>
          <w:t>n'%TP</w:t>
        </w:r>
        <w:proofErr w:type="spellEnd"/>
        <w:r w:rsidRPr="0019624A">
          <w:rPr>
            <w:rFonts w:ascii="Times New Roman" w:hAnsi="Times New Roman" w:cs="Times New Roman"/>
            <w:sz w:val="24"/>
            <w:szCs w:val="24"/>
          </w:rPr>
          <w:t>)</w:t>
        </w:r>
      </w:ins>
    </w:p>
    <w:p w14:paraId="0581D828" w14:textId="77777777" w:rsidR="00AC1E97" w:rsidRPr="0019624A" w:rsidRDefault="00AC1E97" w:rsidP="002B04EF">
      <w:pPr>
        <w:pStyle w:val="HTMLPreformatted"/>
        <w:wordWrap w:val="0"/>
        <w:spacing w:line="360" w:lineRule="auto"/>
        <w:jc w:val="both"/>
        <w:textAlignment w:val="baseline"/>
        <w:rPr>
          <w:ins w:id="3207" w:author="YENDAPALLY, NISHITHA" w:date="2022-07-28T23:15:00Z"/>
          <w:rFonts w:ascii="Times New Roman" w:hAnsi="Times New Roman" w:cs="Times New Roman"/>
          <w:sz w:val="24"/>
          <w:szCs w:val="24"/>
        </w:rPr>
        <w:pPrChange w:id="3208" w:author="Avdesh Mishra" w:date="2022-07-31T23:31:00Z">
          <w:pPr>
            <w:pStyle w:val="HTMLPreformatted"/>
            <w:shd w:val="clear" w:color="auto" w:fill="FFFFFF"/>
            <w:wordWrap w:val="0"/>
            <w:textAlignment w:val="baseline"/>
          </w:pPr>
        </w:pPrChange>
      </w:pPr>
      <w:proofErr w:type="spellStart"/>
      <w:ins w:id="3209" w:author="YENDAPALLY, NISHITHA" w:date="2022-07-28T23:15:00Z">
        <w:r w:rsidRPr="0019624A">
          <w:rPr>
            <w:rFonts w:ascii="Times New Roman" w:hAnsi="Times New Roman" w:cs="Times New Roman"/>
            <w:sz w:val="24"/>
            <w:szCs w:val="24"/>
          </w:rPr>
          <w:t>outputFile.write</w:t>
        </w:r>
        <w:proofErr w:type="spellEnd"/>
        <w:r w:rsidRPr="0019624A">
          <w:rPr>
            <w:rFonts w:ascii="Times New Roman" w:hAnsi="Times New Roman" w:cs="Times New Roman"/>
            <w:sz w:val="24"/>
            <w:szCs w:val="24"/>
          </w:rPr>
          <w:t>('FP= %f\</w:t>
        </w:r>
        <w:proofErr w:type="spellStart"/>
        <w:r w:rsidRPr="0019624A">
          <w:rPr>
            <w:rFonts w:ascii="Times New Roman" w:hAnsi="Times New Roman" w:cs="Times New Roman"/>
            <w:sz w:val="24"/>
            <w:szCs w:val="24"/>
          </w:rPr>
          <w:t>n'%FP</w:t>
        </w:r>
        <w:proofErr w:type="spellEnd"/>
        <w:r w:rsidRPr="0019624A">
          <w:rPr>
            <w:rFonts w:ascii="Times New Roman" w:hAnsi="Times New Roman" w:cs="Times New Roman"/>
            <w:sz w:val="24"/>
            <w:szCs w:val="24"/>
          </w:rPr>
          <w:t>)</w:t>
        </w:r>
      </w:ins>
    </w:p>
    <w:p w14:paraId="614E25CF" w14:textId="77777777" w:rsidR="00AC1E97" w:rsidRPr="0019624A" w:rsidRDefault="00AC1E97" w:rsidP="002B04EF">
      <w:pPr>
        <w:pStyle w:val="HTMLPreformatted"/>
        <w:wordWrap w:val="0"/>
        <w:spacing w:line="360" w:lineRule="auto"/>
        <w:jc w:val="both"/>
        <w:textAlignment w:val="baseline"/>
        <w:rPr>
          <w:ins w:id="3210" w:author="YENDAPALLY, NISHITHA" w:date="2022-07-28T23:15:00Z"/>
          <w:rFonts w:ascii="Times New Roman" w:hAnsi="Times New Roman" w:cs="Times New Roman"/>
          <w:sz w:val="24"/>
          <w:szCs w:val="24"/>
        </w:rPr>
        <w:pPrChange w:id="3211" w:author="Avdesh Mishra" w:date="2022-07-31T23:31:00Z">
          <w:pPr>
            <w:pStyle w:val="HTMLPreformatted"/>
            <w:shd w:val="clear" w:color="auto" w:fill="FFFFFF"/>
            <w:wordWrap w:val="0"/>
            <w:textAlignment w:val="baseline"/>
          </w:pPr>
        </w:pPrChange>
      </w:pPr>
      <w:proofErr w:type="spellStart"/>
      <w:ins w:id="3212" w:author="YENDAPALLY, NISHITHA" w:date="2022-07-28T23:15:00Z">
        <w:r w:rsidRPr="0019624A">
          <w:rPr>
            <w:rFonts w:ascii="Times New Roman" w:hAnsi="Times New Roman" w:cs="Times New Roman"/>
            <w:sz w:val="24"/>
            <w:szCs w:val="24"/>
          </w:rPr>
          <w:t>outputFile.write</w:t>
        </w:r>
        <w:proofErr w:type="spellEnd"/>
        <w:r w:rsidRPr="0019624A">
          <w:rPr>
            <w:rFonts w:ascii="Times New Roman" w:hAnsi="Times New Roman" w:cs="Times New Roman"/>
            <w:sz w:val="24"/>
            <w:szCs w:val="24"/>
          </w:rPr>
          <w:t>('TN= %f\</w:t>
        </w:r>
        <w:proofErr w:type="spellStart"/>
        <w:r w:rsidRPr="0019624A">
          <w:rPr>
            <w:rFonts w:ascii="Times New Roman" w:hAnsi="Times New Roman" w:cs="Times New Roman"/>
            <w:sz w:val="24"/>
            <w:szCs w:val="24"/>
          </w:rPr>
          <w:t>n'%TN</w:t>
        </w:r>
        <w:proofErr w:type="spellEnd"/>
        <w:r w:rsidRPr="0019624A">
          <w:rPr>
            <w:rFonts w:ascii="Times New Roman" w:hAnsi="Times New Roman" w:cs="Times New Roman"/>
            <w:sz w:val="24"/>
            <w:szCs w:val="24"/>
          </w:rPr>
          <w:t>)</w:t>
        </w:r>
      </w:ins>
    </w:p>
    <w:p w14:paraId="0E0D67A5" w14:textId="77777777" w:rsidR="00AC1E97" w:rsidRPr="0019624A" w:rsidRDefault="00AC1E97" w:rsidP="002B04EF">
      <w:pPr>
        <w:pStyle w:val="HTMLPreformatted"/>
        <w:wordWrap w:val="0"/>
        <w:spacing w:line="360" w:lineRule="auto"/>
        <w:jc w:val="both"/>
        <w:textAlignment w:val="baseline"/>
        <w:rPr>
          <w:ins w:id="3213" w:author="YENDAPALLY, NISHITHA" w:date="2022-07-28T23:15:00Z"/>
          <w:rFonts w:ascii="Times New Roman" w:hAnsi="Times New Roman" w:cs="Times New Roman"/>
          <w:sz w:val="24"/>
          <w:szCs w:val="24"/>
        </w:rPr>
        <w:pPrChange w:id="3214" w:author="Avdesh Mishra" w:date="2022-07-31T23:31:00Z">
          <w:pPr>
            <w:pStyle w:val="HTMLPreformatted"/>
            <w:shd w:val="clear" w:color="auto" w:fill="FFFFFF"/>
            <w:wordWrap w:val="0"/>
            <w:textAlignment w:val="baseline"/>
          </w:pPr>
        </w:pPrChange>
      </w:pPr>
      <w:proofErr w:type="spellStart"/>
      <w:ins w:id="3215" w:author="YENDAPALLY, NISHITHA" w:date="2022-07-28T23:15:00Z">
        <w:r w:rsidRPr="0019624A">
          <w:rPr>
            <w:rFonts w:ascii="Times New Roman" w:hAnsi="Times New Roman" w:cs="Times New Roman"/>
            <w:sz w:val="24"/>
            <w:szCs w:val="24"/>
          </w:rPr>
          <w:t>outputFile.write</w:t>
        </w:r>
        <w:proofErr w:type="spellEnd"/>
        <w:r w:rsidRPr="0019624A">
          <w:rPr>
            <w:rFonts w:ascii="Times New Roman" w:hAnsi="Times New Roman" w:cs="Times New Roman"/>
            <w:sz w:val="24"/>
            <w:szCs w:val="24"/>
          </w:rPr>
          <w:t>('FN= %f\</w:t>
        </w:r>
        <w:proofErr w:type="spellStart"/>
        <w:r w:rsidRPr="0019624A">
          <w:rPr>
            <w:rFonts w:ascii="Times New Roman" w:hAnsi="Times New Roman" w:cs="Times New Roman"/>
            <w:sz w:val="24"/>
            <w:szCs w:val="24"/>
          </w:rPr>
          <w:t>n'%FN</w:t>
        </w:r>
        <w:proofErr w:type="spellEnd"/>
        <w:r w:rsidRPr="0019624A">
          <w:rPr>
            <w:rFonts w:ascii="Times New Roman" w:hAnsi="Times New Roman" w:cs="Times New Roman"/>
            <w:sz w:val="24"/>
            <w:szCs w:val="24"/>
          </w:rPr>
          <w:t>)</w:t>
        </w:r>
      </w:ins>
    </w:p>
    <w:p w14:paraId="334DD891" w14:textId="77777777" w:rsidR="00AC1E97" w:rsidRPr="0019624A" w:rsidRDefault="00AC1E97" w:rsidP="002B04EF">
      <w:pPr>
        <w:pStyle w:val="HTMLPreformatted"/>
        <w:wordWrap w:val="0"/>
        <w:spacing w:line="360" w:lineRule="auto"/>
        <w:jc w:val="both"/>
        <w:textAlignment w:val="baseline"/>
        <w:rPr>
          <w:ins w:id="3216" w:author="YENDAPALLY, NISHITHA" w:date="2022-07-28T23:15:00Z"/>
          <w:rFonts w:ascii="Times New Roman" w:hAnsi="Times New Roman" w:cs="Times New Roman"/>
          <w:sz w:val="24"/>
          <w:szCs w:val="24"/>
        </w:rPr>
        <w:pPrChange w:id="3217" w:author="Avdesh Mishra" w:date="2022-07-31T23:31:00Z">
          <w:pPr>
            <w:pStyle w:val="HTMLPreformatted"/>
            <w:shd w:val="clear" w:color="auto" w:fill="FFFFFF"/>
            <w:wordWrap w:val="0"/>
            <w:textAlignment w:val="baseline"/>
          </w:pPr>
        </w:pPrChange>
      </w:pPr>
      <w:proofErr w:type="spellStart"/>
      <w:ins w:id="3218" w:author="YENDAPALLY, NISHITHA" w:date="2022-07-28T23:15:00Z">
        <w:r w:rsidRPr="0019624A">
          <w:rPr>
            <w:rFonts w:ascii="Times New Roman" w:hAnsi="Times New Roman" w:cs="Times New Roman"/>
            <w:sz w:val="24"/>
            <w:szCs w:val="24"/>
          </w:rPr>
          <w:t>outputFile.write</w:t>
        </w:r>
        <w:proofErr w:type="spellEnd"/>
        <w:r w:rsidRPr="0019624A">
          <w:rPr>
            <w:rFonts w:ascii="Times New Roman" w:hAnsi="Times New Roman" w:cs="Times New Roman"/>
            <w:sz w:val="24"/>
            <w:szCs w:val="24"/>
          </w:rPr>
          <w:t>('Recall/</w:t>
        </w:r>
        <w:proofErr w:type="spellStart"/>
        <w:r w:rsidRPr="0019624A">
          <w:rPr>
            <w:rFonts w:ascii="Times New Roman" w:hAnsi="Times New Roman" w:cs="Times New Roman"/>
            <w:sz w:val="24"/>
            <w:szCs w:val="24"/>
          </w:rPr>
          <w:t>sensivity</w:t>
        </w:r>
        <w:proofErr w:type="spellEnd"/>
        <w:r w:rsidRPr="0019624A">
          <w:rPr>
            <w:rFonts w:ascii="Times New Roman" w:hAnsi="Times New Roman" w:cs="Times New Roman"/>
            <w:sz w:val="24"/>
            <w:szCs w:val="24"/>
          </w:rPr>
          <w:t>=%.5f\n'%</w:t>
        </w:r>
        <w:proofErr w:type="spellStart"/>
        <w:r w:rsidRPr="0019624A">
          <w:rPr>
            <w:rFonts w:ascii="Times New Roman" w:hAnsi="Times New Roman" w:cs="Times New Roman"/>
            <w:sz w:val="24"/>
            <w:szCs w:val="24"/>
          </w:rPr>
          <w:t>REC_cla</w:t>
        </w:r>
        <w:proofErr w:type="spellEnd"/>
        <w:r w:rsidRPr="0019624A">
          <w:rPr>
            <w:rFonts w:ascii="Times New Roman" w:hAnsi="Times New Roman" w:cs="Times New Roman"/>
            <w:sz w:val="24"/>
            <w:szCs w:val="24"/>
          </w:rPr>
          <w:t>)</w:t>
        </w:r>
      </w:ins>
    </w:p>
    <w:p w14:paraId="4C7A1249" w14:textId="77777777" w:rsidR="00AC1E97" w:rsidRPr="0019624A" w:rsidRDefault="00AC1E97" w:rsidP="002B04EF">
      <w:pPr>
        <w:pStyle w:val="HTMLPreformatted"/>
        <w:wordWrap w:val="0"/>
        <w:spacing w:line="360" w:lineRule="auto"/>
        <w:jc w:val="both"/>
        <w:textAlignment w:val="baseline"/>
        <w:rPr>
          <w:ins w:id="3219" w:author="YENDAPALLY, NISHITHA" w:date="2022-07-28T23:15:00Z"/>
          <w:rFonts w:ascii="Times New Roman" w:hAnsi="Times New Roman" w:cs="Times New Roman"/>
          <w:sz w:val="24"/>
          <w:szCs w:val="24"/>
        </w:rPr>
        <w:pPrChange w:id="3220" w:author="Avdesh Mishra" w:date="2022-07-31T23:31:00Z">
          <w:pPr>
            <w:pStyle w:val="HTMLPreformatted"/>
            <w:shd w:val="clear" w:color="auto" w:fill="FFFFFF"/>
            <w:wordWrap w:val="0"/>
            <w:textAlignment w:val="baseline"/>
          </w:pPr>
        </w:pPrChange>
      </w:pPr>
      <w:proofErr w:type="spellStart"/>
      <w:ins w:id="3221" w:author="YENDAPALLY, NISHITHA" w:date="2022-07-28T23:15:00Z">
        <w:r w:rsidRPr="0019624A">
          <w:rPr>
            <w:rFonts w:ascii="Times New Roman" w:hAnsi="Times New Roman" w:cs="Times New Roman"/>
            <w:sz w:val="24"/>
            <w:szCs w:val="24"/>
          </w:rPr>
          <w:t>outputFile.write</w:t>
        </w:r>
        <w:proofErr w:type="spellEnd"/>
        <w:r w:rsidRPr="0019624A">
          <w:rPr>
            <w:rFonts w:ascii="Times New Roman" w:hAnsi="Times New Roman" w:cs="Times New Roman"/>
            <w:sz w:val="24"/>
            <w:szCs w:val="24"/>
          </w:rPr>
          <w:t>('specificity= %.5f\n'%</w:t>
        </w:r>
        <w:proofErr w:type="spellStart"/>
        <w:r w:rsidRPr="0019624A">
          <w:rPr>
            <w:rFonts w:ascii="Times New Roman" w:hAnsi="Times New Roman" w:cs="Times New Roman"/>
            <w:sz w:val="24"/>
            <w:szCs w:val="24"/>
          </w:rPr>
          <w:t>Spe_cla</w:t>
        </w:r>
        <w:proofErr w:type="spellEnd"/>
        <w:r w:rsidRPr="0019624A">
          <w:rPr>
            <w:rFonts w:ascii="Times New Roman" w:hAnsi="Times New Roman" w:cs="Times New Roman"/>
            <w:sz w:val="24"/>
            <w:szCs w:val="24"/>
          </w:rPr>
          <w:t>)</w:t>
        </w:r>
      </w:ins>
    </w:p>
    <w:p w14:paraId="021C4BAC" w14:textId="77777777" w:rsidR="00AC1E97" w:rsidRPr="0019624A" w:rsidRDefault="00AC1E97" w:rsidP="002B04EF">
      <w:pPr>
        <w:pStyle w:val="HTMLPreformatted"/>
        <w:wordWrap w:val="0"/>
        <w:spacing w:line="360" w:lineRule="auto"/>
        <w:jc w:val="both"/>
        <w:textAlignment w:val="baseline"/>
        <w:rPr>
          <w:ins w:id="3222" w:author="YENDAPALLY, NISHITHA" w:date="2022-07-28T23:15:00Z"/>
          <w:rFonts w:ascii="Times New Roman" w:hAnsi="Times New Roman" w:cs="Times New Roman"/>
          <w:sz w:val="24"/>
          <w:szCs w:val="24"/>
        </w:rPr>
        <w:pPrChange w:id="3223" w:author="Avdesh Mishra" w:date="2022-07-31T23:31:00Z">
          <w:pPr>
            <w:pStyle w:val="HTMLPreformatted"/>
            <w:shd w:val="clear" w:color="auto" w:fill="FFFFFF"/>
            <w:wordWrap w:val="0"/>
            <w:textAlignment w:val="baseline"/>
          </w:pPr>
        </w:pPrChange>
      </w:pPr>
      <w:proofErr w:type="spellStart"/>
      <w:ins w:id="3224" w:author="YENDAPALLY, NISHITHA" w:date="2022-07-28T23:15:00Z">
        <w:r w:rsidRPr="0019624A">
          <w:rPr>
            <w:rFonts w:ascii="Times New Roman" w:hAnsi="Times New Roman" w:cs="Times New Roman"/>
            <w:sz w:val="24"/>
            <w:szCs w:val="24"/>
          </w:rPr>
          <w:t>outputFile.write</w:t>
        </w:r>
        <w:proofErr w:type="spellEnd"/>
        <w:r w:rsidRPr="0019624A">
          <w:rPr>
            <w:rFonts w:ascii="Times New Roman" w:hAnsi="Times New Roman" w:cs="Times New Roman"/>
            <w:sz w:val="24"/>
            <w:szCs w:val="24"/>
          </w:rPr>
          <w:t>('</w:t>
        </w:r>
        <w:proofErr w:type="spellStart"/>
        <w:r w:rsidRPr="0019624A">
          <w:rPr>
            <w:rFonts w:ascii="Times New Roman" w:hAnsi="Times New Roman" w:cs="Times New Roman"/>
            <w:sz w:val="24"/>
            <w:szCs w:val="24"/>
          </w:rPr>
          <w:t>Accuracy_balanced</w:t>
        </w:r>
        <w:proofErr w:type="spellEnd"/>
        <w:r w:rsidRPr="0019624A">
          <w:rPr>
            <w:rFonts w:ascii="Times New Roman" w:hAnsi="Times New Roman" w:cs="Times New Roman"/>
            <w:sz w:val="24"/>
            <w:szCs w:val="24"/>
          </w:rPr>
          <w:t>= %.5f\n'%</w:t>
        </w:r>
        <w:proofErr w:type="spellStart"/>
        <w:r w:rsidRPr="0019624A">
          <w:rPr>
            <w:rFonts w:ascii="Times New Roman" w:hAnsi="Times New Roman" w:cs="Times New Roman"/>
            <w:sz w:val="24"/>
            <w:szCs w:val="24"/>
          </w:rPr>
          <w:t>Acc_Bal</w:t>
        </w:r>
        <w:proofErr w:type="spellEnd"/>
        <w:r w:rsidRPr="0019624A">
          <w:rPr>
            <w:rFonts w:ascii="Times New Roman" w:hAnsi="Times New Roman" w:cs="Times New Roman"/>
            <w:sz w:val="24"/>
            <w:szCs w:val="24"/>
          </w:rPr>
          <w:t>)</w:t>
        </w:r>
      </w:ins>
    </w:p>
    <w:p w14:paraId="128FAE19" w14:textId="77777777" w:rsidR="00AC1E97" w:rsidRPr="0019624A" w:rsidRDefault="00AC1E97" w:rsidP="002B04EF">
      <w:pPr>
        <w:pStyle w:val="HTMLPreformatted"/>
        <w:wordWrap w:val="0"/>
        <w:spacing w:line="360" w:lineRule="auto"/>
        <w:jc w:val="both"/>
        <w:textAlignment w:val="baseline"/>
        <w:rPr>
          <w:ins w:id="3225" w:author="YENDAPALLY, NISHITHA" w:date="2022-07-28T23:15:00Z"/>
          <w:rFonts w:ascii="Times New Roman" w:hAnsi="Times New Roman" w:cs="Times New Roman"/>
          <w:sz w:val="24"/>
          <w:szCs w:val="24"/>
        </w:rPr>
        <w:pPrChange w:id="3226" w:author="Avdesh Mishra" w:date="2022-07-31T23:31:00Z">
          <w:pPr>
            <w:pStyle w:val="HTMLPreformatted"/>
            <w:shd w:val="clear" w:color="auto" w:fill="FFFFFF"/>
            <w:wordWrap w:val="0"/>
            <w:textAlignment w:val="baseline"/>
          </w:pPr>
        </w:pPrChange>
      </w:pPr>
      <w:proofErr w:type="spellStart"/>
      <w:ins w:id="3227" w:author="YENDAPALLY, NISHITHA" w:date="2022-07-28T23:15:00Z">
        <w:r w:rsidRPr="0019624A">
          <w:rPr>
            <w:rFonts w:ascii="Times New Roman" w:hAnsi="Times New Roman" w:cs="Times New Roman"/>
            <w:sz w:val="24"/>
            <w:szCs w:val="24"/>
          </w:rPr>
          <w:t>outputFile.write</w:t>
        </w:r>
        <w:proofErr w:type="spellEnd"/>
        <w:r w:rsidRPr="0019624A">
          <w:rPr>
            <w:rFonts w:ascii="Times New Roman" w:hAnsi="Times New Roman" w:cs="Times New Roman"/>
            <w:sz w:val="24"/>
            <w:szCs w:val="24"/>
          </w:rPr>
          <w:t>('overall Accuracy= %.5f\n'%</w:t>
        </w:r>
        <w:proofErr w:type="spellStart"/>
        <w:r w:rsidRPr="0019624A">
          <w:rPr>
            <w:rFonts w:ascii="Times New Roman" w:hAnsi="Times New Roman" w:cs="Times New Roman"/>
            <w:sz w:val="24"/>
            <w:szCs w:val="24"/>
          </w:rPr>
          <w:t>Accuracy_cla</w:t>
        </w:r>
        <w:proofErr w:type="spellEnd"/>
        <w:r w:rsidRPr="0019624A">
          <w:rPr>
            <w:rFonts w:ascii="Times New Roman" w:hAnsi="Times New Roman" w:cs="Times New Roman"/>
            <w:sz w:val="24"/>
            <w:szCs w:val="24"/>
          </w:rPr>
          <w:t>)</w:t>
        </w:r>
      </w:ins>
    </w:p>
    <w:p w14:paraId="2D16B9CC" w14:textId="77777777" w:rsidR="00AC1E97" w:rsidRPr="0019624A" w:rsidRDefault="00AC1E97" w:rsidP="002B04EF">
      <w:pPr>
        <w:pStyle w:val="HTMLPreformatted"/>
        <w:wordWrap w:val="0"/>
        <w:spacing w:line="360" w:lineRule="auto"/>
        <w:jc w:val="both"/>
        <w:textAlignment w:val="baseline"/>
        <w:rPr>
          <w:ins w:id="3228" w:author="YENDAPALLY, NISHITHA" w:date="2022-07-28T23:15:00Z"/>
          <w:rFonts w:ascii="Times New Roman" w:hAnsi="Times New Roman" w:cs="Times New Roman"/>
          <w:sz w:val="24"/>
          <w:szCs w:val="24"/>
        </w:rPr>
        <w:pPrChange w:id="3229" w:author="Avdesh Mishra" w:date="2022-07-31T23:31:00Z">
          <w:pPr>
            <w:pStyle w:val="HTMLPreformatted"/>
            <w:shd w:val="clear" w:color="auto" w:fill="FFFFFF"/>
            <w:wordWrap w:val="0"/>
            <w:textAlignment w:val="baseline"/>
          </w:pPr>
        </w:pPrChange>
      </w:pPr>
      <w:proofErr w:type="spellStart"/>
      <w:ins w:id="3230" w:author="YENDAPALLY, NISHITHA" w:date="2022-07-28T23:15:00Z">
        <w:r w:rsidRPr="0019624A">
          <w:rPr>
            <w:rFonts w:ascii="Times New Roman" w:hAnsi="Times New Roman" w:cs="Times New Roman"/>
            <w:sz w:val="24"/>
            <w:szCs w:val="24"/>
          </w:rPr>
          <w:t>outputFile.write</w:t>
        </w:r>
        <w:proofErr w:type="spellEnd"/>
        <w:r w:rsidRPr="0019624A">
          <w:rPr>
            <w:rFonts w:ascii="Times New Roman" w:hAnsi="Times New Roman" w:cs="Times New Roman"/>
            <w:sz w:val="24"/>
            <w:szCs w:val="24"/>
          </w:rPr>
          <w:t>('precision=%.5f\n'%</w:t>
        </w:r>
        <w:proofErr w:type="spellStart"/>
        <w:r w:rsidRPr="0019624A">
          <w:rPr>
            <w:rFonts w:ascii="Times New Roman" w:hAnsi="Times New Roman" w:cs="Times New Roman"/>
            <w:sz w:val="24"/>
            <w:szCs w:val="24"/>
          </w:rPr>
          <w:t>PREC_cla</w:t>
        </w:r>
        <w:proofErr w:type="spellEnd"/>
        <w:r w:rsidRPr="0019624A">
          <w:rPr>
            <w:rFonts w:ascii="Times New Roman" w:hAnsi="Times New Roman" w:cs="Times New Roman"/>
            <w:sz w:val="24"/>
            <w:szCs w:val="24"/>
          </w:rPr>
          <w:t>)</w:t>
        </w:r>
      </w:ins>
    </w:p>
    <w:p w14:paraId="5BE280E1" w14:textId="77777777" w:rsidR="00AC1E97" w:rsidRPr="0019624A" w:rsidRDefault="00AC1E97" w:rsidP="002B04EF">
      <w:pPr>
        <w:pStyle w:val="HTMLPreformatted"/>
        <w:wordWrap w:val="0"/>
        <w:spacing w:line="360" w:lineRule="auto"/>
        <w:jc w:val="both"/>
        <w:textAlignment w:val="baseline"/>
        <w:rPr>
          <w:ins w:id="3231" w:author="YENDAPALLY, NISHITHA" w:date="2022-07-28T23:15:00Z"/>
          <w:rFonts w:ascii="Times New Roman" w:hAnsi="Times New Roman" w:cs="Times New Roman"/>
          <w:sz w:val="24"/>
          <w:szCs w:val="24"/>
        </w:rPr>
        <w:pPrChange w:id="3232" w:author="Avdesh Mishra" w:date="2022-07-31T23:31:00Z">
          <w:pPr>
            <w:pStyle w:val="HTMLPreformatted"/>
            <w:shd w:val="clear" w:color="auto" w:fill="FFFFFF"/>
            <w:wordWrap w:val="0"/>
            <w:textAlignment w:val="baseline"/>
          </w:pPr>
        </w:pPrChange>
      </w:pPr>
      <w:proofErr w:type="spellStart"/>
      <w:ins w:id="3233" w:author="YENDAPALLY, NISHITHA" w:date="2022-07-28T23:15:00Z">
        <w:r w:rsidRPr="0019624A">
          <w:rPr>
            <w:rFonts w:ascii="Times New Roman" w:hAnsi="Times New Roman" w:cs="Times New Roman"/>
            <w:sz w:val="24"/>
            <w:szCs w:val="24"/>
          </w:rPr>
          <w:t>outputFile.write</w:t>
        </w:r>
        <w:proofErr w:type="spellEnd"/>
        <w:r w:rsidRPr="0019624A">
          <w:rPr>
            <w:rFonts w:ascii="Times New Roman" w:hAnsi="Times New Roman" w:cs="Times New Roman"/>
            <w:sz w:val="24"/>
            <w:szCs w:val="24"/>
          </w:rPr>
          <w:t>('F1=%.5f\n'%F1_cla)</w:t>
        </w:r>
      </w:ins>
    </w:p>
    <w:p w14:paraId="1B77134E" w14:textId="77777777" w:rsidR="00AC1E97" w:rsidRPr="0019624A" w:rsidRDefault="00AC1E97" w:rsidP="002B04EF">
      <w:pPr>
        <w:pStyle w:val="HTMLPreformatted"/>
        <w:wordWrap w:val="0"/>
        <w:spacing w:line="360" w:lineRule="auto"/>
        <w:jc w:val="both"/>
        <w:textAlignment w:val="baseline"/>
        <w:rPr>
          <w:ins w:id="3234" w:author="YENDAPALLY, NISHITHA" w:date="2022-07-28T23:15:00Z"/>
          <w:rFonts w:ascii="Times New Roman" w:hAnsi="Times New Roman" w:cs="Times New Roman"/>
          <w:sz w:val="24"/>
          <w:szCs w:val="24"/>
        </w:rPr>
        <w:pPrChange w:id="3235" w:author="Avdesh Mishra" w:date="2022-07-31T23:31:00Z">
          <w:pPr>
            <w:pStyle w:val="HTMLPreformatted"/>
            <w:shd w:val="clear" w:color="auto" w:fill="FFFFFF"/>
            <w:wordWrap w:val="0"/>
            <w:textAlignment w:val="baseline"/>
          </w:pPr>
        </w:pPrChange>
      </w:pPr>
      <w:proofErr w:type="spellStart"/>
      <w:ins w:id="3236" w:author="YENDAPALLY, NISHITHA" w:date="2022-07-28T23:15:00Z">
        <w:r w:rsidRPr="0019624A">
          <w:rPr>
            <w:rFonts w:ascii="Times New Roman" w:hAnsi="Times New Roman" w:cs="Times New Roman"/>
            <w:sz w:val="24"/>
            <w:szCs w:val="24"/>
          </w:rPr>
          <w:t>outputFile.write</w:t>
        </w:r>
        <w:proofErr w:type="spellEnd"/>
        <w:r w:rsidRPr="0019624A">
          <w:rPr>
            <w:rFonts w:ascii="Times New Roman" w:hAnsi="Times New Roman" w:cs="Times New Roman"/>
            <w:sz w:val="24"/>
            <w:szCs w:val="24"/>
          </w:rPr>
          <w:t>('MCC= %.5f\n'%</w:t>
        </w:r>
        <w:proofErr w:type="spellStart"/>
        <w:r w:rsidRPr="0019624A">
          <w:rPr>
            <w:rFonts w:ascii="Times New Roman" w:hAnsi="Times New Roman" w:cs="Times New Roman"/>
            <w:sz w:val="24"/>
            <w:szCs w:val="24"/>
          </w:rPr>
          <w:t>MCC_cla</w:t>
        </w:r>
        <w:proofErr w:type="spellEnd"/>
        <w:r w:rsidRPr="0019624A">
          <w:rPr>
            <w:rFonts w:ascii="Times New Roman" w:hAnsi="Times New Roman" w:cs="Times New Roman"/>
            <w:sz w:val="24"/>
            <w:szCs w:val="24"/>
          </w:rPr>
          <w:t>)</w:t>
        </w:r>
      </w:ins>
    </w:p>
    <w:p w14:paraId="422C4977" w14:textId="77777777" w:rsidR="00AC1E97" w:rsidRPr="0019624A" w:rsidRDefault="00AC1E97" w:rsidP="002B04EF">
      <w:pPr>
        <w:pStyle w:val="HTMLPreformatted"/>
        <w:wordWrap w:val="0"/>
        <w:spacing w:line="360" w:lineRule="auto"/>
        <w:jc w:val="both"/>
        <w:textAlignment w:val="baseline"/>
        <w:rPr>
          <w:ins w:id="3237" w:author="YENDAPALLY, NISHITHA" w:date="2022-07-28T23:15:00Z"/>
          <w:rFonts w:ascii="Times New Roman" w:hAnsi="Times New Roman" w:cs="Times New Roman"/>
          <w:sz w:val="24"/>
          <w:szCs w:val="24"/>
        </w:rPr>
        <w:pPrChange w:id="3238" w:author="Avdesh Mishra" w:date="2022-07-31T23:31:00Z">
          <w:pPr>
            <w:pStyle w:val="HTMLPreformatted"/>
            <w:shd w:val="clear" w:color="auto" w:fill="FFFFFF"/>
            <w:wordWrap w:val="0"/>
            <w:textAlignment w:val="baseline"/>
          </w:pPr>
        </w:pPrChange>
      </w:pPr>
      <w:proofErr w:type="spellStart"/>
      <w:ins w:id="3239" w:author="YENDAPALLY, NISHITHA" w:date="2022-07-28T23:15:00Z">
        <w:r w:rsidRPr="0019624A">
          <w:rPr>
            <w:rFonts w:ascii="Times New Roman" w:hAnsi="Times New Roman" w:cs="Times New Roman"/>
            <w:sz w:val="24"/>
            <w:szCs w:val="24"/>
          </w:rPr>
          <w:t>outputFile.close</w:t>
        </w:r>
        <w:proofErr w:type="spellEnd"/>
        <w:r w:rsidRPr="0019624A">
          <w:rPr>
            <w:rFonts w:ascii="Times New Roman" w:hAnsi="Times New Roman" w:cs="Times New Roman"/>
            <w:sz w:val="24"/>
            <w:szCs w:val="24"/>
          </w:rPr>
          <w:t>()</w:t>
        </w:r>
      </w:ins>
    </w:p>
    <w:p w14:paraId="380B2190" w14:textId="77777777" w:rsidR="00AC1E97" w:rsidRDefault="00AC1E97" w:rsidP="002B04EF">
      <w:pPr>
        <w:pStyle w:val="HTMLPreformatted"/>
        <w:wordWrap w:val="0"/>
        <w:spacing w:line="360" w:lineRule="auto"/>
        <w:jc w:val="both"/>
        <w:textAlignment w:val="baseline"/>
        <w:rPr>
          <w:ins w:id="3240" w:author="YENDAPALLY, NISHITHA" w:date="2022-07-28T23:15:00Z"/>
          <w:rFonts w:ascii="Times New Roman" w:hAnsi="Times New Roman" w:cs="Times New Roman"/>
          <w:sz w:val="24"/>
          <w:szCs w:val="24"/>
        </w:rPr>
        <w:pPrChange w:id="3241" w:author="Avdesh Mishra" w:date="2022-07-31T23:31:00Z">
          <w:pPr>
            <w:pStyle w:val="HTMLPreformatted"/>
            <w:shd w:val="clear" w:color="auto" w:fill="FFFFFF"/>
            <w:wordWrap w:val="0"/>
            <w:textAlignment w:val="baseline"/>
          </w:pPr>
        </w:pPrChange>
      </w:pPr>
    </w:p>
    <w:p w14:paraId="1E136828" w14:textId="77777777" w:rsidR="00AC1E97" w:rsidRDefault="00AC1E97" w:rsidP="002B04EF">
      <w:pPr>
        <w:pStyle w:val="HTMLPreformatted"/>
        <w:wordWrap w:val="0"/>
        <w:spacing w:line="360" w:lineRule="auto"/>
        <w:jc w:val="both"/>
        <w:textAlignment w:val="baseline"/>
        <w:rPr>
          <w:ins w:id="3242" w:author="YENDAPALLY, NISHITHA" w:date="2022-07-28T23:15:00Z"/>
          <w:rFonts w:ascii="Times New Roman" w:hAnsi="Times New Roman" w:cs="Times New Roman"/>
          <w:sz w:val="24"/>
          <w:szCs w:val="24"/>
        </w:rPr>
        <w:pPrChange w:id="3243" w:author="Avdesh Mishra" w:date="2022-07-31T23:31:00Z">
          <w:pPr>
            <w:pStyle w:val="HTMLPreformatted"/>
            <w:shd w:val="clear" w:color="auto" w:fill="FFFFFF"/>
            <w:wordWrap w:val="0"/>
            <w:textAlignment w:val="baseline"/>
          </w:pPr>
        </w:pPrChange>
      </w:pPr>
      <w:proofErr w:type="spellStart"/>
      <w:ins w:id="3244" w:author="YENDAPALLY, NISHITHA" w:date="2022-07-28T23:15:00Z">
        <w:r w:rsidRPr="00BA4AC9">
          <w:rPr>
            <w:rFonts w:ascii="Times New Roman" w:hAnsi="Times New Roman" w:cs="Times New Roman"/>
            <w:sz w:val="24"/>
            <w:szCs w:val="24"/>
          </w:rPr>
          <w:lastRenderedPageBreak/>
          <w:t>model.fit</w:t>
        </w:r>
        <w:proofErr w:type="spellEnd"/>
        <w:r w:rsidRPr="00BA4AC9">
          <w:rPr>
            <w:rFonts w:ascii="Times New Roman" w:hAnsi="Times New Roman" w:cs="Times New Roman"/>
            <w:sz w:val="24"/>
            <w:szCs w:val="24"/>
          </w:rPr>
          <w:t>(</w:t>
        </w:r>
        <w:proofErr w:type="spellStart"/>
        <w:r w:rsidRPr="00BA4AC9">
          <w:rPr>
            <w:rFonts w:ascii="Times New Roman" w:hAnsi="Times New Roman" w:cs="Times New Roman"/>
            <w:sz w:val="24"/>
            <w:szCs w:val="24"/>
          </w:rPr>
          <w:t>X_</w:t>
        </w:r>
        <w:proofErr w:type="gramStart"/>
        <w:r w:rsidRPr="00BA4AC9">
          <w:rPr>
            <w:rFonts w:ascii="Times New Roman" w:hAnsi="Times New Roman" w:cs="Times New Roman"/>
            <w:sz w:val="24"/>
            <w:szCs w:val="24"/>
          </w:rPr>
          <w:t>train,y</w:t>
        </w:r>
        <w:proofErr w:type="gramEnd"/>
        <w:r w:rsidRPr="00BA4AC9">
          <w:rPr>
            <w:rFonts w:ascii="Times New Roman" w:hAnsi="Times New Roman" w:cs="Times New Roman"/>
            <w:sz w:val="24"/>
            <w:szCs w:val="24"/>
          </w:rPr>
          <w:t>_train</w:t>
        </w:r>
        <w:proofErr w:type="spellEnd"/>
        <w:r w:rsidRPr="00BA4AC9">
          <w:rPr>
            <w:rFonts w:ascii="Times New Roman" w:hAnsi="Times New Roman" w:cs="Times New Roman"/>
            <w:sz w:val="24"/>
            <w:szCs w:val="24"/>
          </w:rPr>
          <w:t>)</w:t>
        </w:r>
      </w:ins>
    </w:p>
    <w:p w14:paraId="698F8E03" w14:textId="77777777" w:rsidR="00AC1E97" w:rsidRDefault="00AC1E97" w:rsidP="002B04EF">
      <w:pPr>
        <w:spacing w:line="360" w:lineRule="auto"/>
        <w:jc w:val="both"/>
        <w:rPr>
          <w:ins w:id="3245" w:author="YENDAPALLY, NISHITHA" w:date="2022-07-28T23:15:00Z"/>
          <w:color w:val="000000"/>
        </w:rPr>
        <w:pPrChange w:id="3246" w:author="Avdesh Mishra" w:date="2022-07-31T23:31:00Z">
          <w:pPr>
            <w:shd w:val="clear" w:color="auto" w:fill="F7F7F7"/>
            <w:spacing w:line="291" w:lineRule="atLeast"/>
          </w:pPr>
        </w:pPrChange>
      </w:pPr>
      <w:ins w:id="3247" w:author="YENDAPALLY, NISHITHA" w:date="2022-07-28T23:15:00Z">
        <w:r>
          <w:t xml:space="preserve">#Output: </w:t>
        </w:r>
        <w:proofErr w:type="gramStart"/>
        <w:r>
          <w:rPr>
            <w:color w:val="000000"/>
          </w:rPr>
          <w:t>SVC(</w:t>
        </w:r>
        <w:proofErr w:type="gramEnd"/>
        <w:r>
          <w:rPr>
            <w:color w:val="000000"/>
          </w:rPr>
          <w:t>gamma='auto', kernel='linear')</w:t>
        </w:r>
      </w:ins>
    </w:p>
    <w:p w14:paraId="4347EDDE" w14:textId="77777777" w:rsidR="00AC1E97" w:rsidRDefault="00AC1E97" w:rsidP="002B04EF">
      <w:pPr>
        <w:spacing w:line="360" w:lineRule="auto"/>
        <w:jc w:val="both"/>
        <w:rPr>
          <w:ins w:id="3248" w:author="YENDAPALLY, NISHITHA" w:date="2022-07-28T23:15:00Z"/>
        </w:rPr>
        <w:pPrChange w:id="3249" w:author="Avdesh Mishra" w:date="2022-07-31T23:31:00Z">
          <w:pPr>
            <w:shd w:val="clear" w:color="auto" w:fill="F7F7F7"/>
            <w:spacing w:line="291" w:lineRule="atLeast"/>
          </w:pPr>
        </w:pPrChange>
      </w:pPr>
      <w:proofErr w:type="spellStart"/>
      <w:ins w:id="3250" w:author="YENDAPALLY, NISHITHA" w:date="2022-07-28T23:15:00Z">
        <w:r w:rsidRPr="005101EE">
          <w:t>y_new</w:t>
        </w:r>
        <w:proofErr w:type="spellEnd"/>
        <w:r w:rsidRPr="005101EE">
          <w:t>=</w:t>
        </w:r>
        <w:proofErr w:type="spellStart"/>
        <w:proofErr w:type="gramStart"/>
        <w:r w:rsidRPr="005101EE">
          <w:t>model.predict</w:t>
        </w:r>
        <w:proofErr w:type="spellEnd"/>
        <w:proofErr w:type="gramEnd"/>
        <w:r w:rsidRPr="005101EE">
          <w:t>(</w:t>
        </w:r>
        <w:proofErr w:type="spellStart"/>
        <w:r w:rsidRPr="005101EE">
          <w:t>X_test</w:t>
        </w:r>
        <w:proofErr w:type="spellEnd"/>
        <w:r w:rsidRPr="005101EE">
          <w:t>)</w:t>
        </w:r>
      </w:ins>
    </w:p>
    <w:p w14:paraId="397D4340" w14:textId="77777777" w:rsidR="00AC1E97" w:rsidRDefault="00AC1E97" w:rsidP="002B04EF">
      <w:pPr>
        <w:spacing w:line="360" w:lineRule="auto"/>
        <w:jc w:val="both"/>
        <w:rPr>
          <w:ins w:id="3251" w:author="YENDAPALLY, NISHITHA" w:date="2022-07-28T23:15:00Z"/>
        </w:rPr>
        <w:pPrChange w:id="3252" w:author="Avdesh Mishra" w:date="2022-07-31T23:31:00Z">
          <w:pPr>
            <w:shd w:val="clear" w:color="auto" w:fill="F7F7F7"/>
            <w:spacing w:line="291" w:lineRule="atLeast"/>
          </w:pPr>
        </w:pPrChange>
      </w:pPr>
      <w:proofErr w:type="spellStart"/>
      <w:ins w:id="3253" w:author="YENDAPALLY, NISHITHA" w:date="2022-07-28T23:15:00Z">
        <w:r w:rsidRPr="00BA4AC9">
          <w:t>y_new</w:t>
        </w:r>
        <w:proofErr w:type="spellEnd"/>
      </w:ins>
    </w:p>
    <w:p w14:paraId="1589D3C8" w14:textId="77777777" w:rsidR="00AC1E97" w:rsidRDefault="00AC1E97" w:rsidP="002B04EF">
      <w:pPr>
        <w:spacing w:line="360" w:lineRule="auto"/>
        <w:jc w:val="both"/>
        <w:rPr>
          <w:ins w:id="3254" w:author="YENDAPALLY, NISHITHA" w:date="2022-07-28T23:15:00Z"/>
        </w:rPr>
        <w:pPrChange w:id="3255" w:author="Avdesh Mishra" w:date="2022-07-31T23:31:00Z">
          <w:pPr>
            <w:shd w:val="clear" w:color="auto" w:fill="F7F7F7"/>
            <w:spacing w:line="291" w:lineRule="atLeast"/>
          </w:pPr>
        </w:pPrChange>
      </w:pPr>
      <w:proofErr w:type="spellStart"/>
      <w:ins w:id="3256" w:author="YENDAPALLY, NISHITHA" w:date="2022-07-28T23:15:00Z">
        <w:r>
          <w:t>outputFile</w:t>
        </w:r>
        <w:proofErr w:type="spellEnd"/>
        <w:r>
          <w:t xml:space="preserve">= </w:t>
        </w:r>
        <w:proofErr w:type="gramStart"/>
        <w:r>
          <w:t>open(</w:t>
        </w:r>
        <w:proofErr w:type="gramEnd"/>
        <w:r>
          <w:t>'</w:t>
        </w:r>
        <w:proofErr w:type="spellStart"/>
        <w:r>
          <w:t>SVM_Final_Test_Results_cross</w:t>
        </w:r>
        <w:proofErr w:type="spellEnd"/>
        <w:r>
          <w:t xml:space="preserve"> </w:t>
        </w:r>
        <w:proofErr w:type="spellStart"/>
        <w:r>
          <w:t>validation.txt','a</w:t>
        </w:r>
        <w:proofErr w:type="spellEnd"/>
        <w:r>
          <w:t>')</w:t>
        </w:r>
      </w:ins>
    </w:p>
    <w:p w14:paraId="638E57DA" w14:textId="77777777" w:rsidR="00AC1E97" w:rsidRDefault="00AC1E97" w:rsidP="002B04EF">
      <w:pPr>
        <w:spacing w:line="360" w:lineRule="auto"/>
        <w:jc w:val="both"/>
        <w:rPr>
          <w:ins w:id="3257" w:author="YENDAPALLY, NISHITHA" w:date="2022-07-28T23:15:00Z"/>
        </w:rPr>
        <w:pPrChange w:id="3258" w:author="Avdesh Mishra" w:date="2022-07-31T23:31:00Z">
          <w:pPr>
            <w:shd w:val="clear" w:color="auto" w:fill="F7F7F7"/>
            <w:spacing w:line="291" w:lineRule="atLeast"/>
          </w:pPr>
        </w:pPrChange>
      </w:pPr>
      <w:proofErr w:type="spellStart"/>
      <w:ins w:id="3259" w:author="YENDAPALLY, NISHITHA" w:date="2022-07-28T23:15:00Z">
        <w:r>
          <w:t>confuison</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y_new</w:t>
        </w:r>
        <w:proofErr w:type="spellEnd"/>
        <w:r>
          <w:t>)</w:t>
        </w:r>
      </w:ins>
    </w:p>
    <w:p w14:paraId="66CD28E0" w14:textId="77777777" w:rsidR="00AC1E97" w:rsidRDefault="00AC1E97" w:rsidP="002B04EF">
      <w:pPr>
        <w:spacing w:line="360" w:lineRule="auto"/>
        <w:jc w:val="both"/>
        <w:rPr>
          <w:ins w:id="3260" w:author="YENDAPALLY, NISHITHA" w:date="2022-07-28T23:15:00Z"/>
        </w:rPr>
        <w:pPrChange w:id="3261" w:author="Avdesh Mishra" w:date="2022-07-31T23:31:00Z">
          <w:pPr>
            <w:shd w:val="clear" w:color="auto" w:fill="F7F7F7"/>
            <w:spacing w:line="291" w:lineRule="atLeast"/>
          </w:pPr>
        </w:pPrChange>
      </w:pPr>
      <w:ins w:id="3262" w:author="YENDAPALLY, NISHITHA" w:date="2022-07-28T23:15:00Z">
        <w:r>
          <w:t xml:space="preserve">TP1= </w:t>
        </w:r>
        <w:proofErr w:type="gramStart"/>
        <w:r>
          <w:t>confusion[</w:t>
        </w:r>
        <w:proofErr w:type="gramEnd"/>
        <w:r>
          <w:t>1,1]</w:t>
        </w:r>
      </w:ins>
    </w:p>
    <w:p w14:paraId="67A5FBAE" w14:textId="77777777" w:rsidR="00AC1E97" w:rsidRDefault="00AC1E97" w:rsidP="002B04EF">
      <w:pPr>
        <w:spacing w:line="360" w:lineRule="auto"/>
        <w:jc w:val="both"/>
        <w:rPr>
          <w:ins w:id="3263" w:author="YENDAPALLY, NISHITHA" w:date="2022-07-28T23:15:00Z"/>
        </w:rPr>
        <w:pPrChange w:id="3264" w:author="Avdesh Mishra" w:date="2022-07-31T23:31:00Z">
          <w:pPr>
            <w:shd w:val="clear" w:color="auto" w:fill="F7F7F7"/>
            <w:spacing w:line="291" w:lineRule="atLeast"/>
          </w:pPr>
        </w:pPrChange>
      </w:pPr>
      <w:ins w:id="3265" w:author="YENDAPALLY, NISHITHA" w:date="2022-07-28T23:15:00Z">
        <w:r>
          <w:t xml:space="preserve">TN1= </w:t>
        </w:r>
        <w:proofErr w:type="gramStart"/>
        <w:r>
          <w:t>confusion[</w:t>
        </w:r>
        <w:proofErr w:type="gramEnd"/>
        <w:r>
          <w:t>0,0]</w:t>
        </w:r>
      </w:ins>
    </w:p>
    <w:p w14:paraId="65B52809" w14:textId="77777777" w:rsidR="00AC1E97" w:rsidRDefault="00AC1E97" w:rsidP="002B04EF">
      <w:pPr>
        <w:spacing w:line="360" w:lineRule="auto"/>
        <w:jc w:val="both"/>
        <w:rPr>
          <w:ins w:id="3266" w:author="YENDAPALLY, NISHITHA" w:date="2022-07-28T23:15:00Z"/>
        </w:rPr>
        <w:pPrChange w:id="3267" w:author="Avdesh Mishra" w:date="2022-07-31T23:31:00Z">
          <w:pPr>
            <w:shd w:val="clear" w:color="auto" w:fill="F7F7F7"/>
            <w:spacing w:line="291" w:lineRule="atLeast"/>
          </w:pPr>
        </w:pPrChange>
      </w:pPr>
      <w:ins w:id="3268" w:author="YENDAPALLY, NISHITHA" w:date="2022-07-28T23:15:00Z">
        <w:r>
          <w:t xml:space="preserve">FP1= </w:t>
        </w:r>
        <w:proofErr w:type="gramStart"/>
        <w:r>
          <w:t>confusion[</w:t>
        </w:r>
        <w:proofErr w:type="gramEnd"/>
        <w:r>
          <w:t>0,1]</w:t>
        </w:r>
      </w:ins>
    </w:p>
    <w:p w14:paraId="71CDDBB3" w14:textId="77777777" w:rsidR="00AC1E97" w:rsidRDefault="00AC1E97" w:rsidP="002B04EF">
      <w:pPr>
        <w:spacing w:line="360" w:lineRule="auto"/>
        <w:jc w:val="both"/>
        <w:rPr>
          <w:ins w:id="3269" w:author="YENDAPALLY, NISHITHA" w:date="2022-07-28T23:15:00Z"/>
        </w:rPr>
        <w:pPrChange w:id="3270" w:author="Avdesh Mishra" w:date="2022-07-31T23:31:00Z">
          <w:pPr>
            <w:shd w:val="clear" w:color="auto" w:fill="F7F7F7"/>
            <w:spacing w:line="291" w:lineRule="atLeast"/>
          </w:pPr>
        </w:pPrChange>
      </w:pPr>
      <w:ins w:id="3271" w:author="YENDAPALLY, NISHITHA" w:date="2022-07-28T23:15:00Z">
        <w:r>
          <w:t xml:space="preserve">FN1= </w:t>
        </w:r>
        <w:proofErr w:type="gramStart"/>
        <w:r>
          <w:t>confusion[</w:t>
        </w:r>
        <w:proofErr w:type="gramEnd"/>
        <w:r>
          <w:t>1,0]</w:t>
        </w:r>
      </w:ins>
    </w:p>
    <w:p w14:paraId="01725A97" w14:textId="77777777" w:rsidR="00AC1E97" w:rsidRDefault="00AC1E97" w:rsidP="002B04EF">
      <w:pPr>
        <w:spacing w:line="360" w:lineRule="auto"/>
        <w:jc w:val="both"/>
        <w:rPr>
          <w:ins w:id="3272" w:author="YENDAPALLY, NISHITHA" w:date="2022-07-28T23:15:00Z"/>
        </w:rPr>
        <w:pPrChange w:id="3273" w:author="Avdesh Mishra" w:date="2022-07-31T23:31:00Z">
          <w:pPr>
            <w:shd w:val="clear" w:color="auto" w:fill="F7F7F7"/>
            <w:spacing w:line="291" w:lineRule="atLeast"/>
          </w:pPr>
        </w:pPrChange>
      </w:pPr>
      <w:ins w:id="3274" w:author="YENDAPALLY, NISHITHA" w:date="2022-07-28T23:15:00Z">
        <w:r>
          <w:t>#</w:t>
        </w:r>
        <w:proofErr w:type="gramStart"/>
        <w:r>
          <w:t>specificity</w:t>
        </w:r>
        <w:proofErr w:type="gramEnd"/>
      </w:ins>
    </w:p>
    <w:p w14:paraId="1B0A1060" w14:textId="77777777" w:rsidR="00AC1E97" w:rsidRDefault="00AC1E97" w:rsidP="002B04EF">
      <w:pPr>
        <w:spacing w:line="360" w:lineRule="auto"/>
        <w:jc w:val="both"/>
        <w:rPr>
          <w:ins w:id="3275" w:author="YENDAPALLY, NISHITHA" w:date="2022-07-28T23:15:00Z"/>
        </w:rPr>
        <w:pPrChange w:id="3276" w:author="Avdesh Mishra" w:date="2022-07-31T23:31:00Z">
          <w:pPr>
            <w:shd w:val="clear" w:color="auto" w:fill="F7F7F7"/>
            <w:spacing w:line="291" w:lineRule="atLeast"/>
          </w:pPr>
        </w:pPrChange>
      </w:pPr>
      <w:proofErr w:type="spellStart"/>
      <w:ins w:id="3277" w:author="YENDAPALLY, NISHITHA" w:date="2022-07-28T23:15:00Z">
        <w:r>
          <w:t>SPEC_cla</w:t>
        </w:r>
        <w:proofErr w:type="spellEnd"/>
        <w:r>
          <w:t>= (TN1/</w:t>
        </w:r>
        <w:proofErr w:type="gramStart"/>
        <w:r>
          <w:t>float(</w:t>
        </w:r>
        <w:proofErr w:type="gramEnd"/>
        <w:r>
          <w:t>TN1+FP1))</w:t>
        </w:r>
      </w:ins>
    </w:p>
    <w:p w14:paraId="6C22EB38" w14:textId="77777777" w:rsidR="00AC1E97" w:rsidRDefault="00AC1E97" w:rsidP="002B04EF">
      <w:pPr>
        <w:spacing w:line="360" w:lineRule="auto"/>
        <w:jc w:val="both"/>
        <w:rPr>
          <w:ins w:id="3278" w:author="YENDAPALLY, NISHITHA" w:date="2022-07-28T23:15:00Z"/>
        </w:rPr>
        <w:pPrChange w:id="3279" w:author="Avdesh Mishra" w:date="2022-07-31T23:31:00Z">
          <w:pPr>
            <w:shd w:val="clear" w:color="auto" w:fill="F7F7F7"/>
            <w:spacing w:line="291" w:lineRule="atLeast"/>
          </w:pPr>
        </w:pPrChange>
      </w:pPr>
      <w:ins w:id="3280" w:author="YENDAPALLY, NISHITHA" w:date="2022-07-28T23:15:00Z">
        <w:r>
          <w:t>#Balanced accuracy</w:t>
        </w:r>
      </w:ins>
    </w:p>
    <w:p w14:paraId="12A6BF77" w14:textId="77777777" w:rsidR="00AC1E97" w:rsidRDefault="00AC1E97" w:rsidP="002B04EF">
      <w:pPr>
        <w:spacing w:line="360" w:lineRule="auto"/>
        <w:jc w:val="both"/>
        <w:rPr>
          <w:ins w:id="3281" w:author="YENDAPALLY, NISHITHA" w:date="2022-07-28T23:15:00Z"/>
        </w:rPr>
        <w:pPrChange w:id="3282" w:author="Avdesh Mishra" w:date="2022-07-31T23:31:00Z">
          <w:pPr>
            <w:shd w:val="clear" w:color="auto" w:fill="F7F7F7"/>
            <w:spacing w:line="291" w:lineRule="atLeast"/>
          </w:pPr>
        </w:pPrChange>
      </w:pPr>
      <w:proofErr w:type="spellStart"/>
      <w:ins w:id="3283" w:author="YENDAPALLY, NISHITHA" w:date="2022-07-28T23:15:00Z">
        <w:r>
          <w:t>Acc_Balance</w:t>
        </w:r>
        <w:proofErr w:type="spellEnd"/>
        <w:r>
          <w:t>= 0.5*((TP1/</w:t>
        </w:r>
        <w:proofErr w:type="gramStart"/>
        <w:r>
          <w:t>float(</w:t>
        </w:r>
        <w:proofErr w:type="gramEnd"/>
        <w:r>
          <w:t>TP1+FN1))+(TN1/float(TN1+FP1)))</w:t>
        </w:r>
      </w:ins>
    </w:p>
    <w:p w14:paraId="220BFAB2" w14:textId="77777777" w:rsidR="00AC1E97" w:rsidRDefault="00AC1E97" w:rsidP="002B04EF">
      <w:pPr>
        <w:spacing w:line="360" w:lineRule="auto"/>
        <w:jc w:val="both"/>
        <w:rPr>
          <w:ins w:id="3284" w:author="YENDAPALLY, NISHITHA" w:date="2022-07-28T23:15:00Z"/>
        </w:rPr>
        <w:pPrChange w:id="3285" w:author="Avdesh Mishra" w:date="2022-07-31T23:31:00Z">
          <w:pPr>
            <w:shd w:val="clear" w:color="auto" w:fill="F7F7F7"/>
            <w:spacing w:line="291" w:lineRule="atLeast"/>
          </w:pPr>
        </w:pPrChange>
      </w:pPr>
      <w:ins w:id="3286" w:author="YENDAPALLY, NISHITHA" w:date="2022-07-28T23:15:00Z">
        <w:r>
          <w:t>#Compute MCC</w:t>
        </w:r>
      </w:ins>
    </w:p>
    <w:p w14:paraId="409D3690" w14:textId="77777777" w:rsidR="00AC1E97" w:rsidRDefault="00AC1E97" w:rsidP="002B04EF">
      <w:pPr>
        <w:spacing w:line="360" w:lineRule="auto"/>
        <w:jc w:val="both"/>
        <w:rPr>
          <w:ins w:id="3287" w:author="YENDAPALLY, NISHITHA" w:date="2022-07-28T23:15:00Z"/>
        </w:rPr>
        <w:pPrChange w:id="3288" w:author="Avdesh Mishra" w:date="2022-07-31T23:31:00Z">
          <w:pPr>
            <w:shd w:val="clear" w:color="auto" w:fill="F7F7F7"/>
            <w:spacing w:line="291" w:lineRule="atLeast"/>
          </w:pPr>
        </w:pPrChange>
      </w:pPr>
      <w:proofErr w:type="spellStart"/>
      <w:ins w:id="3289" w:author="YENDAPALLY, NISHITHA" w:date="2022-07-28T23:15:00Z">
        <w:r>
          <w:t>MCC_cla</w:t>
        </w:r>
        <w:proofErr w:type="spellEnd"/>
        <w:r>
          <w:t xml:space="preserve">= </w:t>
        </w:r>
        <w:proofErr w:type="spellStart"/>
        <w:r>
          <w:t>matthews_</w:t>
        </w:r>
        <w:proofErr w:type="gramStart"/>
        <w:r>
          <w:t>corrcoef</w:t>
        </w:r>
        <w:proofErr w:type="spellEnd"/>
        <w:r>
          <w:t>(</w:t>
        </w:r>
        <w:proofErr w:type="spellStart"/>
        <w:proofErr w:type="gramEnd"/>
        <w:r>
          <w:t>y_test</w:t>
        </w:r>
        <w:proofErr w:type="spellEnd"/>
        <w:r>
          <w:t xml:space="preserve">, </w:t>
        </w:r>
        <w:proofErr w:type="spellStart"/>
        <w:r>
          <w:t>y_new</w:t>
        </w:r>
        <w:proofErr w:type="spellEnd"/>
        <w:r>
          <w:t>)</w:t>
        </w:r>
      </w:ins>
    </w:p>
    <w:p w14:paraId="6A42F91E" w14:textId="77777777" w:rsidR="00AC1E97" w:rsidRDefault="00AC1E97" w:rsidP="002B04EF">
      <w:pPr>
        <w:spacing w:line="360" w:lineRule="auto"/>
        <w:jc w:val="both"/>
        <w:rPr>
          <w:ins w:id="3290" w:author="YENDAPALLY, NISHITHA" w:date="2022-07-28T23:15:00Z"/>
        </w:rPr>
        <w:pPrChange w:id="3291" w:author="Avdesh Mishra" w:date="2022-07-31T23:31:00Z">
          <w:pPr>
            <w:shd w:val="clear" w:color="auto" w:fill="F7F7F7"/>
            <w:spacing w:line="291" w:lineRule="atLeast"/>
          </w:pPr>
        </w:pPrChange>
      </w:pPr>
      <w:ins w:id="3292" w:author="YENDAPALLY, NISHITHA" w:date="2022-07-28T23:15:00Z">
        <w:r>
          <w:t>F1_cla= f1_</w:t>
        </w:r>
        <w:proofErr w:type="gramStart"/>
        <w:r>
          <w:t>score(</w:t>
        </w:r>
        <w:proofErr w:type="spellStart"/>
        <w:proofErr w:type="gramEnd"/>
        <w:r>
          <w:t>y_test</w:t>
        </w:r>
        <w:proofErr w:type="spellEnd"/>
        <w:r>
          <w:t xml:space="preserve">, </w:t>
        </w:r>
        <w:proofErr w:type="spellStart"/>
        <w:r>
          <w:t>y_new</w:t>
        </w:r>
        <w:proofErr w:type="spellEnd"/>
        <w:r>
          <w:t>)</w:t>
        </w:r>
      </w:ins>
    </w:p>
    <w:p w14:paraId="265BE6B1" w14:textId="77777777" w:rsidR="00AC1E97" w:rsidRDefault="00AC1E97" w:rsidP="002B04EF">
      <w:pPr>
        <w:spacing w:line="360" w:lineRule="auto"/>
        <w:jc w:val="both"/>
        <w:rPr>
          <w:ins w:id="3293" w:author="YENDAPALLY, NISHITHA" w:date="2022-07-28T23:15:00Z"/>
        </w:rPr>
        <w:pPrChange w:id="3294" w:author="Avdesh Mishra" w:date="2022-07-31T23:31:00Z">
          <w:pPr>
            <w:shd w:val="clear" w:color="auto" w:fill="F7F7F7"/>
            <w:spacing w:line="291" w:lineRule="atLeast"/>
          </w:pPr>
        </w:pPrChange>
      </w:pPr>
      <w:proofErr w:type="spellStart"/>
      <w:ins w:id="3295" w:author="YENDAPALLY, NISHITHA" w:date="2022-07-28T23:15:00Z">
        <w:r>
          <w:t>PREC_cla</w:t>
        </w:r>
        <w:proofErr w:type="spellEnd"/>
        <w:r>
          <w:t xml:space="preserve">= </w:t>
        </w:r>
        <w:proofErr w:type="spellStart"/>
        <w:r>
          <w:t>precision_</w:t>
        </w:r>
        <w:proofErr w:type="gramStart"/>
        <w:r>
          <w:t>score</w:t>
        </w:r>
        <w:proofErr w:type="spellEnd"/>
        <w:r>
          <w:t>(</w:t>
        </w:r>
        <w:proofErr w:type="spellStart"/>
        <w:proofErr w:type="gramEnd"/>
        <w:r>
          <w:t>y_test</w:t>
        </w:r>
        <w:proofErr w:type="spellEnd"/>
        <w:r>
          <w:t xml:space="preserve">, </w:t>
        </w:r>
        <w:proofErr w:type="spellStart"/>
        <w:r>
          <w:t>y_new</w:t>
        </w:r>
        <w:proofErr w:type="spellEnd"/>
        <w:r>
          <w:t>)</w:t>
        </w:r>
      </w:ins>
    </w:p>
    <w:p w14:paraId="2EADD245" w14:textId="77777777" w:rsidR="00AC1E97" w:rsidRDefault="00AC1E97" w:rsidP="002B04EF">
      <w:pPr>
        <w:spacing w:line="360" w:lineRule="auto"/>
        <w:jc w:val="both"/>
        <w:rPr>
          <w:ins w:id="3296" w:author="YENDAPALLY, NISHITHA" w:date="2022-07-28T23:15:00Z"/>
        </w:rPr>
        <w:pPrChange w:id="3297" w:author="Avdesh Mishra" w:date="2022-07-31T23:31:00Z">
          <w:pPr>
            <w:shd w:val="clear" w:color="auto" w:fill="F7F7F7"/>
            <w:spacing w:line="291" w:lineRule="atLeast"/>
          </w:pPr>
        </w:pPrChange>
      </w:pPr>
      <w:proofErr w:type="spellStart"/>
      <w:ins w:id="3298" w:author="YENDAPALLY, NISHITHA" w:date="2022-07-28T23:15:00Z">
        <w:r>
          <w:t>REC_cla</w:t>
        </w:r>
        <w:proofErr w:type="spellEnd"/>
        <w:r>
          <w:t xml:space="preserve">= </w:t>
        </w:r>
        <w:proofErr w:type="spellStart"/>
        <w:r>
          <w:t>recall_</w:t>
        </w:r>
        <w:proofErr w:type="gramStart"/>
        <w:r>
          <w:t>score</w:t>
        </w:r>
        <w:proofErr w:type="spellEnd"/>
        <w:r>
          <w:t>(</w:t>
        </w:r>
        <w:proofErr w:type="spellStart"/>
        <w:proofErr w:type="gramEnd"/>
        <w:r>
          <w:t>y_test</w:t>
        </w:r>
        <w:proofErr w:type="spellEnd"/>
        <w:r>
          <w:t xml:space="preserve">, </w:t>
        </w:r>
        <w:proofErr w:type="spellStart"/>
        <w:r>
          <w:t>y_new</w:t>
        </w:r>
        <w:proofErr w:type="spellEnd"/>
        <w:r>
          <w:t>)</w:t>
        </w:r>
      </w:ins>
    </w:p>
    <w:p w14:paraId="5D685CDC" w14:textId="77777777" w:rsidR="00AC1E97" w:rsidRDefault="00AC1E97" w:rsidP="002B04EF">
      <w:pPr>
        <w:spacing w:line="360" w:lineRule="auto"/>
        <w:jc w:val="both"/>
        <w:rPr>
          <w:ins w:id="3299" w:author="YENDAPALLY, NISHITHA" w:date="2022-07-28T23:15:00Z"/>
        </w:rPr>
        <w:pPrChange w:id="3300" w:author="Avdesh Mishra" w:date="2022-07-31T23:31:00Z">
          <w:pPr>
            <w:shd w:val="clear" w:color="auto" w:fill="F7F7F7"/>
            <w:spacing w:line="291" w:lineRule="atLeast"/>
          </w:pPr>
        </w:pPrChange>
      </w:pPr>
      <w:proofErr w:type="spellStart"/>
      <w:ins w:id="3301" w:author="YENDAPALLY, NISHITHA" w:date="2022-07-28T23:15:00Z">
        <w:r>
          <w:t>Accuracy_cla</w:t>
        </w:r>
        <w:proofErr w:type="spellEnd"/>
        <w:r>
          <w:t xml:space="preserve">=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y_new</w:t>
        </w:r>
        <w:proofErr w:type="spellEnd"/>
        <w:r>
          <w:t>)</w:t>
        </w:r>
      </w:ins>
    </w:p>
    <w:p w14:paraId="4E6676E0" w14:textId="77777777" w:rsidR="00AC1E97" w:rsidRDefault="00AC1E97" w:rsidP="002B04EF">
      <w:pPr>
        <w:spacing w:line="360" w:lineRule="auto"/>
        <w:jc w:val="both"/>
        <w:rPr>
          <w:ins w:id="3302" w:author="YENDAPALLY, NISHITHA" w:date="2022-07-28T23:15:00Z"/>
        </w:rPr>
        <w:pPrChange w:id="3303" w:author="Avdesh Mishra" w:date="2022-07-31T23:31:00Z">
          <w:pPr>
            <w:shd w:val="clear" w:color="auto" w:fill="F7F7F7"/>
            <w:spacing w:line="291" w:lineRule="atLeast"/>
          </w:pPr>
        </w:pPrChange>
      </w:pPr>
      <w:ins w:id="3304" w:author="YENDAPALLY, NISHITHA" w:date="2022-07-28T23:15:00Z">
        <w:r>
          <w:t>Results= 'Independent test Results:\n'</w:t>
        </w:r>
      </w:ins>
    </w:p>
    <w:p w14:paraId="4BEB40D2" w14:textId="77777777" w:rsidR="00AC1E97" w:rsidRDefault="00AC1E97" w:rsidP="002B04EF">
      <w:pPr>
        <w:spacing w:line="360" w:lineRule="auto"/>
        <w:jc w:val="both"/>
        <w:rPr>
          <w:ins w:id="3305" w:author="YENDAPALLY, NISHITHA" w:date="2022-07-28T23:15:00Z"/>
        </w:rPr>
        <w:pPrChange w:id="3306" w:author="Avdesh Mishra" w:date="2022-07-31T23:31:00Z">
          <w:pPr>
            <w:shd w:val="clear" w:color="auto" w:fill="F7F7F7"/>
            <w:spacing w:line="291" w:lineRule="atLeast"/>
          </w:pPr>
        </w:pPrChange>
      </w:pPr>
      <w:proofErr w:type="spellStart"/>
      <w:ins w:id="3307" w:author="YENDAPALLY, NISHITHA" w:date="2022-07-28T23:15:00Z">
        <w:r>
          <w:t>outputFile.write</w:t>
        </w:r>
        <w:proofErr w:type="spellEnd"/>
        <w:r>
          <w:t>(</w:t>
        </w:r>
        <w:proofErr w:type="gramStart"/>
        <w:r>
          <w:t>str(</w:t>
        </w:r>
        <w:proofErr w:type="gramEnd"/>
        <w:r>
          <w:t>Results)+'\n')</w:t>
        </w:r>
      </w:ins>
    </w:p>
    <w:p w14:paraId="1B22A324" w14:textId="77777777" w:rsidR="00AC1E97" w:rsidRDefault="00AC1E97" w:rsidP="002B04EF">
      <w:pPr>
        <w:spacing w:line="360" w:lineRule="auto"/>
        <w:jc w:val="both"/>
        <w:rPr>
          <w:ins w:id="3308" w:author="YENDAPALLY, NISHITHA" w:date="2022-07-28T23:15:00Z"/>
        </w:rPr>
        <w:pPrChange w:id="3309" w:author="Avdesh Mishra" w:date="2022-07-31T23:31:00Z">
          <w:pPr>
            <w:shd w:val="clear" w:color="auto" w:fill="F7F7F7"/>
            <w:spacing w:line="291" w:lineRule="atLeast"/>
          </w:pPr>
        </w:pPrChange>
      </w:pPr>
      <w:proofErr w:type="spellStart"/>
      <w:ins w:id="3310" w:author="YENDAPALLY, NISHITHA" w:date="2022-07-28T23:15:00Z">
        <w:r>
          <w:t>outputFile.write</w:t>
        </w:r>
        <w:proofErr w:type="spellEnd"/>
        <w:r>
          <w:t>('TP= %f\n'%TP1)</w:t>
        </w:r>
      </w:ins>
    </w:p>
    <w:p w14:paraId="1AD9504E" w14:textId="77777777" w:rsidR="00AC1E97" w:rsidRDefault="00AC1E97" w:rsidP="002B04EF">
      <w:pPr>
        <w:spacing w:line="360" w:lineRule="auto"/>
        <w:jc w:val="both"/>
        <w:rPr>
          <w:ins w:id="3311" w:author="YENDAPALLY, NISHITHA" w:date="2022-07-28T23:15:00Z"/>
        </w:rPr>
        <w:pPrChange w:id="3312" w:author="Avdesh Mishra" w:date="2022-07-31T23:31:00Z">
          <w:pPr>
            <w:shd w:val="clear" w:color="auto" w:fill="F7F7F7"/>
            <w:spacing w:line="291" w:lineRule="atLeast"/>
          </w:pPr>
        </w:pPrChange>
      </w:pPr>
      <w:proofErr w:type="spellStart"/>
      <w:ins w:id="3313" w:author="YENDAPALLY, NISHITHA" w:date="2022-07-28T23:15:00Z">
        <w:r>
          <w:t>outputFile.write</w:t>
        </w:r>
        <w:proofErr w:type="spellEnd"/>
        <w:r>
          <w:t>('TN= %f\n'%TN1)</w:t>
        </w:r>
      </w:ins>
    </w:p>
    <w:p w14:paraId="1DEA8AF8" w14:textId="77777777" w:rsidR="00AC1E97" w:rsidRDefault="00AC1E97" w:rsidP="002B04EF">
      <w:pPr>
        <w:spacing w:line="360" w:lineRule="auto"/>
        <w:jc w:val="both"/>
        <w:rPr>
          <w:ins w:id="3314" w:author="YENDAPALLY, NISHITHA" w:date="2022-07-28T23:15:00Z"/>
        </w:rPr>
        <w:pPrChange w:id="3315" w:author="Avdesh Mishra" w:date="2022-07-31T23:31:00Z">
          <w:pPr>
            <w:shd w:val="clear" w:color="auto" w:fill="F7F7F7"/>
            <w:spacing w:line="291" w:lineRule="atLeast"/>
          </w:pPr>
        </w:pPrChange>
      </w:pPr>
      <w:proofErr w:type="spellStart"/>
      <w:ins w:id="3316" w:author="YENDAPALLY, NISHITHA" w:date="2022-07-28T23:15:00Z">
        <w:r>
          <w:t>outputFile.write</w:t>
        </w:r>
        <w:proofErr w:type="spellEnd"/>
        <w:r>
          <w:t>('FP= %f\n'%FP1)</w:t>
        </w:r>
      </w:ins>
    </w:p>
    <w:p w14:paraId="49E1FC46" w14:textId="77777777" w:rsidR="00AC1E97" w:rsidRDefault="00AC1E97" w:rsidP="002B04EF">
      <w:pPr>
        <w:spacing w:line="360" w:lineRule="auto"/>
        <w:jc w:val="both"/>
        <w:rPr>
          <w:ins w:id="3317" w:author="YENDAPALLY, NISHITHA" w:date="2022-07-28T23:15:00Z"/>
        </w:rPr>
        <w:pPrChange w:id="3318" w:author="Avdesh Mishra" w:date="2022-07-31T23:31:00Z">
          <w:pPr>
            <w:shd w:val="clear" w:color="auto" w:fill="F7F7F7"/>
            <w:spacing w:line="291" w:lineRule="atLeast"/>
          </w:pPr>
        </w:pPrChange>
      </w:pPr>
      <w:proofErr w:type="spellStart"/>
      <w:ins w:id="3319" w:author="YENDAPALLY, NISHITHA" w:date="2022-07-28T23:15:00Z">
        <w:r>
          <w:t>outputFile.write</w:t>
        </w:r>
        <w:proofErr w:type="spellEnd"/>
        <w:r>
          <w:t>('FN= %f\n'%FN1)</w:t>
        </w:r>
      </w:ins>
    </w:p>
    <w:p w14:paraId="7D97DB66" w14:textId="77777777" w:rsidR="00AC1E97" w:rsidRDefault="00AC1E97" w:rsidP="002B04EF">
      <w:pPr>
        <w:spacing w:line="360" w:lineRule="auto"/>
        <w:jc w:val="both"/>
        <w:rPr>
          <w:ins w:id="3320" w:author="YENDAPALLY, NISHITHA" w:date="2022-07-28T23:15:00Z"/>
        </w:rPr>
        <w:pPrChange w:id="3321" w:author="Avdesh Mishra" w:date="2022-07-31T23:31:00Z">
          <w:pPr>
            <w:shd w:val="clear" w:color="auto" w:fill="F7F7F7"/>
            <w:spacing w:line="291" w:lineRule="atLeast"/>
          </w:pPr>
        </w:pPrChange>
      </w:pPr>
      <w:proofErr w:type="spellStart"/>
      <w:ins w:id="3322" w:author="YENDAPALLY, NISHITHA" w:date="2022-07-28T23:15:00Z">
        <w:r>
          <w:t>outputFile.write</w:t>
        </w:r>
        <w:proofErr w:type="spellEnd"/>
        <w:r>
          <w:t>('Recall/</w:t>
        </w:r>
        <w:proofErr w:type="spellStart"/>
        <w:r>
          <w:t>sensivity</w:t>
        </w:r>
        <w:proofErr w:type="spellEnd"/>
        <w:r>
          <w:t>= %.5f\n '%</w:t>
        </w:r>
        <w:proofErr w:type="spellStart"/>
        <w:r>
          <w:t>REC_cla</w:t>
        </w:r>
        <w:proofErr w:type="spellEnd"/>
        <w:r>
          <w:t>)</w:t>
        </w:r>
      </w:ins>
    </w:p>
    <w:p w14:paraId="45C8CD51" w14:textId="77777777" w:rsidR="00AC1E97" w:rsidRDefault="00AC1E97" w:rsidP="002B04EF">
      <w:pPr>
        <w:spacing w:line="360" w:lineRule="auto"/>
        <w:jc w:val="both"/>
        <w:rPr>
          <w:ins w:id="3323" w:author="YENDAPALLY, NISHITHA" w:date="2022-07-28T23:15:00Z"/>
        </w:rPr>
        <w:pPrChange w:id="3324" w:author="Avdesh Mishra" w:date="2022-07-31T23:31:00Z">
          <w:pPr>
            <w:shd w:val="clear" w:color="auto" w:fill="F7F7F7"/>
            <w:spacing w:line="291" w:lineRule="atLeast"/>
          </w:pPr>
        </w:pPrChange>
      </w:pPr>
      <w:proofErr w:type="spellStart"/>
      <w:ins w:id="3325" w:author="YENDAPALLY, NISHITHA" w:date="2022-07-28T23:15:00Z">
        <w:r>
          <w:t>outputFile.write</w:t>
        </w:r>
        <w:proofErr w:type="spellEnd"/>
        <w:r>
          <w:t>('specificity=%.5f\n'%</w:t>
        </w:r>
        <w:proofErr w:type="spellStart"/>
        <w:r>
          <w:t>SPEC_cla</w:t>
        </w:r>
        <w:proofErr w:type="spellEnd"/>
        <w:r>
          <w:t>)</w:t>
        </w:r>
      </w:ins>
    </w:p>
    <w:p w14:paraId="4379809B" w14:textId="77777777" w:rsidR="00AC1E97" w:rsidRDefault="00AC1E97" w:rsidP="002B04EF">
      <w:pPr>
        <w:spacing w:line="360" w:lineRule="auto"/>
        <w:jc w:val="both"/>
        <w:rPr>
          <w:ins w:id="3326" w:author="YENDAPALLY, NISHITHA" w:date="2022-07-28T23:15:00Z"/>
        </w:rPr>
        <w:pPrChange w:id="3327" w:author="Avdesh Mishra" w:date="2022-07-31T23:31:00Z">
          <w:pPr>
            <w:shd w:val="clear" w:color="auto" w:fill="F7F7F7"/>
            <w:spacing w:line="291" w:lineRule="atLeast"/>
          </w:pPr>
        </w:pPrChange>
      </w:pPr>
      <w:proofErr w:type="spellStart"/>
      <w:ins w:id="3328" w:author="YENDAPALLY, NISHITHA" w:date="2022-07-28T23:15:00Z">
        <w:r>
          <w:t>outputFile.write</w:t>
        </w:r>
        <w:proofErr w:type="spellEnd"/>
        <w:r>
          <w:t>('</w:t>
        </w:r>
        <w:proofErr w:type="spellStart"/>
        <w:r>
          <w:t>accuracy_balanced</w:t>
        </w:r>
        <w:proofErr w:type="spellEnd"/>
        <w:r>
          <w:t>= %.5f\n'%</w:t>
        </w:r>
        <w:proofErr w:type="spellStart"/>
        <w:r>
          <w:t>Acc_Balance</w:t>
        </w:r>
        <w:proofErr w:type="spellEnd"/>
        <w:r>
          <w:t>)</w:t>
        </w:r>
      </w:ins>
    </w:p>
    <w:p w14:paraId="27478E88" w14:textId="77777777" w:rsidR="00AC1E97" w:rsidRDefault="00AC1E97" w:rsidP="002B04EF">
      <w:pPr>
        <w:spacing w:line="360" w:lineRule="auto"/>
        <w:jc w:val="both"/>
        <w:rPr>
          <w:ins w:id="3329" w:author="YENDAPALLY, NISHITHA" w:date="2022-07-28T23:15:00Z"/>
        </w:rPr>
        <w:pPrChange w:id="3330" w:author="Avdesh Mishra" w:date="2022-07-31T23:31:00Z">
          <w:pPr>
            <w:shd w:val="clear" w:color="auto" w:fill="F7F7F7"/>
            <w:spacing w:line="291" w:lineRule="atLeast"/>
          </w:pPr>
        </w:pPrChange>
      </w:pPr>
      <w:proofErr w:type="spellStart"/>
      <w:ins w:id="3331" w:author="YENDAPALLY, NISHITHA" w:date="2022-07-28T23:15:00Z">
        <w:r>
          <w:t>outputFile.write</w:t>
        </w:r>
        <w:proofErr w:type="spellEnd"/>
        <w:r>
          <w:t>('</w:t>
        </w:r>
        <w:proofErr w:type="spellStart"/>
        <w:r>
          <w:t>overall_accuracy</w:t>
        </w:r>
        <w:proofErr w:type="spellEnd"/>
        <w:r>
          <w:t xml:space="preserve">= %.5f\n'% </w:t>
        </w:r>
        <w:proofErr w:type="spellStart"/>
        <w:r>
          <w:t>Accuracy_cla</w:t>
        </w:r>
        <w:proofErr w:type="spellEnd"/>
        <w:r>
          <w:t>)</w:t>
        </w:r>
      </w:ins>
    </w:p>
    <w:p w14:paraId="7F33B12C" w14:textId="77777777" w:rsidR="00AC1E97" w:rsidRDefault="00AC1E97" w:rsidP="002B04EF">
      <w:pPr>
        <w:spacing w:line="360" w:lineRule="auto"/>
        <w:jc w:val="both"/>
        <w:rPr>
          <w:ins w:id="3332" w:author="YENDAPALLY, NISHITHA" w:date="2022-07-28T23:15:00Z"/>
        </w:rPr>
        <w:pPrChange w:id="3333" w:author="Avdesh Mishra" w:date="2022-07-31T23:31:00Z">
          <w:pPr>
            <w:shd w:val="clear" w:color="auto" w:fill="F7F7F7"/>
            <w:spacing w:line="291" w:lineRule="atLeast"/>
          </w:pPr>
        </w:pPrChange>
      </w:pPr>
      <w:proofErr w:type="spellStart"/>
      <w:ins w:id="3334" w:author="YENDAPALLY, NISHITHA" w:date="2022-07-28T23:15:00Z">
        <w:r>
          <w:t>outputFile.write</w:t>
        </w:r>
        <w:proofErr w:type="spellEnd"/>
        <w:r>
          <w:t>('precision= %.5f\n'%</w:t>
        </w:r>
        <w:proofErr w:type="spellStart"/>
        <w:r>
          <w:t>PREC_cla</w:t>
        </w:r>
        <w:proofErr w:type="spellEnd"/>
        <w:r>
          <w:t>)</w:t>
        </w:r>
      </w:ins>
    </w:p>
    <w:p w14:paraId="7D20E6E8" w14:textId="77777777" w:rsidR="00AC1E97" w:rsidRDefault="00AC1E97" w:rsidP="002B04EF">
      <w:pPr>
        <w:spacing w:line="360" w:lineRule="auto"/>
        <w:jc w:val="both"/>
        <w:rPr>
          <w:ins w:id="3335" w:author="YENDAPALLY, NISHITHA" w:date="2022-07-28T23:15:00Z"/>
        </w:rPr>
        <w:pPrChange w:id="3336" w:author="Avdesh Mishra" w:date="2022-07-31T23:31:00Z">
          <w:pPr>
            <w:shd w:val="clear" w:color="auto" w:fill="F7F7F7"/>
            <w:spacing w:line="291" w:lineRule="atLeast"/>
          </w:pPr>
        </w:pPrChange>
      </w:pPr>
      <w:proofErr w:type="spellStart"/>
      <w:ins w:id="3337" w:author="YENDAPALLY, NISHITHA" w:date="2022-07-28T23:15:00Z">
        <w:r>
          <w:lastRenderedPageBreak/>
          <w:t>outputFile.write</w:t>
        </w:r>
        <w:proofErr w:type="spellEnd"/>
        <w:r>
          <w:t>('F1=%.5f\n' %F1_cla)</w:t>
        </w:r>
      </w:ins>
    </w:p>
    <w:p w14:paraId="72475148" w14:textId="77777777" w:rsidR="00AC1E97" w:rsidRDefault="00AC1E97" w:rsidP="002B04EF">
      <w:pPr>
        <w:spacing w:line="360" w:lineRule="auto"/>
        <w:jc w:val="both"/>
        <w:rPr>
          <w:ins w:id="3338" w:author="YENDAPALLY, NISHITHA" w:date="2022-07-28T23:15:00Z"/>
        </w:rPr>
        <w:pPrChange w:id="3339" w:author="Avdesh Mishra" w:date="2022-07-31T23:31:00Z">
          <w:pPr>
            <w:shd w:val="clear" w:color="auto" w:fill="F7F7F7"/>
            <w:spacing w:line="291" w:lineRule="atLeast"/>
          </w:pPr>
        </w:pPrChange>
      </w:pPr>
      <w:proofErr w:type="spellStart"/>
      <w:ins w:id="3340" w:author="YENDAPALLY, NISHITHA" w:date="2022-07-28T23:15:00Z">
        <w:r>
          <w:t>outputFile.write</w:t>
        </w:r>
        <w:proofErr w:type="spellEnd"/>
        <w:r>
          <w:t>('MCC= %.5f\n'%</w:t>
        </w:r>
        <w:proofErr w:type="spellStart"/>
        <w:r>
          <w:t>MCC_cla</w:t>
        </w:r>
        <w:proofErr w:type="spellEnd"/>
        <w:r>
          <w:t>)</w:t>
        </w:r>
      </w:ins>
    </w:p>
    <w:p w14:paraId="350632DD" w14:textId="77777777" w:rsidR="00AC1E97" w:rsidRDefault="00AC1E97" w:rsidP="002B04EF">
      <w:pPr>
        <w:spacing w:line="360" w:lineRule="auto"/>
        <w:jc w:val="both"/>
        <w:rPr>
          <w:ins w:id="3341" w:author="YENDAPALLY, NISHITHA" w:date="2022-07-28T23:15:00Z"/>
        </w:rPr>
        <w:pPrChange w:id="3342" w:author="Avdesh Mishra" w:date="2022-07-31T23:31:00Z">
          <w:pPr>
            <w:shd w:val="clear" w:color="auto" w:fill="F7F7F7"/>
            <w:spacing w:line="291" w:lineRule="atLeast"/>
          </w:pPr>
        </w:pPrChange>
      </w:pPr>
      <w:proofErr w:type="spellStart"/>
      <w:ins w:id="3343" w:author="YENDAPALLY, NISHITHA" w:date="2022-07-28T23:15:00Z">
        <w:r>
          <w:t>outputFile.close</w:t>
        </w:r>
        <w:proofErr w:type="spellEnd"/>
        <w:r>
          <w:t>()</w:t>
        </w:r>
      </w:ins>
    </w:p>
    <w:p w14:paraId="49DA1DEE" w14:textId="77777777" w:rsidR="00AC1E97" w:rsidRDefault="00AC1E97" w:rsidP="002B04EF">
      <w:pPr>
        <w:spacing w:line="360" w:lineRule="auto"/>
        <w:jc w:val="both"/>
        <w:rPr>
          <w:ins w:id="3344" w:author="YENDAPALLY, NISHITHA" w:date="2022-07-28T23:15:00Z"/>
        </w:rPr>
        <w:pPrChange w:id="3345" w:author="Avdesh Mishra" w:date="2022-07-31T23:31:00Z">
          <w:pPr>
            <w:shd w:val="clear" w:color="auto" w:fill="F7F7F7"/>
            <w:spacing w:line="291" w:lineRule="atLeast"/>
          </w:pPr>
        </w:pPrChange>
      </w:pPr>
    </w:p>
    <w:p w14:paraId="4FBAFE8A" w14:textId="77777777" w:rsidR="00AC1E97" w:rsidRDefault="00AC1E97" w:rsidP="002B04EF">
      <w:pPr>
        <w:spacing w:line="360" w:lineRule="auto"/>
        <w:jc w:val="both"/>
        <w:rPr>
          <w:ins w:id="3346" w:author="YENDAPALLY, NISHITHA" w:date="2022-07-28T23:15:00Z"/>
          <w:b/>
          <w:bCs/>
        </w:rPr>
        <w:pPrChange w:id="3347" w:author="Avdesh Mishra" w:date="2022-07-31T23:31:00Z">
          <w:pPr>
            <w:shd w:val="clear" w:color="auto" w:fill="F7F7F7"/>
            <w:spacing w:line="291" w:lineRule="atLeast"/>
          </w:pPr>
        </w:pPrChange>
      </w:pPr>
      <w:ins w:id="3348" w:author="YENDAPALLY, NISHITHA" w:date="2022-07-28T23:15:00Z">
        <w:r w:rsidRPr="005101EE">
          <w:rPr>
            <w:b/>
            <w:bCs/>
          </w:rPr>
          <w:t>##3. Random Forest classifier</w:t>
        </w:r>
      </w:ins>
    </w:p>
    <w:p w14:paraId="53C3CE1F" w14:textId="77777777" w:rsidR="00AC1E97" w:rsidRPr="005101EE" w:rsidRDefault="00AC1E97" w:rsidP="002B04EF">
      <w:pPr>
        <w:spacing w:line="360" w:lineRule="auto"/>
        <w:jc w:val="both"/>
        <w:rPr>
          <w:ins w:id="3349" w:author="YENDAPALLY, NISHITHA" w:date="2022-07-28T23:15:00Z"/>
        </w:rPr>
        <w:pPrChange w:id="3350" w:author="Avdesh Mishra" w:date="2022-07-31T23:31:00Z">
          <w:pPr>
            <w:shd w:val="clear" w:color="auto" w:fill="F7F7F7"/>
            <w:spacing w:line="291" w:lineRule="atLeast"/>
          </w:pPr>
        </w:pPrChange>
      </w:pPr>
      <w:ins w:id="3351" w:author="YENDAPALLY, NISHITHA" w:date="2022-07-28T23:15:00Z">
        <w:r w:rsidRPr="005101EE">
          <w:t xml:space="preserve">from </w:t>
        </w:r>
        <w:proofErr w:type="spellStart"/>
        <w:proofErr w:type="gramStart"/>
        <w:r w:rsidRPr="005101EE">
          <w:t>sklearn.model</w:t>
        </w:r>
        <w:proofErr w:type="gramEnd"/>
        <w:r w:rsidRPr="005101EE">
          <w:t>_selection</w:t>
        </w:r>
        <w:proofErr w:type="spellEnd"/>
        <w:r w:rsidRPr="005101EE">
          <w:t xml:space="preserve"> import </w:t>
        </w:r>
        <w:proofErr w:type="spellStart"/>
        <w:r w:rsidRPr="005101EE">
          <w:t>cross_val_score</w:t>
        </w:r>
        <w:proofErr w:type="spellEnd"/>
      </w:ins>
    </w:p>
    <w:p w14:paraId="19C75ADF" w14:textId="77777777" w:rsidR="00AC1E97" w:rsidRPr="005101EE" w:rsidRDefault="00AC1E97" w:rsidP="002B04EF">
      <w:pPr>
        <w:spacing w:line="360" w:lineRule="auto"/>
        <w:jc w:val="both"/>
        <w:rPr>
          <w:ins w:id="3352" w:author="YENDAPALLY, NISHITHA" w:date="2022-07-28T23:15:00Z"/>
        </w:rPr>
        <w:pPrChange w:id="3353" w:author="Avdesh Mishra" w:date="2022-07-31T23:31:00Z">
          <w:pPr>
            <w:shd w:val="clear" w:color="auto" w:fill="F7F7F7"/>
            <w:spacing w:line="291" w:lineRule="atLeast"/>
          </w:pPr>
        </w:pPrChange>
      </w:pPr>
      <w:ins w:id="3354" w:author="YENDAPALLY, NISHITHA" w:date="2022-07-28T23:15:00Z">
        <w:r w:rsidRPr="005101EE">
          <w:t xml:space="preserve">from </w:t>
        </w:r>
        <w:proofErr w:type="spellStart"/>
        <w:proofErr w:type="gramStart"/>
        <w:r w:rsidRPr="005101EE">
          <w:t>sklearn.model</w:t>
        </w:r>
        <w:proofErr w:type="gramEnd"/>
        <w:r w:rsidRPr="005101EE">
          <w:t>_selection</w:t>
        </w:r>
        <w:proofErr w:type="spellEnd"/>
        <w:r w:rsidRPr="005101EE">
          <w:t xml:space="preserve"> import </w:t>
        </w:r>
        <w:proofErr w:type="spellStart"/>
        <w:r w:rsidRPr="005101EE">
          <w:t>cross_val_predict</w:t>
        </w:r>
        <w:proofErr w:type="spellEnd"/>
      </w:ins>
    </w:p>
    <w:p w14:paraId="0FF5EE2A" w14:textId="77777777" w:rsidR="00AC1E97" w:rsidRPr="005101EE" w:rsidRDefault="00AC1E97" w:rsidP="002B04EF">
      <w:pPr>
        <w:spacing w:line="360" w:lineRule="auto"/>
        <w:jc w:val="both"/>
        <w:rPr>
          <w:ins w:id="3355" w:author="YENDAPALLY, NISHITHA" w:date="2022-07-28T23:15:00Z"/>
        </w:rPr>
        <w:pPrChange w:id="3356" w:author="Avdesh Mishra" w:date="2022-07-31T23:31:00Z">
          <w:pPr>
            <w:shd w:val="clear" w:color="auto" w:fill="F7F7F7"/>
            <w:spacing w:line="291" w:lineRule="atLeast"/>
          </w:pPr>
        </w:pPrChange>
      </w:pPr>
      <w:ins w:id="3357" w:author="YENDAPALLY, NISHITHA" w:date="2022-07-28T23:15:00Z">
        <w:r w:rsidRPr="005101EE">
          <w:t xml:space="preserve">from </w:t>
        </w:r>
        <w:proofErr w:type="spellStart"/>
        <w:proofErr w:type="gramStart"/>
        <w:r w:rsidRPr="005101EE">
          <w:t>sklearn.ensemble</w:t>
        </w:r>
        <w:proofErr w:type="spellEnd"/>
        <w:proofErr w:type="gramEnd"/>
        <w:r w:rsidRPr="005101EE">
          <w:t xml:space="preserve"> import </w:t>
        </w:r>
        <w:proofErr w:type="spellStart"/>
        <w:r w:rsidRPr="005101EE">
          <w:t>RandomForestClassifier</w:t>
        </w:r>
        <w:proofErr w:type="spellEnd"/>
      </w:ins>
    </w:p>
    <w:p w14:paraId="68BE69DE" w14:textId="77777777" w:rsidR="00AC1E97" w:rsidRPr="005101EE" w:rsidRDefault="00AC1E97" w:rsidP="002B04EF">
      <w:pPr>
        <w:spacing w:line="360" w:lineRule="auto"/>
        <w:jc w:val="both"/>
        <w:rPr>
          <w:ins w:id="3358" w:author="YENDAPALLY, NISHITHA" w:date="2022-07-28T23:15:00Z"/>
        </w:rPr>
        <w:pPrChange w:id="3359" w:author="Avdesh Mishra" w:date="2022-07-31T23:31:00Z">
          <w:pPr>
            <w:shd w:val="clear" w:color="auto" w:fill="F7F7F7"/>
            <w:spacing w:line="291" w:lineRule="atLeast"/>
          </w:pPr>
        </w:pPrChange>
      </w:pPr>
      <w:ins w:id="3360" w:author="YENDAPALLY, NISHITHA" w:date="2022-07-28T23:15:00Z">
        <w:r w:rsidRPr="005101EE">
          <w:t xml:space="preserve">from </w:t>
        </w:r>
        <w:proofErr w:type="spellStart"/>
        <w:proofErr w:type="gramStart"/>
        <w:r w:rsidRPr="005101EE">
          <w:t>sklearn.pipeline</w:t>
        </w:r>
        <w:proofErr w:type="spellEnd"/>
        <w:proofErr w:type="gramEnd"/>
        <w:r w:rsidRPr="005101EE">
          <w:t xml:space="preserve"> import </w:t>
        </w:r>
        <w:proofErr w:type="spellStart"/>
        <w:r w:rsidRPr="005101EE">
          <w:t>make_pipeline</w:t>
        </w:r>
        <w:proofErr w:type="spellEnd"/>
      </w:ins>
    </w:p>
    <w:p w14:paraId="6BF054B8" w14:textId="77777777" w:rsidR="00AC1E97" w:rsidRPr="005101EE" w:rsidRDefault="00AC1E97" w:rsidP="002B04EF">
      <w:pPr>
        <w:spacing w:line="360" w:lineRule="auto"/>
        <w:jc w:val="both"/>
        <w:rPr>
          <w:ins w:id="3361" w:author="YENDAPALLY, NISHITHA" w:date="2022-07-28T23:15:00Z"/>
        </w:rPr>
        <w:pPrChange w:id="3362" w:author="Avdesh Mishra" w:date="2022-07-31T23:31:00Z">
          <w:pPr>
            <w:shd w:val="clear" w:color="auto" w:fill="F7F7F7"/>
            <w:spacing w:line="291" w:lineRule="atLeast"/>
          </w:pPr>
        </w:pPrChange>
      </w:pPr>
      <w:ins w:id="3363" w:author="YENDAPALLY, NISHITHA" w:date="2022-07-28T23:15:00Z">
        <w:r w:rsidRPr="005101EE">
          <w:t xml:space="preserve">from </w:t>
        </w:r>
        <w:proofErr w:type="spellStart"/>
        <w:proofErr w:type="gramStart"/>
        <w:r w:rsidRPr="005101EE">
          <w:t>sklearn.metrics</w:t>
        </w:r>
        <w:proofErr w:type="spellEnd"/>
        <w:proofErr w:type="gramEnd"/>
        <w:r w:rsidRPr="005101EE">
          <w:t xml:space="preserve"> import </w:t>
        </w:r>
        <w:proofErr w:type="spellStart"/>
        <w:r w:rsidRPr="005101EE">
          <w:t>accuracy_score</w:t>
        </w:r>
        <w:proofErr w:type="spellEnd"/>
        <w:r w:rsidRPr="005101EE">
          <w:t xml:space="preserve">, </w:t>
        </w:r>
        <w:proofErr w:type="spellStart"/>
        <w:r w:rsidRPr="005101EE">
          <w:t>precision_score</w:t>
        </w:r>
        <w:proofErr w:type="spellEnd"/>
        <w:r w:rsidRPr="005101EE">
          <w:t xml:space="preserve">, </w:t>
        </w:r>
        <w:proofErr w:type="spellStart"/>
        <w:r w:rsidRPr="005101EE">
          <w:t>confusion_matrix</w:t>
        </w:r>
        <w:proofErr w:type="spellEnd"/>
        <w:r w:rsidRPr="005101EE">
          <w:t xml:space="preserve">, </w:t>
        </w:r>
        <w:proofErr w:type="spellStart"/>
        <w:r w:rsidRPr="005101EE">
          <w:t>recall_score</w:t>
        </w:r>
        <w:proofErr w:type="spellEnd"/>
        <w:r w:rsidRPr="005101EE">
          <w:t xml:space="preserve">, f1_score, </w:t>
        </w:r>
        <w:proofErr w:type="spellStart"/>
        <w:r w:rsidRPr="005101EE">
          <w:t>auc</w:t>
        </w:r>
        <w:proofErr w:type="spellEnd"/>
        <w:r w:rsidRPr="005101EE">
          <w:t xml:space="preserve">, </w:t>
        </w:r>
        <w:proofErr w:type="spellStart"/>
        <w:r w:rsidRPr="005101EE">
          <w:t>matthews_corrcoef</w:t>
        </w:r>
        <w:proofErr w:type="spellEnd"/>
      </w:ins>
    </w:p>
    <w:p w14:paraId="7DEF0655" w14:textId="77777777" w:rsidR="00AC1E97" w:rsidRPr="005101EE" w:rsidRDefault="00AC1E97" w:rsidP="002B04EF">
      <w:pPr>
        <w:spacing w:line="360" w:lineRule="auto"/>
        <w:jc w:val="both"/>
        <w:rPr>
          <w:ins w:id="3364" w:author="YENDAPALLY, NISHITHA" w:date="2022-07-28T23:15:00Z"/>
        </w:rPr>
        <w:pPrChange w:id="3365" w:author="Avdesh Mishra" w:date="2022-07-31T23:31:00Z">
          <w:pPr>
            <w:shd w:val="clear" w:color="auto" w:fill="F7F7F7"/>
            <w:spacing w:line="291" w:lineRule="atLeast"/>
          </w:pPr>
        </w:pPrChange>
      </w:pPr>
      <w:ins w:id="3366" w:author="YENDAPALLY, NISHITHA" w:date="2022-07-28T23:15:00Z">
        <w:r w:rsidRPr="005101EE">
          <w:t>model=</w:t>
        </w:r>
        <w:proofErr w:type="spellStart"/>
        <w:proofErr w:type="gramStart"/>
        <w:r w:rsidRPr="005101EE">
          <w:t>RandomForestClassifier</w:t>
        </w:r>
        <w:proofErr w:type="spellEnd"/>
        <w:r w:rsidRPr="005101EE">
          <w:t>(</w:t>
        </w:r>
        <w:proofErr w:type="spellStart"/>
        <w:proofErr w:type="gramEnd"/>
        <w:r w:rsidRPr="005101EE">
          <w:t>max_depth</w:t>
        </w:r>
        <w:proofErr w:type="spellEnd"/>
        <w:r w:rsidRPr="005101EE">
          <w:t xml:space="preserve">=2, </w:t>
        </w:r>
        <w:proofErr w:type="spellStart"/>
        <w:r w:rsidRPr="005101EE">
          <w:t>random_state</w:t>
        </w:r>
        <w:proofErr w:type="spellEnd"/>
        <w:r w:rsidRPr="005101EE">
          <w:t>=0)</w:t>
        </w:r>
      </w:ins>
    </w:p>
    <w:p w14:paraId="55D2F5DF" w14:textId="77777777" w:rsidR="00AC1E97" w:rsidRPr="005101EE" w:rsidRDefault="00AC1E97" w:rsidP="002B04EF">
      <w:pPr>
        <w:spacing w:line="360" w:lineRule="auto"/>
        <w:jc w:val="both"/>
        <w:rPr>
          <w:ins w:id="3367" w:author="YENDAPALLY, NISHITHA" w:date="2022-07-28T23:15:00Z"/>
        </w:rPr>
        <w:pPrChange w:id="3368" w:author="Avdesh Mishra" w:date="2022-07-31T23:31:00Z">
          <w:pPr>
            <w:shd w:val="clear" w:color="auto" w:fill="F7F7F7"/>
            <w:spacing w:line="291" w:lineRule="atLeast"/>
          </w:pPr>
        </w:pPrChange>
      </w:pPr>
      <w:proofErr w:type="spellStart"/>
      <w:ins w:id="3369" w:author="YENDAPALLY, NISHITHA" w:date="2022-07-28T23:15:00Z">
        <w:r w:rsidRPr="005101EE">
          <w:t>y_pred</w:t>
        </w:r>
        <w:proofErr w:type="spellEnd"/>
        <w:r w:rsidRPr="005101EE">
          <w:t xml:space="preserve">= </w:t>
        </w:r>
        <w:proofErr w:type="spellStart"/>
        <w:r w:rsidRPr="005101EE">
          <w:t>cross_val_predict</w:t>
        </w:r>
        <w:proofErr w:type="spellEnd"/>
        <w:r w:rsidRPr="005101EE">
          <w:t>(</w:t>
        </w:r>
        <w:proofErr w:type="spellStart"/>
        <w:proofErr w:type="gramStart"/>
        <w:r w:rsidRPr="005101EE">
          <w:t>model,X</w:t>
        </w:r>
        <w:proofErr w:type="gramEnd"/>
        <w:r w:rsidRPr="005101EE">
          <w:t>,y_train,cv</w:t>
        </w:r>
        <w:proofErr w:type="spellEnd"/>
        <w:r w:rsidRPr="005101EE">
          <w:t>=10,n_jobs=-1)</w:t>
        </w:r>
      </w:ins>
    </w:p>
    <w:p w14:paraId="192F43C1" w14:textId="77777777" w:rsidR="00AC1E97" w:rsidRPr="005101EE" w:rsidRDefault="00AC1E97" w:rsidP="002B04EF">
      <w:pPr>
        <w:spacing w:line="360" w:lineRule="auto"/>
        <w:jc w:val="both"/>
        <w:rPr>
          <w:ins w:id="3370" w:author="YENDAPALLY, NISHITHA" w:date="2022-07-28T23:15:00Z"/>
        </w:rPr>
        <w:pPrChange w:id="3371" w:author="Avdesh Mishra" w:date="2022-07-31T23:31:00Z">
          <w:pPr>
            <w:shd w:val="clear" w:color="auto" w:fill="F7F7F7"/>
            <w:spacing w:line="291" w:lineRule="atLeast"/>
          </w:pPr>
        </w:pPrChange>
      </w:pPr>
      <w:proofErr w:type="spellStart"/>
      <w:ins w:id="3372" w:author="YENDAPALLY, NISHITHA" w:date="2022-07-28T23:15:00Z">
        <w:r w:rsidRPr="005101EE">
          <w:t>outputFile</w:t>
        </w:r>
        <w:proofErr w:type="spellEnd"/>
        <w:r w:rsidRPr="005101EE">
          <w:t>=</w:t>
        </w:r>
        <w:proofErr w:type="gramStart"/>
        <w:r w:rsidRPr="005101EE">
          <w:t>open(</w:t>
        </w:r>
        <w:proofErr w:type="gramEnd"/>
        <w:r w:rsidRPr="005101EE">
          <w:t>'</w:t>
        </w:r>
        <w:proofErr w:type="spellStart"/>
        <w:r w:rsidRPr="005101EE">
          <w:t>RandomForestClassifier_Final_Test_Results_cross</w:t>
        </w:r>
        <w:proofErr w:type="spellEnd"/>
        <w:r w:rsidRPr="005101EE">
          <w:t xml:space="preserve"> </w:t>
        </w:r>
        <w:proofErr w:type="spellStart"/>
        <w:r w:rsidRPr="005101EE">
          <w:t>validation.txt','a</w:t>
        </w:r>
        <w:proofErr w:type="spellEnd"/>
        <w:r w:rsidRPr="005101EE">
          <w:t>')</w:t>
        </w:r>
      </w:ins>
    </w:p>
    <w:p w14:paraId="4547117D" w14:textId="77777777" w:rsidR="00AC1E97" w:rsidRPr="005101EE" w:rsidRDefault="00AC1E97" w:rsidP="002B04EF">
      <w:pPr>
        <w:spacing w:line="360" w:lineRule="auto"/>
        <w:jc w:val="both"/>
        <w:rPr>
          <w:ins w:id="3373" w:author="YENDAPALLY, NISHITHA" w:date="2022-07-28T23:15:00Z"/>
        </w:rPr>
        <w:pPrChange w:id="3374" w:author="Avdesh Mishra" w:date="2022-07-31T23:31:00Z">
          <w:pPr>
            <w:shd w:val="clear" w:color="auto" w:fill="F7F7F7"/>
            <w:spacing w:line="291" w:lineRule="atLeast"/>
          </w:pPr>
        </w:pPrChange>
      </w:pPr>
      <w:ins w:id="3375" w:author="YENDAPALLY, NISHITHA" w:date="2022-07-28T23:15:00Z">
        <w:r w:rsidRPr="005101EE">
          <w:t xml:space="preserve">confusion= </w:t>
        </w:r>
        <w:proofErr w:type="spellStart"/>
        <w:r w:rsidRPr="005101EE">
          <w:t>confusion_</w:t>
        </w:r>
        <w:proofErr w:type="gramStart"/>
        <w:r w:rsidRPr="005101EE">
          <w:t>matrix</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5276C219" w14:textId="77777777" w:rsidR="00AC1E97" w:rsidRPr="005101EE" w:rsidRDefault="00AC1E97" w:rsidP="002B04EF">
      <w:pPr>
        <w:spacing w:line="360" w:lineRule="auto"/>
        <w:jc w:val="both"/>
        <w:rPr>
          <w:ins w:id="3376" w:author="YENDAPALLY, NISHITHA" w:date="2022-07-28T23:15:00Z"/>
        </w:rPr>
        <w:pPrChange w:id="3377" w:author="Avdesh Mishra" w:date="2022-07-31T23:31:00Z">
          <w:pPr>
            <w:shd w:val="clear" w:color="auto" w:fill="F7F7F7"/>
            <w:spacing w:line="291" w:lineRule="atLeast"/>
          </w:pPr>
        </w:pPrChange>
      </w:pPr>
      <w:ins w:id="3378" w:author="YENDAPALLY, NISHITHA" w:date="2022-07-28T23:15:00Z">
        <w:r w:rsidRPr="005101EE">
          <w:t xml:space="preserve">TP= </w:t>
        </w:r>
        <w:proofErr w:type="gramStart"/>
        <w:r w:rsidRPr="005101EE">
          <w:t>confusion[</w:t>
        </w:r>
        <w:proofErr w:type="gramEnd"/>
        <w:r w:rsidRPr="005101EE">
          <w:t>1,1]</w:t>
        </w:r>
      </w:ins>
    </w:p>
    <w:p w14:paraId="3101232F" w14:textId="77777777" w:rsidR="00AC1E97" w:rsidRPr="005101EE" w:rsidRDefault="00AC1E97" w:rsidP="002B04EF">
      <w:pPr>
        <w:spacing w:line="360" w:lineRule="auto"/>
        <w:jc w:val="both"/>
        <w:rPr>
          <w:ins w:id="3379" w:author="YENDAPALLY, NISHITHA" w:date="2022-07-28T23:15:00Z"/>
        </w:rPr>
        <w:pPrChange w:id="3380" w:author="Avdesh Mishra" w:date="2022-07-31T23:31:00Z">
          <w:pPr>
            <w:shd w:val="clear" w:color="auto" w:fill="F7F7F7"/>
            <w:spacing w:line="291" w:lineRule="atLeast"/>
          </w:pPr>
        </w:pPrChange>
      </w:pPr>
      <w:ins w:id="3381" w:author="YENDAPALLY, NISHITHA" w:date="2022-07-28T23:15:00Z">
        <w:r w:rsidRPr="005101EE">
          <w:t xml:space="preserve">TN= </w:t>
        </w:r>
        <w:proofErr w:type="gramStart"/>
        <w:r w:rsidRPr="005101EE">
          <w:t>confusion[</w:t>
        </w:r>
        <w:proofErr w:type="gramEnd"/>
        <w:r w:rsidRPr="005101EE">
          <w:t>0,0]</w:t>
        </w:r>
      </w:ins>
    </w:p>
    <w:p w14:paraId="13AF7D58" w14:textId="77777777" w:rsidR="00AC1E97" w:rsidRPr="005101EE" w:rsidRDefault="00AC1E97" w:rsidP="002B04EF">
      <w:pPr>
        <w:spacing w:line="360" w:lineRule="auto"/>
        <w:jc w:val="both"/>
        <w:rPr>
          <w:ins w:id="3382" w:author="YENDAPALLY, NISHITHA" w:date="2022-07-28T23:15:00Z"/>
        </w:rPr>
        <w:pPrChange w:id="3383" w:author="Avdesh Mishra" w:date="2022-07-31T23:31:00Z">
          <w:pPr>
            <w:shd w:val="clear" w:color="auto" w:fill="F7F7F7"/>
            <w:spacing w:line="291" w:lineRule="atLeast"/>
          </w:pPr>
        </w:pPrChange>
      </w:pPr>
      <w:ins w:id="3384" w:author="YENDAPALLY, NISHITHA" w:date="2022-07-28T23:15:00Z">
        <w:r w:rsidRPr="005101EE">
          <w:t xml:space="preserve">FP= </w:t>
        </w:r>
        <w:proofErr w:type="gramStart"/>
        <w:r w:rsidRPr="005101EE">
          <w:t>confusion[</w:t>
        </w:r>
        <w:proofErr w:type="gramEnd"/>
        <w:r w:rsidRPr="005101EE">
          <w:t>0,1]</w:t>
        </w:r>
      </w:ins>
    </w:p>
    <w:p w14:paraId="4E686672" w14:textId="77777777" w:rsidR="00AC1E97" w:rsidRPr="005101EE" w:rsidRDefault="00AC1E97" w:rsidP="002B04EF">
      <w:pPr>
        <w:spacing w:line="360" w:lineRule="auto"/>
        <w:jc w:val="both"/>
        <w:rPr>
          <w:ins w:id="3385" w:author="YENDAPALLY, NISHITHA" w:date="2022-07-28T23:15:00Z"/>
        </w:rPr>
        <w:pPrChange w:id="3386" w:author="Avdesh Mishra" w:date="2022-07-31T23:31:00Z">
          <w:pPr>
            <w:shd w:val="clear" w:color="auto" w:fill="F7F7F7"/>
            <w:spacing w:line="291" w:lineRule="atLeast"/>
          </w:pPr>
        </w:pPrChange>
      </w:pPr>
      <w:ins w:id="3387" w:author="YENDAPALLY, NISHITHA" w:date="2022-07-28T23:15:00Z">
        <w:r w:rsidRPr="005101EE">
          <w:t xml:space="preserve">FN= </w:t>
        </w:r>
        <w:proofErr w:type="gramStart"/>
        <w:r w:rsidRPr="005101EE">
          <w:t>confusion[</w:t>
        </w:r>
        <w:proofErr w:type="gramEnd"/>
        <w:r w:rsidRPr="005101EE">
          <w:t>1,0]</w:t>
        </w:r>
      </w:ins>
    </w:p>
    <w:p w14:paraId="162EF636" w14:textId="77777777" w:rsidR="00AC1E97" w:rsidRPr="005101EE" w:rsidRDefault="00AC1E97" w:rsidP="002B04EF">
      <w:pPr>
        <w:spacing w:line="360" w:lineRule="auto"/>
        <w:jc w:val="both"/>
        <w:rPr>
          <w:ins w:id="3388" w:author="YENDAPALLY, NISHITHA" w:date="2022-07-28T23:15:00Z"/>
        </w:rPr>
        <w:pPrChange w:id="3389" w:author="Avdesh Mishra" w:date="2022-07-31T23:31:00Z">
          <w:pPr>
            <w:shd w:val="clear" w:color="auto" w:fill="F7F7F7"/>
            <w:spacing w:line="291" w:lineRule="atLeast"/>
          </w:pPr>
        </w:pPrChange>
      </w:pPr>
      <w:ins w:id="3390" w:author="YENDAPALLY, NISHITHA" w:date="2022-07-28T23:15:00Z">
        <w:r w:rsidRPr="005101EE">
          <w:t>#</w:t>
        </w:r>
        <w:proofErr w:type="gramStart"/>
        <w:r w:rsidRPr="005101EE">
          <w:t>specificity</w:t>
        </w:r>
        <w:proofErr w:type="gramEnd"/>
      </w:ins>
    </w:p>
    <w:p w14:paraId="22A84472" w14:textId="77777777" w:rsidR="00AC1E97" w:rsidRPr="005101EE" w:rsidRDefault="00AC1E97" w:rsidP="002B04EF">
      <w:pPr>
        <w:spacing w:line="360" w:lineRule="auto"/>
        <w:jc w:val="both"/>
        <w:rPr>
          <w:ins w:id="3391" w:author="YENDAPALLY, NISHITHA" w:date="2022-07-28T23:15:00Z"/>
        </w:rPr>
        <w:pPrChange w:id="3392" w:author="Avdesh Mishra" w:date="2022-07-31T23:31:00Z">
          <w:pPr>
            <w:shd w:val="clear" w:color="auto" w:fill="F7F7F7"/>
            <w:spacing w:line="291" w:lineRule="atLeast"/>
          </w:pPr>
        </w:pPrChange>
      </w:pPr>
      <w:proofErr w:type="spellStart"/>
      <w:ins w:id="3393" w:author="YENDAPALLY, NISHITHA" w:date="2022-07-28T23:15:00Z">
        <w:r w:rsidRPr="005101EE">
          <w:t>Spe_cla</w:t>
        </w:r>
        <w:proofErr w:type="spellEnd"/>
        <w:r w:rsidRPr="005101EE">
          <w:t>=(TN/</w:t>
        </w:r>
        <w:proofErr w:type="gramStart"/>
        <w:r w:rsidRPr="005101EE">
          <w:t>float(</w:t>
        </w:r>
        <w:proofErr w:type="gramEnd"/>
        <w:r w:rsidRPr="005101EE">
          <w:t>TN+FP))</w:t>
        </w:r>
      </w:ins>
    </w:p>
    <w:p w14:paraId="2C568030" w14:textId="77777777" w:rsidR="00AC1E97" w:rsidRPr="005101EE" w:rsidRDefault="00AC1E97" w:rsidP="002B04EF">
      <w:pPr>
        <w:spacing w:line="360" w:lineRule="auto"/>
        <w:jc w:val="both"/>
        <w:rPr>
          <w:ins w:id="3394" w:author="YENDAPALLY, NISHITHA" w:date="2022-07-28T23:15:00Z"/>
        </w:rPr>
        <w:pPrChange w:id="3395" w:author="Avdesh Mishra" w:date="2022-07-31T23:31:00Z">
          <w:pPr>
            <w:shd w:val="clear" w:color="auto" w:fill="F7F7F7"/>
            <w:spacing w:line="291" w:lineRule="atLeast"/>
          </w:pPr>
        </w:pPrChange>
      </w:pPr>
      <w:proofErr w:type="spellStart"/>
      <w:ins w:id="3396" w:author="YENDAPALLY, NISHITHA" w:date="2022-07-28T23:15:00Z">
        <w:r w:rsidRPr="005101EE">
          <w:t>Acc_Bal</w:t>
        </w:r>
        <w:proofErr w:type="spellEnd"/>
        <w:r w:rsidRPr="005101EE">
          <w:t>= 0.5*((TP/</w:t>
        </w:r>
        <w:proofErr w:type="gramStart"/>
        <w:r w:rsidRPr="005101EE">
          <w:t>float(</w:t>
        </w:r>
        <w:proofErr w:type="gramEnd"/>
        <w:r w:rsidRPr="005101EE">
          <w:t>TP+FN))+(TN/float(TN+FP)))</w:t>
        </w:r>
      </w:ins>
    </w:p>
    <w:p w14:paraId="0D8082D0" w14:textId="77777777" w:rsidR="00AC1E97" w:rsidRPr="005101EE" w:rsidRDefault="00AC1E97" w:rsidP="002B04EF">
      <w:pPr>
        <w:spacing w:line="360" w:lineRule="auto"/>
        <w:jc w:val="both"/>
        <w:rPr>
          <w:ins w:id="3397" w:author="YENDAPALLY, NISHITHA" w:date="2022-07-28T23:15:00Z"/>
        </w:rPr>
        <w:pPrChange w:id="3398" w:author="Avdesh Mishra" w:date="2022-07-31T23:31:00Z">
          <w:pPr>
            <w:shd w:val="clear" w:color="auto" w:fill="F7F7F7"/>
            <w:spacing w:line="291" w:lineRule="atLeast"/>
          </w:pPr>
        </w:pPrChange>
      </w:pPr>
      <w:proofErr w:type="spellStart"/>
      <w:ins w:id="3399" w:author="YENDAPALLY, NISHITHA" w:date="2022-07-28T23:15:00Z">
        <w:r w:rsidRPr="005101EE">
          <w:t>MCC_cla</w:t>
        </w:r>
        <w:proofErr w:type="spellEnd"/>
        <w:r w:rsidRPr="005101EE">
          <w:t xml:space="preserve">= </w:t>
        </w:r>
        <w:proofErr w:type="spellStart"/>
        <w:r w:rsidRPr="005101EE">
          <w:t>matthews_</w:t>
        </w:r>
        <w:proofErr w:type="gramStart"/>
        <w:r w:rsidRPr="005101EE">
          <w:t>corrcoef</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16272315" w14:textId="77777777" w:rsidR="00AC1E97" w:rsidRPr="005101EE" w:rsidRDefault="00AC1E97" w:rsidP="002B04EF">
      <w:pPr>
        <w:spacing w:line="360" w:lineRule="auto"/>
        <w:jc w:val="both"/>
        <w:rPr>
          <w:ins w:id="3400" w:author="YENDAPALLY, NISHITHA" w:date="2022-07-28T23:15:00Z"/>
        </w:rPr>
        <w:pPrChange w:id="3401" w:author="Avdesh Mishra" w:date="2022-07-31T23:31:00Z">
          <w:pPr>
            <w:shd w:val="clear" w:color="auto" w:fill="F7F7F7"/>
            <w:spacing w:line="291" w:lineRule="atLeast"/>
          </w:pPr>
        </w:pPrChange>
      </w:pPr>
      <w:ins w:id="3402" w:author="YENDAPALLY, NISHITHA" w:date="2022-07-28T23:15:00Z">
        <w:r w:rsidRPr="005101EE">
          <w:t>F1_cla=f1_</w:t>
        </w:r>
        <w:proofErr w:type="gramStart"/>
        <w:r w:rsidRPr="005101EE">
          <w:t>score(</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767994F9" w14:textId="77777777" w:rsidR="00AC1E97" w:rsidRPr="005101EE" w:rsidRDefault="00AC1E97" w:rsidP="002B04EF">
      <w:pPr>
        <w:spacing w:line="360" w:lineRule="auto"/>
        <w:jc w:val="both"/>
        <w:rPr>
          <w:ins w:id="3403" w:author="YENDAPALLY, NISHITHA" w:date="2022-07-28T23:15:00Z"/>
        </w:rPr>
        <w:pPrChange w:id="3404" w:author="Avdesh Mishra" w:date="2022-07-31T23:31:00Z">
          <w:pPr>
            <w:shd w:val="clear" w:color="auto" w:fill="F7F7F7"/>
            <w:spacing w:line="291" w:lineRule="atLeast"/>
          </w:pPr>
        </w:pPrChange>
      </w:pPr>
      <w:proofErr w:type="spellStart"/>
      <w:ins w:id="3405" w:author="YENDAPALLY, NISHITHA" w:date="2022-07-28T23:15:00Z">
        <w:r w:rsidRPr="005101EE">
          <w:t>PREC_cla</w:t>
        </w:r>
        <w:proofErr w:type="spellEnd"/>
        <w:r w:rsidRPr="005101EE">
          <w:t>=</w:t>
        </w:r>
        <w:proofErr w:type="spellStart"/>
        <w:r w:rsidRPr="005101EE">
          <w:t>precision_</w:t>
        </w:r>
        <w:proofErr w:type="gramStart"/>
        <w:r w:rsidRPr="005101EE">
          <w:t>score</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31550513" w14:textId="77777777" w:rsidR="00AC1E97" w:rsidRPr="005101EE" w:rsidRDefault="00AC1E97" w:rsidP="002B04EF">
      <w:pPr>
        <w:spacing w:line="360" w:lineRule="auto"/>
        <w:jc w:val="both"/>
        <w:rPr>
          <w:ins w:id="3406" w:author="YENDAPALLY, NISHITHA" w:date="2022-07-28T23:15:00Z"/>
        </w:rPr>
        <w:pPrChange w:id="3407" w:author="Avdesh Mishra" w:date="2022-07-31T23:31:00Z">
          <w:pPr>
            <w:shd w:val="clear" w:color="auto" w:fill="F7F7F7"/>
            <w:spacing w:line="291" w:lineRule="atLeast"/>
          </w:pPr>
        </w:pPrChange>
      </w:pPr>
      <w:proofErr w:type="spellStart"/>
      <w:ins w:id="3408" w:author="YENDAPALLY, NISHITHA" w:date="2022-07-28T23:15:00Z">
        <w:r w:rsidRPr="005101EE">
          <w:t>REC_cla</w:t>
        </w:r>
        <w:proofErr w:type="spellEnd"/>
        <w:r w:rsidRPr="005101EE">
          <w:t xml:space="preserve">= </w:t>
        </w:r>
        <w:proofErr w:type="spellStart"/>
        <w:r w:rsidRPr="005101EE">
          <w:t>recall_</w:t>
        </w:r>
        <w:proofErr w:type="gramStart"/>
        <w:r w:rsidRPr="005101EE">
          <w:t>score</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25B0840B" w14:textId="77777777" w:rsidR="00AC1E97" w:rsidRPr="005101EE" w:rsidRDefault="00AC1E97" w:rsidP="002B04EF">
      <w:pPr>
        <w:spacing w:line="360" w:lineRule="auto"/>
        <w:jc w:val="both"/>
        <w:rPr>
          <w:ins w:id="3409" w:author="YENDAPALLY, NISHITHA" w:date="2022-07-28T23:15:00Z"/>
        </w:rPr>
        <w:pPrChange w:id="3410" w:author="Avdesh Mishra" w:date="2022-07-31T23:31:00Z">
          <w:pPr>
            <w:shd w:val="clear" w:color="auto" w:fill="F7F7F7"/>
            <w:spacing w:line="291" w:lineRule="atLeast"/>
          </w:pPr>
        </w:pPrChange>
      </w:pPr>
      <w:proofErr w:type="spellStart"/>
      <w:ins w:id="3411" w:author="YENDAPALLY, NISHITHA" w:date="2022-07-28T23:15:00Z">
        <w:r w:rsidRPr="005101EE">
          <w:t>Accuracy_cla</w:t>
        </w:r>
        <w:proofErr w:type="spellEnd"/>
        <w:r w:rsidRPr="005101EE">
          <w:t xml:space="preserve">= </w:t>
        </w:r>
        <w:proofErr w:type="spellStart"/>
        <w:r w:rsidRPr="005101EE">
          <w:t>accuracy_</w:t>
        </w:r>
        <w:proofErr w:type="gramStart"/>
        <w:r w:rsidRPr="005101EE">
          <w:t>score</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7FC6612D" w14:textId="77777777" w:rsidR="00AC1E97" w:rsidRPr="005101EE" w:rsidRDefault="00AC1E97" w:rsidP="002B04EF">
      <w:pPr>
        <w:spacing w:line="360" w:lineRule="auto"/>
        <w:jc w:val="both"/>
        <w:rPr>
          <w:ins w:id="3412" w:author="YENDAPALLY, NISHITHA" w:date="2022-07-28T23:15:00Z"/>
        </w:rPr>
        <w:pPrChange w:id="3413" w:author="Avdesh Mishra" w:date="2022-07-31T23:31:00Z">
          <w:pPr>
            <w:shd w:val="clear" w:color="auto" w:fill="F7F7F7"/>
            <w:spacing w:line="291" w:lineRule="atLeast"/>
          </w:pPr>
        </w:pPrChange>
      </w:pPr>
      <w:ins w:id="3414" w:author="YENDAPALLY, NISHITHA" w:date="2022-07-28T23:15:00Z">
        <w:r w:rsidRPr="005101EE">
          <w:t>Results='TFIDF Cross validation Results: \n'</w:t>
        </w:r>
      </w:ins>
    </w:p>
    <w:p w14:paraId="788AEA9D" w14:textId="77777777" w:rsidR="00AC1E97" w:rsidRPr="005101EE" w:rsidRDefault="00AC1E97" w:rsidP="002B04EF">
      <w:pPr>
        <w:spacing w:line="360" w:lineRule="auto"/>
        <w:jc w:val="both"/>
        <w:rPr>
          <w:ins w:id="3415" w:author="YENDAPALLY, NISHITHA" w:date="2022-07-28T23:15:00Z"/>
        </w:rPr>
        <w:pPrChange w:id="3416" w:author="Avdesh Mishra" w:date="2022-07-31T23:31:00Z">
          <w:pPr>
            <w:shd w:val="clear" w:color="auto" w:fill="F7F7F7"/>
            <w:spacing w:line="291" w:lineRule="atLeast"/>
          </w:pPr>
        </w:pPrChange>
      </w:pPr>
      <w:proofErr w:type="spellStart"/>
      <w:ins w:id="3417" w:author="YENDAPALLY, NISHITHA" w:date="2022-07-28T23:15:00Z">
        <w:r w:rsidRPr="005101EE">
          <w:t>outputFile.write</w:t>
        </w:r>
        <w:proofErr w:type="spellEnd"/>
        <w:r w:rsidRPr="005101EE">
          <w:t>(</w:t>
        </w:r>
        <w:proofErr w:type="gramStart"/>
        <w:r w:rsidRPr="005101EE">
          <w:t>str(</w:t>
        </w:r>
        <w:proofErr w:type="gramEnd"/>
        <w:r w:rsidRPr="005101EE">
          <w:t>Results)+'\n')</w:t>
        </w:r>
      </w:ins>
    </w:p>
    <w:p w14:paraId="04577F33" w14:textId="77777777" w:rsidR="00AC1E97" w:rsidRPr="005101EE" w:rsidRDefault="00AC1E97" w:rsidP="002B04EF">
      <w:pPr>
        <w:spacing w:line="360" w:lineRule="auto"/>
        <w:jc w:val="both"/>
        <w:rPr>
          <w:ins w:id="3418" w:author="YENDAPALLY, NISHITHA" w:date="2022-07-28T23:15:00Z"/>
        </w:rPr>
        <w:pPrChange w:id="3419" w:author="Avdesh Mishra" w:date="2022-07-31T23:31:00Z">
          <w:pPr>
            <w:shd w:val="clear" w:color="auto" w:fill="F7F7F7"/>
            <w:spacing w:line="291" w:lineRule="atLeast"/>
          </w:pPr>
        </w:pPrChange>
      </w:pPr>
      <w:proofErr w:type="spellStart"/>
      <w:ins w:id="3420" w:author="YENDAPALLY, NISHITHA" w:date="2022-07-28T23:15:00Z">
        <w:r w:rsidRPr="005101EE">
          <w:t>outputFile.write</w:t>
        </w:r>
        <w:proofErr w:type="spellEnd"/>
        <w:r w:rsidRPr="005101EE">
          <w:t>('TP=%f\</w:t>
        </w:r>
        <w:proofErr w:type="spellStart"/>
        <w:r w:rsidRPr="005101EE">
          <w:t>n'%TP</w:t>
        </w:r>
        <w:proofErr w:type="spellEnd"/>
        <w:r w:rsidRPr="005101EE">
          <w:t>)</w:t>
        </w:r>
      </w:ins>
    </w:p>
    <w:p w14:paraId="2BB78C3D" w14:textId="77777777" w:rsidR="00AC1E97" w:rsidRPr="005101EE" w:rsidRDefault="00AC1E97" w:rsidP="002B04EF">
      <w:pPr>
        <w:spacing w:line="360" w:lineRule="auto"/>
        <w:jc w:val="both"/>
        <w:rPr>
          <w:ins w:id="3421" w:author="YENDAPALLY, NISHITHA" w:date="2022-07-28T23:15:00Z"/>
        </w:rPr>
        <w:pPrChange w:id="3422" w:author="Avdesh Mishra" w:date="2022-07-31T23:31:00Z">
          <w:pPr>
            <w:shd w:val="clear" w:color="auto" w:fill="F7F7F7"/>
            <w:spacing w:line="291" w:lineRule="atLeast"/>
          </w:pPr>
        </w:pPrChange>
      </w:pPr>
      <w:proofErr w:type="spellStart"/>
      <w:ins w:id="3423" w:author="YENDAPALLY, NISHITHA" w:date="2022-07-28T23:15:00Z">
        <w:r w:rsidRPr="005101EE">
          <w:t>outputFile.write</w:t>
        </w:r>
        <w:proofErr w:type="spellEnd"/>
        <w:r w:rsidRPr="005101EE">
          <w:t>('FP= %f\</w:t>
        </w:r>
        <w:proofErr w:type="spellStart"/>
        <w:r w:rsidRPr="005101EE">
          <w:t>n'%FP</w:t>
        </w:r>
        <w:proofErr w:type="spellEnd"/>
        <w:r w:rsidRPr="005101EE">
          <w:t>)</w:t>
        </w:r>
      </w:ins>
    </w:p>
    <w:p w14:paraId="3B8BC94A" w14:textId="77777777" w:rsidR="00AC1E97" w:rsidRPr="005101EE" w:rsidRDefault="00AC1E97" w:rsidP="002B04EF">
      <w:pPr>
        <w:spacing w:line="360" w:lineRule="auto"/>
        <w:jc w:val="both"/>
        <w:rPr>
          <w:ins w:id="3424" w:author="YENDAPALLY, NISHITHA" w:date="2022-07-28T23:15:00Z"/>
        </w:rPr>
        <w:pPrChange w:id="3425" w:author="Avdesh Mishra" w:date="2022-07-31T23:31:00Z">
          <w:pPr>
            <w:shd w:val="clear" w:color="auto" w:fill="F7F7F7"/>
            <w:spacing w:line="291" w:lineRule="atLeast"/>
          </w:pPr>
        </w:pPrChange>
      </w:pPr>
      <w:proofErr w:type="spellStart"/>
      <w:ins w:id="3426" w:author="YENDAPALLY, NISHITHA" w:date="2022-07-28T23:15:00Z">
        <w:r w:rsidRPr="005101EE">
          <w:lastRenderedPageBreak/>
          <w:t>outputFile.write</w:t>
        </w:r>
        <w:proofErr w:type="spellEnd"/>
        <w:r w:rsidRPr="005101EE">
          <w:t>('TN= %f\</w:t>
        </w:r>
        <w:proofErr w:type="spellStart"/>
        <w:r w:rsidRPr="005101EE">
          <w:t>n'%TN</w:t>
        </w:r>
        <w:proofErr w:type="spellEnd"/>
        <w:r w:rsidRPr="005101EE">
          <w:t>)</w:t>
        </w:r>
      </w:ins>
    </w:p>
    <w:p w14:paraId="7CB60082" w14:textId="77777777" w:rsidR="00AC1E97" w:rsidRPr="005101EE" w:rsidRDefault="00AC1E97" w:rsidP="002B04EF">
      <w:pPr>
        <w:spacing w:line="360" w:lineRule="auto"/>
        <w:jc w:val="both"/>
        <w:rPr>
          <w:ins w:id="3427" w:author="YENDAPALLY, NISHITHA" w:date="2022-07-28T23:15:00Z"/>
        </w:rPr>
        <w:pPrChange w:id="3428" w:author="Avdesh Mishra" w:date="2022-07-31T23:31:00Z">
          <w:pPr>
            <w:shd w:val="clear" w:color="auto" w:fill="F7F7F7"/>
            <w:spacing w:line="291" w:lineRule="atLeast"/>
          </w:pPr>
        </w:pPrChange>
      </w:pPr>
      <w:proofErr w:type="spellStart"/>
      <w:ins w:id="3429" w:author="YENDAPALLY, NISHITHA" w:date="2022-07-28T23:15:00Z">
        <w:r w:rsidRPr="005101EE">
          <w:t>outputFile.write</w:t>
        </w:r>
        <w:proofErr w:type="spellEnd"/>
        <w:r w:rsidRPr="005101EE">
          <w:t>('FN= %f\</w:t>
        </w:r>
        <w:proofErr w:type="spellStart"/>
        <w:r w:rsidRPr="005101EE">
          <w:t>n'%FN</w:t>
        </w:r>
        <w:proofErr w:type="spellEnd"/>
        <w:r w:rsidRPr="005101EE">
          <w:t>)</w:t>
        </w:r>
      </w:ins>
    </w:p>
    <w:p w14:paraId="6D3E7941" w14:textId="77777777" w:rsidR="00AC1E97" w:rsidRPr="005101EE" w:rsidRDefault="00AC1E97" w:rsidP="002B04EF">
      <w:pPr>
        <w:spacing w:line="360" w:lineRule="auto"/>
        <w:jc w:val="both"/>
        <w:rPr>
          <w:ins w:id="3430" w:author="YENDAPALLY, NISHITHA" w:date="2022-07-28T23:15:00Z"/>
        </w:rPr>
        <w:pPrChange w:id="3431" w:author="Avdesh Mishra" w:date="2022-07-31T23:31:00Z">
          <w:pPr>
            <w:shd w:val="clear" w:color="auto" w:fill="F7F7F7"/>
            <w:spacing w:line="291" w:lineRule="atLeast"/>
          </w:pPr>
        </w:pPrChange>
      </w:pPr>
      <w:proofErr w:type="spellStart"/>
      <w:ins w:id="3432" w:author="YENDAPALLY, NISHITHA" w:date="2022-07-28T23:15:00Z">
        <w:r w:rsidRPr="005101EE">
          <w:t>outputFile.write</w:t>
        </w:r>
        <w:proofErr w:type="spellEnd"/>
        <w:r w:rsidRPr="005101EE">
          <w:t>('Recall/</w:t>
        </w:r>
        <w:proofErr w:type="spellStart"/>
        <w:r w:rsidRPr="005101EE">
          <w:t>sensivity</w:t>
        </w:r>
        <w:proofErr w:type="spellEnd"/>
        <w:r w:rsidRPr="005101EE">
          <w:t>=%.5f\n'%</w:t>
        </w:r>
        <w:proofErr w:type="spellStart"/>
        <w:r w:rsidRPr="005101EE">
          <w:t>REC_cla</w:t>
        </w:r>
        <w:proofErr w:type="spellEnd"/>
        <w:r w:rsidRPr="005101EE">
          <w:t>)</w:t>
        </w:r>
      </w:ins>
    </w:p>
    <w:p w14:paraId="10BEA089" w14:textId="77777777" w:rsidR="00AC1E97" w:rsidRPr="005101EE" w:rsidRDefault="00AC1E97" w:rsidP="002B04EF">
      <w:pPr>
        <w:spacing w:line="360" w:lineRule="auto"/>
        <w:jc w:val="both"/>
        <w:rPr>
          <w:ins w:id="3433" w:author="YENDAPALLY, NISHITHA" w:date="2022-07-28T23:15:00Z"/>
        </w:rPr>
        <w:pPrChange w:id="3434" w:author="Avdesh Mishra" w:date="2022-07-31T23:31:00Z">
          <w:pPr>
            <w:shd w:val="clear" w:color="auto" w:fill="F7F7F7"/>
            <w:spacing w:line="291" w:lineRule="atLeast"/>
          </w:pPr>
        </w:pPrChange>
      </w:pPr>
      <w:proofErr w:type="spellStart"/>
      <w:ins w:id="3435" w:author="YENDAPALLY, NISHITHA" w:date="2022-07-28T23:15:00Z">
        <w:r w:rsidRPr="005101EE">
          <w:t>outputFile.write</w:t>
        </w:r>
        <w:proofErr w:type="spellEnd"/>
        <w:r w:rsidRPr="005101EE">
          <w:t>('specificity= %.5f\n'%</w:t>
        </w:r>
        <w:proofErr w:type="spellStart"/>
        <w:r w:rsidRPr="005101EE">
          <w:t>Spe_cla</w:t>
        </w:r>
        <w:proofErr w:type="spellEnd"/>
        <w:r w:rsidRPr="005101EE">
          <w:t>)</w:t>
        </w:r>
      </w:ins>
    </w:p>
    <w:p w14:paraId="7C216D3A" w14:textId="77777777" w:rsidR="00AC1E97" w:rsidRPr="005101EE" w:rsidRDefault="00AC1E97" w:rsidP="002B04EF">
      <w:pPr>
        <w:spacing w:line="360" w:lineRule="auto"/>
        <w:jc w:val="both"/>
        <w:rPr>
          <w:ins w:id="3436" w:author="YENDAPALLY, NISHITHA" w:date="2022-07-28T23:15:00Z"/>
        </w:rPr>
        <w:pPrChange w:id="3437" w:author="Avdesh Mishra" w:date="2022-07-31T23:31:00Z">
          <w:pPr>
            <w:shd w:val="clear" w:color="auto" w:fill="F7F7F7"/>
            <w:spacing w:line="291" w:lineRule="atLeast"/>
          </w:pPr>
        </w:pPrChange>
      </w:pPr>
      <w:proofErr w:type="spellStart"/>
      <w:ins w:id="3438" w:author="YENDAPALLY, NISHITHA" w:date="2022-07-28T23:15:00Z">
        <w:r w:rsidRPr="005101EE">
          <w:t>outputFile.write</w:t>
        </w:r>
        <w:proofErr w:type="spellEnd"/>
        <w:r w:rsidRPr="005101EE">
          <w:t>('</w:t>
        </w:r>
        <w:proofErr w:type="spellStart"/>
        <w:r w:rsidRPr="005101EE">
          <w:t>Accuracy_balanced</w:t>
        </w:r>
        <w:proofErr w:type="spellEnd"/>
        <w:r w:rsidRPr="005101EE">
          <w:t>= %.5f\n'%</w:t>
        </w:r>
        <w:proofErr w:type="spellStart"/>
        <w:r w:rsidRPr="005101EE">
          <w:t>Acc_Bal</w:t>
        </w:r>
        <w:proofErr w:type="spellEnd"/>
        <w:r w:rsidRPr="005101EE">
          <w:t>)</w:t>
        </w:r>
      </w:ins>
    </w:p>
    <w:p w14:paraId="29683286" w14:textId="77777777" w:rsidR="00AC1E97" w:rsidRPr="005101EE" w:rsidRDefault="00AC1E97" w:rsidP="002B04EF">
      <w:pPr>
        <w:spacing w:line="360" w:lineRule="auto"/>
        <w:jc w:val="both"/>
        <w:rPr>
          <w:ins w:id="3439" w:author="YENDAPALLY, NISHITHA" w:date="2022-07-28T23:15:00Z"/>
        </w:rPr>
        <w:pPrChange w:id="3440" w:author="Avdesh Mishra" w:date="2022-07-31T23:31:00Z">
          <w:pPr>
            <w:shd w:val="clear" w:color="auto" w:fill="F7F7F7"/>
            <w:spacing w:line="291" w:lineRule="atLeast"/>
          </w:pPr>
        </w:pPrChange>
      </w:pPr>
      <w:proofErr w:type="spellStart"/>
      <w:ins w:id="3441" w:author="YENDAPALLY, NISHITHA" w:date="2022-07-28T23:15:00Z">
        <w:r w:rsidRPr="005101EE">
          <w:t>outputFile.write</w:t>
        </w:r>
        <w:proofErr w:type="spellEnd"/>
        <w:r w:rsidRPr="005101EE">
          <w:t>('overall Accuracy= %.5f\n'%</w:t>
        </w:r>
        <w:proofErr w:type="spellStart"/>
        <w:r w:rsidRPr="005101EE">
          <w:t>Accuracy_cla</w:t>
        </w:r>
        <w:proofErr w:type="spellEnd"/>
        <w:r w:rsidRPr="005101EE">
          <w:t>)</w:t>
        </w:r>
      </w:ins>
    </w:p>
    <w:p w14:paraId="1D66FA40" w14:textId="77777777" w:rsidR="00AC1E97" w:rsidRPr="005101EE" w:rsidRDefault="00AC1E97" w:rsidP="002B04EF">
      <w:pPr>
        <w:spacing w:line="360" w:lineRule="auto"/>
        <w:jc w:val="both"/>
        <w:rPr>
          <w:ins w:id="3442" w:author="YENDAPALLY, NISHITHA" w:date="2022-07-28T23:15:00Z"/>
        </w:rPr>
        <w:pPrChange w:id="3443" w:author="Avdesh Mishra" w:date="2022-07-31T23:31:00Z">
          <w:pPr>
            <w:shd w:val="clear" w:color="auto" w:fill="F7F7F7"/>
            <w:spacing w:line="291" w:lineRule="atLeast"/>
          </w:pPr>
        </w:pPrChange>
      </w:pPr>
      <w:proofErr w:type="spellStart"/>
      <w:ins w:id="3444" w:author="YENDAPALLY, NISHITHA" w:date="2022-07-28T23:15:00Z">
        <w:r w:rsidRPr="005101EE">
          <w:t>outputFile.write</w:t>
        </w:r>
        <w:proofErr w:type="spellEnd"/>
        <w:r w:rsidRPr="005101EE">
          <w:t>('precision=%.5f\n'%</w:t>
        </w:r>
        <w:proofErr w:type="spellStart"/>
        <w:r w:rsidRPr="005101EE">
          <w:t>PREC_cla</w:t>
        </w:r>
        <w:proofErr w:type="spellEnd"/>
        <w:r w:rsidRPr="005101EE">
          <w:t>)</w:t>
        </w:r>
      </w:ins>
    </w:p>
    <w:p w14:paraId="129B2C3D" w14:textId="77777777" w:rsidR="00AC1E97" w:rsidRPr="005101EE" w:rsidRDefault="00AC1E97" w:rsidP="002B04EF">
      <w:pPr>
        <w:spacing w:line="360" w:lineRule="auto"/>
        <w:jc w:val="both"/>
        <w:rPr>
          <w:ins w:id="3445" w:author="YENDAPALLY, NISHITHA" w:date="2022-07-28T23:15:00Z"/>
        </w:rPr>
        <w:pPrChange w:id="3446" w:author="Avdesh Mishra" w:date="2022-07-31T23:31:00Z">
          <w:pPr>
            <w:shd w:val="clear" w:color="auto" w:fill="F7F7F7"/>
            <w:spacing w:line="291" w:lineRule="atLeast"/>
          </w:pPr>
        </w:pPrChange>
      </w:pPr>
      <w:proofErr w:type="spellStart"/>
      <w:ins w:id="3447" w:author="YENDAPALLY, NISHITHA" w:date="2022-07-28T23:15:00Z">
        <w:r w:rsidRPr="005101EE">
          <w:t>outputFile.write</w:t>
        </w:r>
        <w:proofErr w:type="spellEnd"/>
        <w:r w:rsidRPr="005101EE">
          <w:t>('F1=%.5f\n'%F1_cla)</w:t>
        </w:r>
      </w:ins>
    </w:p>
    <w:p w14:paraId="65FCE278" w14:textId="77777777" w:rsidR="00AC1E97" w:rsidRPr="005101EE" w:rsidRDefault="00AC1E97" w:rsidP="002B04EF">
      <w:pPr>
        <w:spacing w:line="360" w:lineRule="auto"/>
        <w:jc w:val="both"/>
        <w:rPr>
          <w:ins w:id="3448" w:author="YENDAPALLY, NISHITHA" w:date="2022-07-28T23:15:00Z"/>
        </w:rPr>
        <w:pPrChange w:id="3449" w:author="Avdesh Mishra" w:date="2022-07-31T23:31:00Z">
          <w:pPr>
            <w:shd w:val="clear" w:color="auto" w:fill="F7F7F7"/>
            <w:spacing w:line="291" w:lineRule="atLeast"/>
          </w:pPr>
        </w:pPrChange>
      </w:pPr>
      <w:proofErr w:type="spellStart"/>
      <w:ins w:id="3450" w:author="YENDAPALLY, NISHITHA" w:date="2022-07-28T23:15:00Z">
        <w:r w:rsidRPr="005101EE">
          <w:t>outputFile.write</w:t>
        </w:r>
        <w:proofErr w:type="spellEnd"/>
        <w:r w:rsidRPr="005101EE">
          <w:t>('MCC= %.5f\n'%</w:t>
        </w:r>
        <w:proofErr w:type="spellStart"/>
        <w:r w:rsidRPr="005101EE">
          <w:t>MCC_cla</w:t>
        </w:r>
        <w:proofErr w:type="spellEnd"/>
        <w:r w:rsidRPr="005101EE">
          <w:t>)</w:t>
        </w:r>
      </w:ins>
    </w:p>
    <w:p w14:paraId="31890C48" w14:textId="77777777" w:rsidR="00AC1E97" w:rsidRPr="005101EE" w:rsidRDefault="00AC1E97" w:rsidP="002B04EF">
      <w:pPr>
        <w:spacing w:line="360" w:lineRule="auto"/>
        <w:jc w:val="both"/>
        <w:rPr>
          <w:ins w:id="3451" w:author="YENDAPALLY, NISHITHA" w:date="2022-07-28T23:15:00Z"/>
        </w:rPr>
        <w:pPrChange w:id="3452" w:author="Avdesh Mishra" w:date="2022-07-31T23:31:00Z">
          <w:pPr>
            <w:shd w:val="clear" w:color="auto" w:fill="F7F7F7"/>
            <w:spacing w:line="291" w:lineRule="atLeast"/>
          </w:pPr>
        </w:pPrChange>
      </w:pPr>
      <w:proofErr w:type="spellStart"/>
      <w:ins w:id="3453" w:author="YENDAPALLY, NISHITHA" w:date="2022-07-28T23:15:00Z">
        <w:r w:rsidRPr="005101EE">
          <w:t>outputFile.close</w:t>
        </w:r>
        <w:proofErr w:type="spellEnd"/>
        <w:r w:rsidRPr="005101EE">
          <w:t>()</w:t>
        </w:r>
      </w:ins>
    </w:p>
    <w:p w14:paraId="1030C6A3" w14:textId="09B82525" w:rsidR="00D879D0" w:rsidRDefault="00D879D0" w:rsidP="002B04EF">
      <w:pPr>
        <w:spacing w:line="360" w:lineRule="auto"/>
        <w:jc w:val="both"/>
        <w:rPr>
          <w:ins w:id="3454" w:author="YENDAPALLY, NISHITHA" w:date="2022-07-29T08:07:00Z"/>
        </w:rPr>
        <w:pPrChange w:id="3455" w:author="Avdesh Mishra" w:date="2022-07-31T23:31:00Z">
          <w:pPr>
            <w:shd w:val="clear" w:color="auto" w:fill="F7F7F7"/>
            <w:spacing w:line="360" w:lineRule="auto"/>
            <w:jc w:val="both"/>
          </w:pPr>
        </w:pPrChange>
      </w:pPr>
      <w:ins w:id="3456" w:author="YENDAPALLY, NISHITHA" w:date="2022-07-29T08:07:00Z">
        <w:r>
          <w:t>#</w:t>
        </w:r>
        <w:proofErr w:type="gramStart"/>
        <w:r>
          <w:t>training</w:t>
        </w:r>
        <w:proofErr w:type="gramEnd"/>
        <w:r>
          <w:t xml:space="preserve"> the model</w:t>
        </w:r>
      </w:ins>
    </w:p>
    <w:p w14:paraId="79D3BDEE" w14:textId="779E5506" w:rsidR="00AC1E97" w:rsidRPr="005101EE" w:rsidRDefault="00AC1E97" w:rsidP="002B04EF">
      <w:pPr>
        <w:spacing w:line="360" w:lineRule="auto"/>
        <w:jc w:val="both"/>
        <w:rPr>
          <w:ins w:id="3457" w:author="YENDAPALLY, NISHITHA" w:date="2022-07-28T23:15:00Z"/>
        </w:rPr>
        <w:pPrChange w:id="3458" w:author="Avdesh Mishra" w:date="2022-07-31T23:31:00Z">
          <w:pPr>
            <w:shd w:val="clear" w:color="auto" w:fill="F7F7F7"/>
            <w:spacing w:line="291" w:lineRule="atLeast"/>
          </w:pPr>
        </w:pPrChange>
      </w:pPr>
      <w:proofErr w:type="spellStart"/>
      <w:ins w:id="3459" w:author="YENDAPALLY, NISHITHA" w:date="2022-07-28T23:15:00Z">
        <w:r w:rsidRPr="005101EE">
          <w:t>model.fit</w:t>
        </w:r>
        <w:proofErr w:type="spellEnd"/>
        <w:r w:rsidRPr="005101EE">
          <w:t>(</w:t>
        </w:r>
        <w:proofErr w:type="spellStart"/>
        <w:r w:rsidRPr="005101EE">
          <w:t>X_</w:t>
        </w:r>
        <w:proofErr w:type="gramStart"/>
        <w:r w:rsidRPr="005101EE">
          <w:t>train,y</w:t>
        </w:r>
        <w:proofErr w:type="gramEnd"/>
        <w:r w:rsidRPr="005101EE">
          <w:t>_train</w:t>
        </w:r>
        <w:proofErr w:type="spellEnd"/>
        <w:r w:rsidRPr="005101EE">
          <w:t>)</w:t>
        </w:r>
      </w:ins>
    </w:p>
    <w:p w14:paraId="4B2A3EFC" w14:textId="77777777" w:rsidR="00AC1E97" w:rsidRDefault="00AC1E97" w:rsidP="002B04EF">
      <w:pPr>
        <w:pStyle w:val="HTMLPreformatted"/>
        <w:wordWrap w:val="0"/>
        <w:spacing w:line="360" w:lineRule="auto"/>
        <w:jc w:val="both"/>
        <w:textAlignment w:val="baseline"/>
        <w:rPr>
          <w:ins w:id="3460" w:author="YENDAPALLY, NISHITHA" w:date="2022-07-28T23:15:00Z"/>
          <w:rFonts w:ascii="Times New Roman" w:hAnsi="Times New Roman" w:cs="Times New Roman"/>
          <w:sz w:val="24"/>
          <w:szCs w:val="24"/>
        </w:rPr>
        <w:pPrChange w:id="3461" w:author="Avdesh Mishra" w:date="2022-07-31T23:31:00Z">
          <w:pPr>
            <w:pStyle w:val="HTMLPreformatted"/>
            <w:shd w:val="clear" w:color="auto" w:fill="FFFFFF"/>
            <w:wordWrap w:val="0"/>
            <w:textAlignment w:val="baseline"/>
          </w:pPr>
        </w:pPrChange>
      </w:pPr>
      <w:ins w:id="3462" w:author="YENDAPALLY, NISHITHA" w:date="2022-07-28T23:15:00Z">
        <w:r w:rsidRPr="005101EE">
          <w:rPr>
            <w:rFonts w:ascii="Times New Roman" w:hAnsi="Times New Roman" w:cs="Times New Roman"/>
            <w:sz w:val="24"/>
            <w:szCs w:val="24"/>
          </w:rPr>
          <w:t xml:space="preserve">#output: </w:t>
        </w:r>
        <w:proofErr w:type="spellStart"/>
        <w:proofErr w:type="gramStart"/>
        <w:r w:rsidRPr="005101EE">
          <w:rPr>
            <w:rFonts w:ascii="Times New Roman" w:hAnsi="Times New Roman" w:cs="Times New Roman"/>
            <w:sz w:val="24"/>
            <w:szCs w:val="24"/>
          </w:rPr>
          <w:t>RandomForestClassifier</w:t>
        </w:r>
        <w:proofErr w:type="spellEnd"/>
        <w:r w:rsidRPr="005101EE">
          <w:rPr>
            <w:rFonts w:ascii="Times New Roman" w:hAnsi="Times New Roman" w:cs="Times New Roman"/>
            <w:sz w:val="24"/>
            <w:szCs w:val="24"/>
          </w:rPr>
          <w:t>(</w:t>
        </w:r>
        <w:proofErr w:type="spellStart"/>
        <w:proofErr w:type="gramEnd"/>
        <w:r w:rsidRPr="005101EE">
          <w:rPr>
            <w:rFonts w:ascii="Times New Roman" w:hAnsi="Times New Roman" w:cs="Times New Roman"/>
            <w:sz w:val="24"/>
            <w:szCs w:val="24"/>
          </w:rPr>
          <w:t>max_depth</w:t>
        </w:r>
        <w:proofErr w:type="spellEnd"/>
        <w:r w:rsidRPr="005101EE">
          <w:rPr>
            <w:rFonts w:ascii="Times New Roman" w:hAnsi="Times New Roman" w:cs="Times New Roman"/>
            <w:sz w:val="24"/>
            <w:szCs w:val="24"/>
          </w:rPr>
          <w:t xml:space="preserve">=2, </w:t>
        </w:r>
        <w:proofErr w:type="spellStart"/>
        <w:r w:rsidRPr="005101EE">
          <w:rPr>
            <w:rFonts w:ascii="Times New Roman" w:hAnsi="Times New Roman" w:cs="Times New Roman"/>
            <w:sz w:val="24"/>
            <w:szCs w:val="24"/>
          </w:rPr>
          <w:t>random_state</w:t>
        </w:r>
        <w:proofErr w:type="spellEnd"/>
        <w:r w:rsidRPr="005101EE">
          <w:rPr>
            <w:rFonts w:ascii="Times New Roman" w:hAnsi="Times New Roman" w:cs="Times New Roman"/>
            <w:sz w:val="24"/>
            <w:szCs w:val="24"/>
          </w:rPr>
          <w:t>=0)</w:t>
        </w:r>
      </w:ins>
    </w:p>
    <w:p w14:paraId="2EBF1633" w14:textId="77777777" w:rsidR="00AC1E97" w:rsidRDefault="00AC1E97" w:rsidP="002B04EF">
      <w:pPr>
        <w:pStyle w:val="HTMLPreformatted"/>
        <w:wordWrap w:val="0"/>
        <w:spacing w:line="360" w:lineRule="auto"/>
        <w:jc w:val="both"/>
        <w:textAlignment w:val="baseline"/>
        <w:rPr>
          <w:ins w:id="3463" w:author="YENDAPALLY, NISHITHA" w:date="2022-07-28T23:15:00Z"/>
          <w:rFonts w:ascii="Times New Roman" w:hAnsi="Times New Roman" w:cs="Times New Roman"/>
          <w:sz w:val="24"/>
          <w:szCs w:val="24"/>
        </w:rPr>
        <w:pPrChange w:id="3464" w:author="Avdesh Mishra" w:date="2022-07-31T23:31:00Z">
          <w:pPr>
            <w:pStyle w:val="HTMLPreformatted"/>
            <w:shd w:val="clear" w:color="auto" w:fill="FFFFFF"/>
            <w:wordWrap w:val="0"/>
            <w:textAlignment w:val="baseline"/>
          </w:pPr>
        </w:pPrChange>
      </w:pPr>
      <w:proofErr w:type="spellStart"/>
      <w:ins w:id="3465" w:author="YENDAPALLY, NISHITHA" w:date="2022-07-28T23:15:00Z">
        <w:r w:rsidRPr="00B20872">
          <w:rPr>
            <w:rFonts w:ascii="Times New Roman" w:hAnsi="Times New Roman" w:cs="Times New Roman"/>
            <w:sz w:val="24"/>
            <w:szCs w:val="24"/>
          </w:rPr>
          <w:t>y_new</w:t>
        </w:r>
        <w:proofErr w:type="spellEnd"/>
        <w:r w:rsidRPr="00B20872">
          <w:rPr>
            <w:rFonts w:ascii="Times New Roman" w:hAnsi="Times New Roman" w:cs="Times New Roman"/>
            <w:sz w:val="24"/>
            <w:szCs w:val="24"/>
          </w:rPr>
          <w:t>=</w:t>
        </w:r>
        <w:proofErr w:type="spellStart"/>
        <w:proofErr w:type="gramStart"/>
        <w:r w:rsidRPr="00B20872">
          <w:rPr>
            <w:rFonts w:ascii="Times New Roman" w:hAnsi="Times New Roman" w:cs="Times New Roman"/>
            <w:sz w:val="24"/>
            <w:szCs w:val="24"/>
          </w:rPr>
          <w:t>model.predict</w:t>
        </w:r>
        <w:proofErr w:type="spellEnd"/>
        <w:proofErr w:type="gramEnd"/>
        <w:r w:rsidRPr="00B20872">
          <w:rPr>
            <w:rFonts w:ascii="Times New Roman" w:hAnsi="Times New Roman" w:cs="Times New Roman"/>
            <w:sz w:val="24"/>
            <w:szCs w:val="24"/>
          </w:rPr>
          <w:t>(</w:t>
        </w:r>
        <w:proofErr w:type="spellStart"/>
        <w:r w:rsidRPr="00B20872">
          <w:rPr>
            <w:rFonts w:ascii="Times New Roman" w:hAnsi="Times New Roman" w:cs="Times New Roman"/>
            <w:sz w:val="24"/>
            <w:szCs w:val="24"/>
          </w:rPr>
          <w:t>X_test</w:t>
        </w:r>
        <w:proofErr w:type="spellEnd"/>
        <w:r w:rsidRPr="00B20872">
          <w:rPr>
            <w:rFonts w:ascii="Times New Roman" w:hAnsi="Times New Roman" w:cs="Times New Roman"/>
            <w:sz w:val="24"/>
            <w:szCs w:val="24"/>
          </w:rPr>
          <w:t>)</w:t>
        </w:r>
      </w:ins>
    </w:p>
    <w:p w14:paraId="73C37565" w14:textId="77777777" w:rsidR="00AC1E97" w:rsidRDefault="00AC1E97" w:rsidP="002B04EF">
      <w:pPr>
        <w:pStyle w:val="HTMLPreformatted"/>
        <w:wordWrap w:val="0"/>
        <w:spacing w:line="360" w:lineRule="auto"/>
        <w:jc w:val="both"/>
        <w:textAlignment w:val="baseline"/>
        <w:rPr>
          <w:ins w:id="3466" w:author="YENDAPALLY, NISHITHA" w:date="2022-07-28T23:15:00Z"/>
          <w:rFonts w:ascii="Times New Roman" w:hAnsi="Times New Roman" w:cs="Times New Roman"/>
          <w:sz w:val="24"/>
          <w:szCs w:val="24"/>
        </w:rPr>
        <w:pPrChange w:id="3467" w:author="Avdesh Mishra" w:date="2022-07-31T23:31:00Z">
          <w:pPr>
            <w:pStyle w:val="HTMLPreformatted"/>
            <w:shd w:val="clear" w:color="auto" w:fill="FFFFFF"/>
            <w:wordWrap w:val="0"/>
            <w:textAlignment w:val="baseline"/>
          </w:pPr>
        </w:pPrChange>
      </w:pPr>
      <w:proofErr w:type="spellStart"/>
      <w:ins w:id="3468" w:author="YENDAPALLY, NISHITHA" w:date="2022-07-28T23:15:00Z">
        <w:r w:rsidRPr="00B20872">
          <w:rPr>
            <w:rFonts w:ascii="Times New Roman" w:hAnsi="Times New Roman" w:cs="Times New Roman"/>
            <w:sz w:val="24"/>
            <w:szCs w:val="24"/>
          </w:rPr>
          <w:t>y_new</w:t>
        </w:r>
        <w:proofErr w:type="spellEnd"/>
      </w:ins>
    </w:p>
    <w:p w14:paraId="2C7B9FD9" w14:textId="77777777" w:rsidR="00AC1E97" w:rsidRPr="00B20872" w:rsidRDefault="00AC1E97" w:rsidP="002B04EF">
      <w:pPr>
        <w:pStyle w:val="HTMLPreformatted"/>
        <w:wordWrap w:val="0"/>
        <w:spacing w:line="360" w:lineRule="auto"/>
        <w:jc w:val="both"/>
        <w:textAlignment w:val="baseline"/>
        <w:rPr>
          <w:ins w:id="3469" w:author="YENDAPALLY, NISHITHA" w:date="2022-07-28T23:15:00Z"/>
          <w:rFonts w:ascii="Times New Roman" w:hAnsi="Times New Roman" w:cs="Times New Roman"/>
          <w:sz w:val="24"/>
          <w:szCs w:val="24"/>
        </w:rPr>
        <w:pPrChange w:id="3470" w:author="Avdesh Mishra" w:date="2022-07-31T23:31:00Z">
          <w:pPr>
            <w:pStyle w:val="HTMLPreformatted"/>
            <w:shd w:val="clear" w:color="auto" w:fill="FFFFFF"/>
            <w:wordWrap w:val="0"/>
            <w:textAlignment w:val="baseline"/>
          </w:pPr>
        </w:pPrChange>
      </w:pPr>
      <w:proofErr w:type="spellStart"/>
      <w:ins w:id="3471" w:author="YENDAPALLY, NISHITHA" w:date="2022-07-28T23:15:00Z">
        <w:r w:rsidRPr="00B20872">
          <w:rPr>
            <w:rFonts w:ascii="Times New Roman" w:hAnsi="Times New Roman" w:cs="Times New Roman"/>
            <w:sz w:val="24"/>
            <w:szCs w:val="24"/>
          </w:rPr>
          <w:t>outputFile</w:t>
        </w:r>
        <w:proofErr w:type="spellEnd"/>
        <w:r w:rsidRPr="00B20872">
          <w:rPr>
            <w:rFonts w:ascii="Times New Roman" w:hAnsi="Times New Roman" w:cs="Times New Roman"/>
            <w:sz w:val="24"/>
            <w:szCs w:val="24"/>
          </w:rPr>
          <w:t xml:space="preserve">= </w:t>
        </w:r>
        <w:proofErr w:type="gramStart"/>
        <w:r w:rsidRPr="00B20872">
          <w:rPr>
            <w:rFonts w:ascii="Times New Roman" w:hAnsi="Times New Roman" w:cs="Times New Roman"/>
            <w:sz w:val="24"/>
            <w:szCs w:val="24"/>
          </w:rPr>
          <w:t>open(</w:t>
        </w:r>
        <w:proofErr w:type="gramEnd"/>
        <w:r w:rsidRPr="00B20872">
          <w:rPr>
            <w:rFonts w:ascii="Times New Roman" w:hAnsi="Times New Roman" w:cs="Times New Roman"/>
            <w:sz w:val="24"/>
            <w:szCs w:val="24"/>
          </w:rPr>
          <w:t>'</w:t>
        </w:r>
        <w:proofErr w:type="spellStart"/>
        <w:r w:rsidRPr="00B20872">
          <w:rPr>
            <w:rFonts w:ascii="Times New Roman" w:hAnsi="Times New Roman" w:cs="Times New Roman"/>
            <w:sz w:val="24"/>
            <w:szCs w:val="24"/>
          </w:rPr>
          <w:t>RandomForestClassifier_Final_Test_Results_cross</w:t>
        </w:r>
        <w:proofErr w:type="spellEnd"/>
        <w:r w:rsidRPr="00B20872">
          <w:rPr>
            <w:rFonts w:ascii="Times New Roman" w:hAnsi="Times New Roman" w:cs="Times New Roman"/>
            <w:sz w:val="24"/>
            <w:szCs w:val="24"/>
          </w:rPr>
          <w:t xml:space="preserve"> </w:t>
        </w:r>
        <w:proofErr w:type="spellStart"/>
        <w:r w:rsidRPr="00B20872">
          <w:rPr>
            <w:rFonts w:ascii="Times New Roman" w:hAnsi="Times New Roman" w:cs="Times New Roman"/>
            <w:sz w:val="24"/>
            <w:szCs w:val="24"/>
          </w:rPr>
          <w:t>validation.txt','a</w:t>
        </w:r>
        <w:proofErr w:type="spellEnd"/>
        <w:r w:rsidRPr="00B20872">
          <w:rPr>
            <w:rFonts w:ascii="Times New Roman" w:hAnsi="Times New Roman" w:cs="Times New Roman"/>
            <w:sz w:val="24"/>
            <w:szCs w:val="24"/>
          </w:rPr>
          <w:t>')</w:t>
        </w:r>
      </w:ins>
    </w:p>
    <w:p w14:paraId="1DB020ED" w14:textId="77777777" w:rsidR="00AC1E97" w:rsidRPr="00B20872" w:rsidRDefault="00AC1E97" w:rsidP="002B04EF">
      <w:pPr>
        <w:pStyle w:val="HTMLPreformatted"/>
        <w:wordWrap w:val="0"/>
        <w:spacing w:line="360" w:lineRule="auto"/>
        <w:jc w:val="both"/>
        <w:textAlignment w:val="baseline"/>
        <w:rPr>
          <w:ins w:id="3472" w:author="YENDAPALLY, NISHITHA" w:date="2022-07-28T23:15:00Z"/>
          <w:rFonts w:ascii="Times New Roman" w:hAnsi="Times New Roman" w:cs="Times New Roman"/>
          <w:sz w:val="24"/>
          <w:szCs w:val="24"/>
        </w:rPr>
        <w:pPrChange w:id="3473" w:author="Avdesh Mishra" w:date="2022-07-31T23:31:00Z">
          <w:pPr>
            <w:pStyle w:val="HTMLPreformatted"/>
            <w:shd w:val="clear" w:color="auto" w:fill="FFFFFF"/>
            <w:wordWrap w:val="0"/>
            <w:textAlignment w:val="baseline"/>
          </w:pPr>
        </w:pPrChange>
      </w:pPr>
      <w:proofErr w:type="spellStart"/>
      <w:ins w:id="3474" w:author="YENDAPALLY, NISHITHA" w:date="2022-07-28T23:15:00Z">
        <w:r w:rsidRPr="00B20872">
          <w:rPr>
            <w:rFonts w:ascii="Times New Roman" w:hAnsi="Times New Roman" w:cs="Times New Roman"/>
            <w:sz w:val="24"/>
            <w:szCs w:val="24"/>
          </w:rPr>
          <w:t>confuison</w:t>
        </w:r>
        <w:proofErr w:type="spellEnd"/>
        <w:r w:rsidRPr="00B20872">
          <w:rPr>
            <w:rFonts w:ascii="Times New Roman" w:hAnsi="Times New Roman" w:cs="Times New Roman"/>
            <w:sz w:val="24"/>
            <w:szCs w:val="24"/>
          </w:rPr>
          <w:t xml:space="preserve"> = </w:t>
        </w:r>
        <w:proofErr w:type="spellStart"/>
        <w:r w:rsidRPr="00B20872">
          <w:rPr>
            <w:rFonts w:ascii="Times New Roman" w:hAnsi="Times New Roman" w:cs="Times New Roman"/>
            <w:sz w:val="24"/>
            <w:szCs w:val="24"/>
          </w:rPr>
          <w:t>confusion_</w:t>
        </w:r>
        <w:proofErr w:type="gramStart"/>
        <w:r w:rsidRPr="00B20872">
          <w:rPr>
            <w:rFonts w:ascii="Times New Roman" w:hAnsi="Times New Roman" w:cs="Times New Roman"/>
            <w:sz w:val="24"/>
            <w:szCs w:val="24"/>
          </w:rPr>
          <w:t>matrix</w:t>
        </w:r>
        <w:proofErr w:type="spellEnd"/>
        <w:r w:rsidRPr="00B20872">
          <w:rPr>
            <w:rFonts w:ascii="Times New Roman" w:hAnsi="Times New Roman" w:cs="Times New Roman"/>
            <w:sz w:val="24"/>
            <w:szCs w:val="24"/>
          </w:rPr>
          <w:t>(</w:t>
        </w:r>
        <w:proofErr w:type="spellStart"/>
        <w:proofErr w:type="gramEnd"/>
        <w:r w:rsidRPr="00B20872">
          <w:rPr>
            <w:rFonts w:ascii="Times New Roman" w:hAnsi="Times New Roman" w:cs="Times New Roman"/>
            <w:sz w:val="24"/>
            <w:szCs w:val="24"/>
          </w:rPr>
          <w:t>y_test</w:t>
        </w:r>
        <w:proofErr w:type="spellEnd"/>
        <w:r w:rsidRPr="00B20872">
          <w:rPr>
            <w:rFonts w:ascii="Times New Roman" w:hAnsi="Times New Roman" w:cs="Times New Roman"/>
            <w:sz w:val="24"/>
            <w:szCs w:val="24"/>
          </w:rPr>
          <w:t xml:space="preserve">, </w:t>
        </w:r>
        <w:proofErr w:type="spellStart"/>
        <w:r w:rsidRPr="00B20872">
          <w:rPr>
            <w:rFonts w:ascii="Times New Roman" w:hAnsi="Times New Roman" w:cs="Times New Roman"/>
            <w:sz w:val="24"/>
            <w:szCs w:val="24"/>
          </w:rPr>
          <w:t>y_new</w:t>
        </w:r>
        <w:proofErr w:type="spellEnd"/>
        <w:r w:rsidRPr="00B20872">
          <w:rPr>
            <w:rFonts w:ascii="Times New Roman" w:hAnsi="Times New Roman" w:cs="Times New Roman"/>
            <w:sz w:val="24"/>
            <w:szCs w:val="24"/>
          </w:rPr>
          <w:t>)</w:t>
        </w:r>
      </w:ins>
    </w:p>
    <w:p w14:paraId="08EBD674" w14:textId="77777777" w:rsidR="00AC1E97" w:rsidRPr="00B20872" w:rsidRDefault="00AC1E97" w:rsidP="002B04EF">
      <w:pPr>
        <w:pStyle w:val="HTMLPreformatted"/>
        <w:wordWrap w:val="0"/>
        <w:spacing w:line="360" w:lineRule="auto"/>
        <w:jc w:val="both"/>
        <w:textAlignment w:val="baseline"/>
        <w:rPr>
          <w:ins w:id="3475" w:author="YENDAPALLY, NISHITHA" w:date="2022-07-28T23:15:00Z"/>
          <w:rFonts w:ascii="Times New Roman" w:hAnsi="Times New Roman" w:cs="Times New Roman"/>
          <w:sz w:val="24"/>
          <w:szCs w:val="24"/>
        </w:rPr>
        <w:pPrChange w:id="3476" w:author="Avdesh Mishra" w:date="2022-07-31T23:31:00Z">
          <w:pPr>
            <w:pStyle w:val="HTMLPreformatted"/>
            <w:shd w:val="clear" w:color="auto" w:fill="FFFFFF"/>
            <w:wordWrap w:val="0"/>
            <w:textAlignment w:val="baseline"/>
          </w:pPr>
        </w:pPrChange>
      </w:pPr>
      <w:ins w:id="3477" w:author="YENDAPALLY, NISHITHA" w:date="2022-07-28T23:15:00Z">
        <w:r w:rsidRPr="00B20872">
          <w:rPr>
            <w:rFonts w:ascii="Times New Roman" w:hAnsi="Times New Roman" w:cs="Times New Roman"/>
            <w:sz w:val="24"/>
            <w:szCs w:val="24"/>
          </w:rPr>
          <w:t xml:space="preserve">TP1= </w:t>
        </w:r>
        <w:proofErr w:type="gramStart"/>
        <w:r w:rsidRPr="00B20872">
          <w:rPr>
            <w:rFonts w:ascii="Times New Roman" w:hAnsi="Times New Roman" w:cs="Times New Roman"/>
            <w:sz w:val="24"/>
            <w:szCs w:val="24"/>
          </w:rPr>
          <w:t>confusion[</w:t>
        </w:r>
        <w:proofErr w:type="gramEnd"/>
        <w:r w:rsidRPr="00B20872">
          <w:rPr>
            <w:rFonts w:ascii="Times New Roman" w:hAnsi="Times New Roman" w:cs="Times New Roman"/>
            <w:sz w:val="24"/>
            <w:szCs w:val="24"/>
          </w:rPr>
          <w:t>1,1]</w:t>
        </w:r>
      </w:ins>
    </w:p>
    <w:p w14:paraId="5A8ED603" w14:textId="77777777" w:rsidR="00AC1E97" w:rsidRPr="00B20872" w:rsidRDefault="00AC1E97" w:rsidP="002B04EF">
      <w:pPr>
        <w:pStyle w:val="HTMLPreformatted"/>
        <w:wordWrap w:val="0"/>
        <w:spacing w:line="360" w:lineRule="auto"/>
        <w:jc w:val="both"/>
        <w:textAlignment w:val="baseline"/>
        <w:rPr>
          <w:ins w:id="3478" w:author="YENDAPALLY, NISHITHA" w:date="2022-07-28T23:15:00Z"/>
          <w:rFonts w:ascii="Times New Roman" w:hAnsi="Times New Roman" w:cs="Times New Roman"/>
          <w:sz w:val="24"/>
          <w:szCs w:val="24"/>
        </w:rPr>
        <w:pPrChange w:id="3479" w:author="Avdesh Mishra" w:date="2022-07-31T23:31:00Z">
          <w:pPr>
            <w:pStyle w:val="HTMLPreformatted"/>
            <w:shd w:val="clear" w:color="auto" w:fill="FFFFFF"/>
            <w:wordWrap w:val="0"/>
            <w:textAlignment w:val="baseline"/>
          </w:pPr>
        </w:pPrChange>
      </w:pPr>
      <w:ins w:id="3480" w:author="YENDAPALLY, NISHITHA" w:date="2022-07-28T23:15:00Z">
        <w:r w:rsidRPr="00B20872">
          <w:rPr>
            <w:rFonts w:ascii="Times New Roman" w:hAnsi="Times New Roman" w:cs="Times New Roman"/>
            <w:sz w:val="24"/>
            <w:szCs w:val="24"/>
          </w:rPr>
          <w:t xml:space="preserve">TN1= </w:t>
        </w:r>
        <w:proofErr w:type="gramStart"/>
        <w:r w:rsidRPr="00B20872">
          <w:rPr>
            <w:rFonts w:ascii="Times New Roman" w:hAnsi="Times New Roman" w:cs="Times New Roman"/>
            <w:sz w:val="24"/>
            <w:szCs w:val="24"/>
          </w:rPr>
          <w:t>confusion[</w:t>
        </w:r>
        <w:proofErr w:type="gramEnd"/>
        <w:r w:rsidRPr="00B20872">
          <w:rPr>
            <w:rFonts w:ascii="Times New Roman" w:hAnsi="Times New Roman" w:cs="Times New Roman"/>
            <w:sz w:val="24"/>
            <w:szCs w:val="24"/>
          </w:rPr>
          <w:t>0,0]</w:t>
        </w:r>
      </w:ins>
    </w:p>
    <w:p w14:paraId="34B521EF" w14:textId="77777777" w:rsidR="00AC1E97" w:rsidRPr="00B20872" w:rsidRDefault="00AC1E97" w:rsidP="002B04EF">
      <w:pPr>
        <w:pStyle w:val="HTMLPreformatted"/>
        <w:wordWrap w:val="0"/>
        <w:spacing w:line="360" w:lineRule="auto"/>
        <w:jc w:val="both"/>
        <w:textAlignment w:val="baseline"/>
        <w:rPr>
          <w:ins w:id="3481" w:author="YENDAPALLY, NISHITHA" w:date="2022-07-28T23:15:00Z"/>
          <w:rFonts w:ascii="Times New Roman" w:hAnsi="Times New Roman" w:cs="Times New Roman"/>
          <w:sz w:val="24"/>
          <w:szCs w:val="24"/>
        </w:rPr>
        <w:pPrChange w:id="3482" w:author="Avdesh Mishra" w:date="2022-07-31T23:31:00Z">
          <w:pPr>
            <w:pStyle w:val="HTMLPreformatted"/>
            <w:shd w:val="clear" w:color="auto" w:fill="FFFFFF"/>
            <w:wordWrap w:val="0"/>
            <w:textAlignment w:val="baseline"/>
          </w:pPr>
        </w:pPrChange>
      </w:pPr>
      <w:ins w:id="3483" w:author="YENDAPALLY, NISHITHA" w:date="2022-07-28T23:15:00Z">
        <w:r w:rsidRPr="00B20872">
          <w:rPr>
            <w:rFonts w:ascii="Times New Roman" w:hAnsi="Times New Roman" w:cs="Times New Roman"/>
            <w:sz w:val="24"/>
            <w:szCs w:val="24"/>
          </w:rPr>
          <w:t xml:space="preserve">FP1= </w:t>
        </w:r>
        <w:proofErr w:type="gramStart"/>
        <w:r w:rsidRPr="00B20872">
          <w:rPr>
            <w:rFonts w:ascii="Times New Roman" w:hAnsi="Times New Roman" w:cs="Times New Roman"/>
            <w:sz w:val="24"/>
            <w:szCs w:val="24"/>
          </w:rPr>
          <w:t>confusion[</w:t>
        </w:r>
        <w:proofErr w:type="gramEnd"/>
        <w:r w:rsidRPr="00B20872">
          <w:rPr>
            <w:rFonts w:ascii="Times New Roman" w:hAnsi="Times New Roman" w:cs="Times New Roman"/>
            <w:sz w:val="24"/>
            <w:szCs w:val="24"/>
          </w:rPr>
          <w:t>0,1]</w:t>
        </w:r>
      </w:ins>
    </w:p>
    <w:p w14:paraId="23E3966F" w14:textId="77777777" w:rsidR="00AC1E97" w:rsidRPr="00B20872" w:rsidRDefault="00AC1E97" w:rsidP="002B04EF">
      <w:pPr>
        <w:pStyle w:val="HTMLPreformatted"/>
        <w:wordWrap w:val="0"/>
        <w:spacing w:line="360" w:lineRule="auto"/>
        <w:jc w:val="both"/>
        <w:textAlignment w:val="baseline"/>
        <w:rPr>
          <w:ins w:id="3484" w:author="YENDAPALLY, NISHITHA" w:date="2022-07-28T23:15:00Z"/>
          <w:rFonts w:ascii="Times New Roman" w:hAnsi="Times New Roman" w:cs="Times New Roman"/>
          <w:sz w:val="24"/>
          <w:szCs w:val="24"/>
        </w:rPr>
        <w:pPrChange w:id="3485" w:author="Avdesh Mishra" w:date="2022-07-31T23:31:00Z">
          <w:pPr>
            <w:pStyle w:val="HTMLPreformatted"/>
            <w:shd w:val="clear" w:color="auto" w:fill="FFFFFF"/>
            <w:wordWrap w:val="0"/>
            <w:textAlignment w:val="baseline"/>
          </w:pPr>
        </w:pPrChange>
      </w:pPr>
      <w:ins w:id="3486" w:author="YENDAPALLY, NISHITHA" w:date="2022-07-28T23:15:00Z">
        <w:r w:rsidRPr="00B20872">
          <w:rPr>
            <w:rFonts w:ascii="Times New Roman" w:hAnsi="Times New Roman" w:cs="Times New Roman"/>
            <w:sz w:val="24"/>
            <w:szCs w:val="24"/>
          </w:rPr>
          <w:t xml:space="preserve">FN1= </w:t>
        </w:r>
        <w:proofErr w:type="gramStart"/>
        <w:r w:rsidRPr="00B20872">
          <w:rPr>
            <w:rFonts w:ascii="Times New Roman" w:hAnsi="Times New Roman" w:cs="Times New Roman"/>
            <w:sz w:val="24"/>
            <w:szCs w:val="24"/>
          </w:rPr>
          <w:t>confusion[</w:t>
        </w:r>
        <w:proofErr w:type="gramEnd"/>
        <w:r w:rsidRPr="00B20872">
          <w:rPr>
            <w:rFonts w:ascii="Times New Roman" w:hAnsi="Times New Roman" w:cs="Times New Roman"/>
            <w:sz w:val="24"/>
            <w:szCs w:val="24"/>
          </w:rPr>
          <w:t>1,0]</w:t>
        </w:r>
      </w:ins>
    </w:p>
    <w:p w14:paraId="6D0ED42C" w14:textId="77777777" w:rsidR="00AC1E97" w:rsidRPr="00B20872" w:rsidRDefault="00AC1E97" w:rsidP="002B04EF">
      <w:pPr>
        <w:pStyle w:val="HTMLPreformatted"/>
        <w:wordWrap w:val="0"/>
        <w:spacing w:line="360" w:lineRule="auto"/>
        <w:jc w:val="both"/>
        <w:textAlignment w:val="baseline"/>
        <w:rPr>
          <w:ins w:id="3487" w:author="YENDAPALLY, NISHITHA" w:date="2022-07-28T23:15:00Z"/>
          <w:rFonts w:ascii="Times New Roman" w:hAnsi="Times New Roman" w:cs="Times New Roman"/>
          <w:sz w:val="24"/>
          <w:szCs w:val="24"/>
        </w:rPr>
        <w:pPrChange w:id="3488" w:author="Avdesh Mishra" w:date="2022-07-31T23:31:00Z">
          <w:pPr>
            <w:pStyle w:val="HTMLPreformatted"/>
            <w:shd w:val="clear" w:color="auto" w:fill="FFFFFF"/>
            <w:wordWrap w:val="0"/>
            <w:textAlignment w:val="baseline"/>
          </w:pPr>
        </w:pPrChange>
      </w:pPr>
      <w:ins w:id="3489" w:author="YENDAPALLY, NISHITHA" w:date="2022-07-28T23:15:00Z">
        <w:r w:rsidRPr="00B20872">
          <w:rPr>
            <w:rFonts w:ascii="Times New Roman" w:hAnsi="Times New Roman" w:cs="Times New Roman"/>
            <w:sz w:val="24"/>
            <w:szCs w:val="24"/>
          </w:rPr>
          <w:t>#</w:t>
        </w:r>
        <w:proofErr w:type="gramStart"/>
        <w:r w:rsidRPr="00B20872">
          <w:rPr>
            <w:rFonts w:ascii="Times New Roman" w:hAnsi="Times New Roman" w:cs="Times New Roman"/>
            <w:sz w:val="24"/>
            <w:szCs w:val="24"/>
          </w:rPr>
          <w:t>specificity</w:t>
        </w:r>
        <w:proofErr w:type="gramEnd"/>
      </w:ins>
    </w:p>
    <w:p w14:paraId="6CEE907F" w14:textId="77777777" w:rsidR="00AC1E97" w:rsidRPr="00B20872" w:rsidRDefault="00AC1E97" w:rsidP="002B04EF">
      <w:pPr>
        <w:pStyle w:val="HTMLPreformatted"/>
        <w:wordWrap w:val="0"/>
        <w:spacing w:line="360" w:lineRule="auto"/>
        <w:jc w:val="both"/>
        <w:textAlignment w:val="baseline"/>
        <w:rPr>
          <w:ins w:id="3490" w:author="YENDAPALLY, NISHITHA" w:date="2022-07-28T23:15:00Z"/>
          <w:rFonts w:ascii="Times New Roman" w:hAnsi="Times New Roman" w:cs="Times New Roman"/>
          <w:sz w:val="24"/>
          <w:szCs w:val="24"/>
        </w:rPr>
        <w:pPrChange w:id="3491" w:author="Avdesh Mishra" w:date="2022-07-31T23:31:00Z">
          <w:pPr>
            <w:pStyle w:val="HTMLPreformatted"/>
            <w:shd w:val="clear" w:color="auto" w:fill="FFFFFF"/>
            <w:wordWrap w:val="0"/>
            <w:textAlignment w:val="baseline"/>
          </w:pPr>
        </w:pPrChange>
      </w:pPr>
      <w:proofErr w:type="spellStart"/>
      <w:ins w:id="3492" w:author="YENDAPALLY, NISHITHA" w:date="2022-07-28T23:15:00Z">
        <w:r w:rsidRPr="00B20872">
          <w:rPr>
            <w:rFonts w:ascii="Times New Roman" w:hAnsi="Times New Roman" w:cs="Times New Roman"/>
            <w:sz w:val="24"/>
            <w:szCs w:val="24"/>
          </w:rPr>
          <w:t>SPEC_cla</w:t>
        </w:r>
        <w:proofErr w:type="spellEnd"/>
        <w:r w:rsidRPr="00B20872">
          <w:rPr>
            <w:rFonts w:ascii="Times New Roman" w:hAnsi="Times New Roman" w:cs="Times New Roman"/>
            <w:sz w:val="24"/>
            <w:szCs w:val="24"/>
          </w:rPr>
          <w:t>= (TN1/</w:t>
        </w:r>
        <w:proofErr w:type="gramStart"/>
        <w:r w:rsidRPr="00B20872">
          <w:rPr>
            <w:rFonts w:ascii="Times New Roman" w:hAnsi="Times New Roman" w:cs="Times New Roman"/>
            <w:sz w:val="24"/>
            <w:szCs w:val="24"/>
          </w:rPr>
          <w:t>float(</w:t>
        </w:r>
        <w:proofErr w:type="gramEnd"/>
        <w:r w:rsidRPr="00B20872">
          <w:rPr>
            <w:rFonts w:ascii="Times New Roman" w:hAnsi="Times New Roman" w:cs="Times New Roman"/>
            <w:sz w:val="24"/>
            <w:szCs w:val="24"/>
          </w:rPr>
          <w:t>TN1+FP1))</w:t>
        </w:r>
      </w:ins>
    </w:p>
    <w:p w14:paraId="172A435D" w14:textId="77777777" w:rsidR="00AC1E97" w:rsidRPr="00B20872" w:rsidRDefault="00AC1E97" w:rsidP="002B04EF">
      <w:pPr>
        <w:pStyle w:val="HTMLPreformatted"/>
        <w:wordWrap w:val="0"/>
        <w:spacing w:line="360" w:lineRule="auto"/>
        <w:jc w:val="both"/>
        <w:textAlignment w:val="baseline"/>
        <w:rPr>
          <w:ins w:id="3493" w:author="YENDAPALLY, NISHITHA" w:date="2022-07-28T23:15:00Z"/>
          <w:rFonts w:ascii="Times New Roman" w:hAnsi="Times New Roman" w:cs="Times New Roman"/>
          <w:sz w:val="24"/>
          <w:szCs w:val="24"/>
        </w:rPr>
        <w:pPrChange w:id="3494" w:author="Avdesh Mishra" w:date="2022-07-31T23:31:00Z">
          <w:pPr>
            <w:pStyle w:val="HTMLPreformatted"/>
            <w:shd w:val="clear" w:color="auto" w:fill="FFFFFF"/>
            <w:wordWrap w:val="0"/>
            <w:textAlignment w:val="baseline"/>
          </w:pPr>
        </w:pPrChange>
      </w:pPr>
      <w:ins w:id="3495" w:author="YENDAPALLY, NISHITHA" w:date="2022-07-28T23:15:00Z">
        <w:r w:rsidRPr="00B20872">
          <w:rPr>
            <w:rFonts w:ascii="Times New Roman" w:hAnsi="Times New Roman" w:cs="Times New Roman"/>
            <w:sz w:val="24"/>
            <w:szCs w:val="24"/>
          </w:rPr>
          <w:t>#Balanced accuracy</w:t>
        </w:r>
      </w:ins>
    </w:p>
    <w:p w14:paraId="4B66F790" w14:textId="77777777" w:rsidR="00AC1E97" w:rsidRPr="00B20872" w:rsidRDefault="00AC1E97" w:rsidP="002B04EF">
      <w:pPr>
        <w:pStyle w:val="HTMLPreformatted"/>
        <w:wordWrap w:val="0"/>
        <w:spacing w:line="360" w:lineRule="auto"/>
        <w:jc w:val="both"/>
        <w:textAlignment w:val="baseline"/>
        <w:rPr>
          <w:ins w:id="3496" w:author="YENDAPALLY, NISHITHA" w:date="2022-07-28T23:15:00Z"/>
          <w:rFonts w:ascii="Times New Roman" w:hAnsi="Times New Roman" w:cs="Times New Roman"/>
          <w:sz w:val="24"/>
          <w:szCs w:val="24"/>
        </w:rPr>
        <w:pPrChange w:id="3497" w:author="Avdesh Mishra" w:date="2022-07-31T23:31:00Z">
          <w:pPr>
            <w:pStyle w:val="HTMLPreformatted"/>
            <w:shd w:val="clear" w:color="auto" w:fill="FFFFFF"/>
            <w:wordWrap w:val="0"/>
            <w:textAlignment w:val="baseline"/>
          </w:pPr>
        </w:pPrChange>
      </w:pPr>
      <w:proofErr w:type="spellStart"/>
      <w:ins w:id="3498" w:author="YENDAPALLY, NISHITHA" w:date="2022-07-28T23:15:00Z">
        <w:r w:rsidRPr="00B20872">
          <w:rPr>
            <w:rFonts w:ascii="Times New Roman" w:hAnsi="Times New Roman" w:cs="Times New Roman"/>
            <w:sz w:val="24"/>
            <w:szCs w:val="24"/>
          </w:rPr>
          <w:t>Acc_Balance</w:t>
        </w:r>
        <w:proofErr w:type="spellEnd"/>
        <w:r w:rsidRPr="00B20872">
          <w:rPr>
            <w:rFonts w:ascii="Times New Roman" w:hAnsi="Times New Roman" w:cs="Times New Roman"/>
            <w:sz w:val="24"/>
            <w:szCs w:val="24"/>
          </w:rPr>
          <w:t>= 0.5*((TP1/</w:t>
        </w:r>
        <w:proofErr w:type="gramStart"/>
        <w:r w:rsidRPr="00B20872">
          <w:rPr>
            <w:rFonts w:ascii="Times New Roman" w:hAnsi="Times New Roman" w:cs="Times New Roman"/>
            <w:sz w:val="24"/>
            <w:szCs w:val="24"/>
          </w:rPr>
          <w:t>float(</w:t>
        </w:r>
        <w:proofErr w:type="gramEnd"/>
        <w:r w:rsidRPr="00B20872">
          <w:rPr>
            <w:rFonts w:ascii="Times New Roman" w:hAnsi="Times New Roman" w:cs="Times New Roman"/>
            <w:sz w:val="24"/>
            <w:szCs w:val="24"/>
          </w:rPr>
          <w:t>TP1+FN1))+(TN1/float(TN1+FP1)))</w:t>
        </w:r>
      </w:ins>
    </w:p>
    <w:p w14:paraId="483432AB" w14:textId="77777777" w:rsidR="00AC1E97" w:rsidRPr="00B20872" w:rsidRDefault="00AC1E97" w:rsidP="002B04EF">
      <w:pPr>
        <w:pStyle w:val="HTMLPreformatted"/>
        <w:wordWrap w:val="0"/>
        <w:spacing w:line="360" w:lineRule="auto"/>
        <w:jc w:val="both"/>
        <w:textAlignment w:val="baseline"/>
        <w:rPr>
          <w:ins w:id="3499" w:author="YENDAPALLY, NISHITHA" w:date="2022-07-28T23:15:00Z"/>
          <w:rFonts w:ascii="Times New Roman" w:hAnsi="Times New Roman" w:cs="Times New Roman"/>
          <w:sz w:val="24"/>
          <w:szCs w:val="24"/>
        </w:rPr>
        <w:pPrChange w:id="3500" w:author="Avdesh Mishra" w:date="2022-07-31T23:31:00Z">
          <w:pPr>
            <w:pStyle w:val="HTMLPreformatted"/>
            <w:shd w:val="clear" w:color="auto" w:fill="FFFFFF"/>
            <w:wordWrap w:val="0"/>
            <w:textAlignment w:val="baseline"/>
          </w:pPr>
        </w:pPrChange>
      </w:pPr>
      <w:ins w:id="3501" w:author="YENDAPALLY, NISHITHA" w:date="2022-07-28T23:15:00Z">
        <w:r w:rsidRPr="00B20872">
          <w:rPr>
            <w:rFonts w:ascii="Times New Roman" w:hAnsi="Times New Roman" w:cs="Times New Roman"/>
            <w:sz w:val="24"/>
            <w:szCs w:val="24"/>
          </w:rPr>
          <w:t>#Compute MCC</w:t>
        </w:r>
      </w:ins>
    </w:p>
    <w:p w14:paraId="15889E6B" w14:textId="77777777" w:rsidR="00AC1E97" w:rsidRPr="00B20872" w:rsidRDefault="00AC1E97" w:rsidP="002B04EF">
      <w:pPr>
        <w:pStyle w:val="HTMLPreformatted"/>
        <w:wordWrap w:val="0"/>
        <w:spacing w:line="360" w:lineRule="auto"/>
        <w:jc w:val="both"/>
        <w:textAlignment w:val="baseline"/>
        <w:rPr>
          <w:ins w:id="3502" w:author="YENDAPALLY, NISHITHA" w:date="2022-07-28T23:15:00Z"/>
          <w:rFonts w:ascii="Times New Roman" w:hAnsi="Times New Roman" w:cs="Times New Roman"/>
          <w:sz w:val="24"/>
          <w:szCs w:val="24"/>
        </w:rPr>
        <w:pPrChange w:id="3503" w:author="Avdesh Mishra" w:date="2022-07-31T23:31:00Z">
          <w:pPr>
            <w:pStyle w:val="HTMLPreformatted"/>
            <w:shd w:val="clear" w:color="auto" w:fill="FFFFFF"/>
            <w:wordWrap w:val="0"/>
            <w:textAlignment w:val="baseline"/>
          </w:pPr>
        </w:pPrChange>
      </w:pPr>
      <w:proofErr w:type="spellStart"/>
      <w:ins w:id="3504" w:author="YENDAPALLY, NISHITHA" w:date="2022-07-28T23:15:00Z">
        <w:r w:rsidRPr="00B20872">
          <w:rPr>
            <w:rFonts w:ascii="Times New Roman" w:hAnsi="Times New Roman" w:cs="Times New Roman"/>
            <w:sz w:val="24"/>
            <w:szCs w:val="24"/>
          </w:rPr>
          <w:t>MCC_cla</w:t>
        </w:r>
        <w:proofErr w:type="spellEnd"/>
        <w:r w:rsidRPr="00B20872">
          <w:rPr>
            <w:rFonts w:ascii="Times New Roman" w:hAnsi="Times New Roman" w:cs="Times New Roman"/>
            <w:sz w:val="24"/>
            <w:szCs w:val="24"/>
          </w:rPr>
          <w:t xml:space="preserve">= </w:t>
        </w:r>
        <w:proofErr w:type="spellStart"/>
        <w:r w:rsidRPr="00B20872">
          <w:rPr>
            <w:rFonts w:ascii="Times New Roman" w:hAnsi="Times New Roman" w:cs="Times New Roman"/>
            <w:sz w:val="24"/>
            <w:szCs w:val="24"/>
          </w:rPr>
          <w:t>matthews_</w:t>
        </w:r>
        <w:proofErr w:type="gramStart"/>
        <w:r w:rsidRPr="00B20872">
          <w:rPr>
            <w:rFonts w:ascii="Times New Roman" w:hAnsi="Times New Roman" w:cs="Times New Roman"/>
            <w:sz w:val="24"/>
            <w:szCs w:val="24"/>
          </w:rPr>
          <w:t>corrcoef</w:t>
        </w:r>
        <w:proofErr w:type="spellEnd"/>
        <w:r w:rsidRPr="00B20872">
          <w:rPr>
            <w:rFonts w:ascii="Times New Roman" w:hAnsi="Times New Roman" w:cs="Times New Roman"/>
            <w:sz w:val="24"/>
            <w:szCs w:val="24"/>
          </w:rPr>
          <w:t>(</w:t>
        </w:r>
        <w:proofErr w:type="spellStart"/>
        <w:proofErr w:type="gramEnd"/>
        <w:r w:rsidRPr="00B20872">
          <w:rPr>
            <w:rFonts w:ascii="Times New Roman" w:hAnsi="Times New Roman" w:cs="Times New Roman"/>
            <w:sz w:val="24"/>
            <w:szCs w:val="24"/>
          </w:rPr>
          <w:t>y_test</w:t>
        </w:r>
        <w:proofErr w:type="spellEnd"/>
        <w:r w:rsidRPr="00B20872">
          <w:rPr>
            <w:rFonts w:ascii="Times New Roman" w:hAnsi="Times New Roman" w:cs="Times New Roman"/>
            <w:sz w:val="24"/>
            <w:szCs w:val="24"/>
          </w:rPr>
          <w:t xml:space="preserve">, </w:t>
        </w:r>
        <w:proofErr w:type="spellStart"/>
        <w:r w:rsidRPr="00B20872">
          <w:rPr>
            <w:rFonts w:ascii="Times New Roman" w:hAnsi="Times New Roman" w:cs="Times New Roman"/>
            <w:sz w:val="24"/>
            <w:szCs w:val="24"/>
          </w:rPr>
          <w:t>y_new</w:t>
        </w:r>
        <w:proofErr w:type="spellEnd"/>
        <w:r w:rsidRPr="00B20872">
          <w:rPr>
            <w:rFonts w:ascii="Times New Roman" w:hAnsi="Times New Roman" w:cs="Times New Roman"/>
            <w:sz w:val="24"/>
            <w:szCs w:val="24"/>
          </w:rPr>
          <w:t>)</w:t>
        </w:r>
      </w:ins>
    </w:p>
    <w:p w14:paraId="35322F9C" w14:textId="77777777" w:rsidR="00AC1E97" w:rsidRPr="00B20872" w:rsidRDefault="00AC1E97" w:rsidP="002B04EF">
      <w:pPr>
        <w:pStyle w:val="HTMLPreformatted"/>
        <w:wordWrap w:val="0"/>
        <w:spacing w:line="360" w:lineRule="auto"/>
        <w:jc w:val="both"/>
        <w:textAlignment w:val="baseline"/>
        <w:rPr>
          <w:ins w:id="3505" w:author="YENDAPALLY, NISHITHA" w:date="2022-07-28T23:15:00Z"/>
          <w:rFonts w:ascii="Times New Roman" w:hAnsi="Times New Roman" w:cs="Times New Roman"/>
          <w:sz w:val="24"/>
          <w:szCs w:val="24"/>
        </w:rPr>
        <w:pPrChange w:id="3506" w:author="Avdesh Mishra" w:date="2022-07-31T23:31:00Z">
          <w:pPr>
            <w:pStyle w:val="HTMLPreformatted"/>
            <w:shd w:val="clear" w:color="auto" w:fill="FFFFFF"/>
            <w:wordWrap w:val="0"/>
            <w:textAlignment w:val="baseline"/>
          </w:pPr>
        </w:pPrChange>
      </w:pPr>
      <w:ins w:id="3507" w:author="YENDAPALLY, NISHITHA" w:date="2022-07-28T23:15:00Z">
        <w:r w:rsidRPr="00B20872">
          <w:rPr>
            <w:rFonts w:ascii="Times New Roman" w:hAnsi="Times New Roman" w:cs="Times New Roman"/>
            <w:sz w:val="24"/>
            <w:szCs w:val="24"/>
          </w:rPr>
          <w:t>F1_cla= f1_</w:t>
        </w:r>
        <w:proofErr w:type="gramStart"/>
        <w:r w:rsidRPr="00B20872">
          <w:rPr>
            <w:rFonts w:ascii="Times New Roman" w:hAnsi="Times New Roman" w:cs="Times New Roman"/>
            <w:sz w:val="24"/>
            <w:szCs w:val="24"/>
          </w:rPr>
          <w:t>score(</w:t>
        </w:r>
        <w:proofErr w:type="spellStart"/>
        <w:proofErr w:type="gramEnd"/>
        <w:r w:rsidRPr="00B20872">
          <w:rPr>
            <w:rFonts w:ascii="Times New Roman" w:hAnsi="Times New Roman" w:cs="Times New Roman"/>
            <w:sz w:val="24"/>
            <w:szCs w:val="24"/>
          </w:rPr>
          <w:t>y_test</w:t>
        </w:r>
        <w:proofErr w:type="spellEnd"/>
        <w:r w:rsidRPr="00B20872">
          <w:rPr>
            <w:rFonts w:ascii="Times New Roman" w:hAnsi="Times New Roman" w:cs="Times New Roman"/>
            <w:sz w:val="24"/>
            <w:szCs w:val="24"/>
          </w:rPr>
          <w:t xml:space="preserve">, </w:t>
        </w:r>
        <w:proofErr w:type="spellStart"/>
        <w:r w:rsidRPr="00B20872">
          <w:rPr>
            <w:rFonts w:ascii="Times New Roman" w:hAnsi="Times New Roman" w:cs="Times New Roman"/>
            <w:sz w:val="24"/>
            <w:szCs w:val="24"/>
          </w:rPr>
          <w:t>y_new</w:t>
        </w:r>
        <w:proofErr w:type="spellEnd"/>
        <w:r w:rsidRPr="00B20872">
          <w:rPr>
            <w:rFonts w:ascii="Times New Roman" w:hAnsi="Times New Roman" w:cs="Times New Roman"/>
            <w:sz w:val="24"/>
            <w:szCs w:val="24"/>
          </w:rPr>
          <w:t>)</w:t>
        </w:r>
      </w:ins>
    </w:p>
    <w:p w14:paraId="61594B1D" w14:textId="77777777" w:rsidR="00AC1E97" w:rsidRPr="00B20872" w:rsidRDefault="00AC1E97" w:rsidP="002B04EF">
      <w:pPr>
        <w:pStyle w:val="HTMLPreformatted"/>
        <w:wordWrap w:val="0"/>
        <w:spacing w:line="360" w:lineRule="auto"/>
        <w:jc w:val="both"/>
        <w:textAlignment w:val="baseline"/>
        <w:rPr>
          <w:ins w:id="3508" w:author="YENDAPALLY, NISHITHA" w:date="2022-07-28T23:15:00Z"/>
          <w:rFonts w:ascii="Times New Roman" w:hAnsi="Times New Roman" w:cs="Times New Roman"/>
          <w:sz w:val="24"/>
          <w:szCs w:val="24"/>
        </w:rPr>
        <w:pPrChange w:id="3509" w:author="Avdesh Mishra" w:date="2022-07-31T23:31:00Z">
          <w:pPr>
            <w:pStyle w:val="HTMLPreformatted"/>
            <w:shd w:val="clear" w:color="auto" w:fill="FFFFFF"/>
            <w:wordWrap w:val="0"/>
            <w:textAlignment w:val="baseline"/>
          </w:pPr>
        </w:pPrChange>
      </w:pPr>
      <w:proofErr w:type="spellStart"/>
      <w:ins w:id="3510" w:author="YENDAPALLY, NISHITHA" w:date="2022-07-28T23:15:00Z">
        <w:r w:rsidRPr="00B20872">
          <w:rPr>
            <w:rFonts w:ascii="Times New Roman" w:hAnsi="Times New Roman" w:cs="Times New Roman"/>
            <w:sz w:val="24"/>
            <w:szCs w:val="24"/>
          </w:rPr>
          <w:t>PREC_cla</w:t>
        </w:r>
        <w:proofErr w:type="spellEnd"/>
        <w:r w:rsidRPr="00B20872">
          <w:rPr>
            <w:rFonts w:ascii="Times New Roman" w:hAnsi="Times New Roman" w:cs="Times New Roman"/>
            <w:sz w:val="24"/>
            <w:szCs w:val="24"/>
          </w:rPr>
          <w:t xml:space="preserve">= </w:t>
        </w:r>
        <w:proofErr w:type="spellStart"/>
        <w:r w:rsidRPr="00B20872">
          <w:rPr>
            <w:rFonts w:ascii="Times New Roman" w:hAnsi="Times New Roman" w:cs="Times New Roman"/>
            <w:sz w:val="24"/>
            <w:szCs w:val="24"/>
          </w:rPr>
          <w:t>precision_</w:t>
        </w:r>
        <w:proofErr w:type="gramStart"/>
        <w:r w:rsidRPr="00B20872">
          <w:rPr>
            <w:rFonts w:ascii="Times New Roman" w:hAnsi="Times New Roman" w:cs="Times New Roman"/>
            <w:sz w:val="24"/>
            <w:szCs w:val="24"/>
          </w:rPr>
          <w:t>score</w:t>
        </w:r>
        <w:proofErr w:type="spellEnd"/>
        <w:r w:rsidRPr="00B20872">
          <w:rPr>
            <w:rFonts w:ascii="Times New Roman" w:hAnsi="Times New Roman" w:cs="Times New Roman"/>
            <w:sz w:val="24"/>
            <w:szCs w:val="24"/>
          </w:rPr>
          <w:t>(</w:t>
        </w:r>
        <w:proofErr w:type="spellStart"/>
        <w:proofErr w:type="gramEnd"/>
        <w:r w:rsidRPr="00B20872">
          <w:rPr>
            <w:rFonts w:ascii="Times New Roman" w:hAnsi="Times New Roman" w:cs="Times New Roman"/>
            <w:sz w:val="24"/>
            <w:szCs w:val="24"/>
          </w:rPr>
          <w:t>y_test</w:t>
        </w:r>
        <w:proofErr w:type="spellEnd"/>
        <w:r w:rsidRPr="00B20872">
          <w:rPr>
            <w:rFonts w:ascii="Times New Roman" w:hAnsi="Times New Roman" w:cs="Times New Roman"/>
            <w:sz w:val="24"/>
            <w:szCs w:val="24"/>
          </w:rPr>
          <w:t xml:space="preserve">, </w:t>
        </w:r>
        <w:proofErr w:type="spellStart"/>
        <w:r w:rsidRPr="00B20872">
          <w:rPr>
            <w:rFonts w:ascii="Times New Roman" w:hAnsi="Times New Roman" w:cs="Times New Roman"/>
            <w:sz w:val="24"/>
            <w:szCs w:val="24"/>
          </w:rPr>
          <w:t>y_new</w:t>
        </w:r>
        <w:proofErr w:type="spellEnd"/>
        <w:r w:rsidRPr="00B20872">
          <w:rPr>
            <w:rFonts w:ascii="Times New Roman" w:hAnsi="Times New Roman" w:cs="Times New Roman"/>
            <w:sz w:val="24"/>
            <w:szCs w:val="24"/>
          </w:rPr>
          <w:t>)</w:t>
        </w:r>
      </w:ins>
    </w:p>
    <w:p w14:paraId="39A37067" w14:textId="77777777" w:rsidR="00AC1E97" w:rsidRPr="00B20872" w:rsidRDefault="00AC1E97" w:rsidP="002B04EF">
      <w:pPr>
        <w:pStyle w:val="HTMLPreformatted"/>
        <w:wordWrap w:val="0"/>
        <w:spacing w:line="360" w:lineRule="auto"/>
        <w:jc w:val="both"/>
        <w:textAlignment w:val="baseline"/>
        <w:rPr>
          <w:ins w:id="3511" w:author="YENDAPALLY, NISHITHA" w:date="2022-07-28T23:15:00Z"/>
          <w:rFonts w:ascii="Times New Roman" w:hAnsi="Times New Roman" w:cs="Times New Roman"/>
          <w:sz w:val="24"/>
          <w:szCs w:val="24"/>
        </w:rPr>
        <w:pPrChange w:id="3512" w:author="Avdesh Mishra" w:date="2022-07-31T23:31:00Z">
          <w:pPr>
            <w:pStyle w:val="HTMLPreformatted"/>
            <w:shd w:val="clear" w:color="auto" w:fill="FFFFFF"/>
            <w:wordWrap w:val="0"/>
            <w:textAlignment w:val="baseline"/>
          </w:pPr>
        </w:pPrChange>
      </w:pPr>
      <w:proofErr w:type="spellStart"/>
      <w:ins w:id="3513" w:author="YENDAPALLY, NISHITHA" w:date="2022-07-28T23:15:00Z">
        <w:r w:rsidRPr="00B20872">
          <w:rPr>
            <w:rFonts w:ascii="Times New Roman" w:hAnsi="Times New Roman" w:cs="Times New Roman"/>
            <w:sz w:val="24"/>
            <w:szCs w:val="24"/>
          </w:rPr>
          <w:t>REC_cla</w:t>
        </w:r>
        <w:proofErr w:type="spellEnd"/>
        <w:r w:rsidRPr="00B20872">
          <w:rPr>
            <w:rFonts w:ascii="Times New Roman" w:hAnsi="Times New Roman" w:cs="Times New Roman"/>
            <w:sz w:val="24"/>
            <w:szCs w:val="24"/>
          </w:rPr>
          <w:t xml:space="preserve">= </w:t>
        </w:r>
        <w:proofErr w:type="spellStart"/>
        <w:r w:rsidRPr="00B20872">
          <w:rPr>
            <w:rFonts w:ascii="Times New Roman" w:hAnsi="Times New Roman" w:cs="Times New Roman"/>
            <w:sz w:val="24"/>
            <w:szCs w:val="24"/>
          </w:rPr>
          <w:t>recall_</w:t>
        </w:r>
        <w:proofErr w:type="gramStart"/>
        <w:r w:rsidRPr="00B20872">
          <w:rPr>
            <w:rFonts w:ascii="Times New Roman" w:hAnsi="Times New Roman" w:cs="Times New Roman"/>
            <w:sz w:val="24"/>
            <w:szCs w:val="24"/>
          </w:rPr>
          <w:t>score</w:t>
        </w:r>
        <w:proofErr w:type="spellEnd"/>
        <w:r w:rsidRPr="00B20872">
          <w:rPr>
            <w:rFonts w:ascii="Times New Roman" w:hAnsi="Times New Roman" w:cs="Times New Roman"/>
            <w:sz w:val="24"/>
            <w:szCs w:val="24"/>
          </w:rPr>
          <w:t>(</w:t>
        </w:r>
        <w:proofErr w:type="spellStart"/>
        <w:proofErr w:type="gramEnd"/>
        <w:r w:rsidRPr="00B20872">
          <w:rPr>
            <w:rFonts w:ascii="Times New Roman" w:hAnsi="Times New Roman" w:cs="Times New Roman"/>
            <w:sz w:val="24"/>
            <w:szCs w:val="24"/>
          </w:rPr>
          <w:t>y_test</w:t>
        </w:r>
        <w:proofErr w:type="spellEnd"/>
        <w:r w:rsidRPr="00B20872">
          <w:rPr>
            <w:rFonts w:ascii="Times New Roman" w:hAnsi="Times New Roman" w:cs="Times New Roman"/>
            <w:sz w:val="24"/>
            <w:szCs w:val="24"/>
          </w:rPr>
          <w:t xml:space="preserve">, </w:t>
        </w:r>
        <w:proofErr w:type="spellStart"/>
        <w:r w:rsidRPr="00B20872">
          <w:rPr>
            <w:rFonts w:ascii="Times New Roman" w:hAnsi="Times New Roman" w:cs="Times New Roman"/>
            <w:sz w:val="24"/>
            <w:szCs w:val="24"/>
          </w:rPr>
          <w:t>y_new</w:t>
        </w:r>
        <w:proofErr w:type="spellEnd"/>
        <w:r w:rsidRPr="00B20872">
          <w:rPr>
            <w:rFonts w:ascii="Times New Roman" w:hAnsi="Times New Roman" w:cs="Times New Roman"/>
            <w:sz w:val="24"/>
            <w:szCs w:val="24"/>
          </w:rPr>
          <w:t>)</w:t>
        </w:r>
      </w:ins>
    </w:p>
    <w:p w14:paraId="4E1BE33A" w14:textId="77777777" w:rsidR="00AC1E97" w:rsidRPr="00B20872" w:rsidRDefault="00AC1E97" w:rsidP="002B04EF">
      <w:pPr>
        <w:pStyle w:val="HTMLPreformatted"/>
        <w:wordWrap w:val="0"/>
        <w:spacing w:line="360" w:lineRule="auto"/>
        <w:jc w:val="both"/>
        <w:textAlignment w:val="baseline"/>
        <w:rPr>
          <w:ins w:id="3514" w:author="YENDAPALLY, NISHITHA" w:date="2022-07-28T23:15:00Z"/>
          <w:rFonts w:ascii="Times New Roman" w:hAnsi="Times New Roman" w:cs="Times New Roman"/>
          <w:sz w:val="24"/>
          <w:szCs w:val="24"/>
        </w:rPr>
        <w:pPrChange w:id="3515" w:author="Avdesh Mishra" w:date="2022-07-31T23:31:00Z">
          <w:pPr>
            <w:pStyle w:val="HTMLPreformatted"/>
            <w:shd w:val="clear" w:color="auto" w:fill="FFFFFF"/>
            <w:wordWrap w:val="0"/>
            <w:textAlignment w:val="baseline"/>
          </w:pPr>
        </w:pPrChange>
      </w:pPr>
      <w:proofErr w:type="spellStart"/>
      <w:ins w:id="3516" w:author="YENDAPALLY, NISHITHA" w:date="2022-07-28T23:15:00Z">
        <w:r w:rsidRPr="00B20872">
          <w:rPr>
            <w:rFonts w:ascii="Times New Roman" w:hAnsi="Times New Roman" w:cs="Times New Roman"/>
            <w:sz w:val="24"/>
            <w:szCs w:val="24"/>
          </w:rPr>
          <w:t>Accuracy_cla</w:t>
        </w:r>
        <w:proofErr w:type="spellEnd"/>
        <w:r w:rsidRPr="00B20872">
          <w:rPr>
            <w:rFonts w:ascii="Times New Roman" w:hAnsi="Times New Roman" w:cs="Times New Roman"/>
            <w:sz w:val="24"/>
            <w:szCs w:val="24"/>
          </w:rPr>
          <w:t xml:space="preserve">= </w:t>
        </w:r>
        <w:proofErr w:type="spellStart"/>
        <w:r w:rsidRPr="00B20872">
          <w:rPr>
            <w:rFonts w:ascii="Times New Roman" w:hAnsi="Times New Roman" w:cs="Times New Roman"/>
            <w:sz w:val="24"/>
            <w:szCs w:val="24"/>
          </w:rPr>
          <w:t>accuracy_</w:t>
        </w:r>
        <w:proofErr w:type="gramStart"/>
        <w:r w:rsidRPr="00B20872">
          <w:rPr>
            <w:rFonts w:ascii="Times New Roman" w:hAnsi="Times New Roman" w:cs="Times New Roman"/>
            <w:sz w:val="24"/>
            <w:szCs w:val="24"/>
          </w:rPr>
          <w:t>score</w:t>
        </w:r>
        <w:proofErr w:type="spellEnd"/>
        <w:r w:rsidRPr="00B20872">
          <w:rPr>
            <w:rFonts w:ascii="Times New Roman" w:hAnsi="Times New Roman" w:cs="Times New Roman"/>
            <w:sz w:val="24"/>
            <w:szCs w:val="24"/>
          </w:rPr>
          <w:t>(</w:t>
        </w:r>
        <w:proofErr w:type="spellStart"/>
        <w:proofErr w:type="gramEnd"/>
        <w:r w:rsidRPr="00B20872">
          <w:rPr>
            <w:rFonts w:ascii="Times New Roman" w:hAnsi="Times New Roman" w:cs="Times New Roman"/>
            <w:sz w:val="24"/>
            <w:szCs w:val="24"/>
          </w:rPr>
          <w:t>y_test</w:t>
        </w:r>
        <w:proofErr w:type="spellEnd"/>
        <w:r w:rsidRPr="00B20872">
          <w:rPr>
            <w:rFonts w:ascii="Times New Roman" w:hAnsi="Times New Roman" w:cs="Times New Roman"/>
            <w:sz w:val="24"/>
            <w:szCs w:val="24"/>
          </w:rPr>
          <w:t xml:space="preserve">, </w:t>
        </w:r>
        <w:proofErr w:type="spellStart"/>
        <w:r w:rsidRPr="00B20872">
          <w:rPr>
            <w:rFonts w:ascii="Times New Roman" w:hAnsi="Times New Roman" w:cs="Times New Roman"/>
            <w:sz w:val="24"/>
            <w:szCs w:val="24"/>
          </w:rPr>
          <w:t>y_new</w:t>
        </w:r>
        <w:proofErr w:type="spellEnd"/>
        <w:r w:rsidRPr="00B20872">
          <w:rPr>
            <w:rFonts w:ascii="Times New Roman" w:hAnsi="Times New Roman" w:cs="Times New Roman"/>
            <w:sz w:val="24"/>
            <w:szCs w:val="24"/>
          </w:rPr>
          <w:t>)</w:t>
        </w:r>
      </w:ins>
    </w:p>
    <w:p w14:paraId="1EE910AC" w14:textId="77777777" w:rsidR="00AC1E97" w:rsidRPr="00B20872" w:rsidRDefault="00AC1E97" w:rsidP="002B04EF">
      <w:pPr>
        <w:pStyle w:val="HTMLPreformatted"/>
        <w:wordWrap w:val="0"/>
        <w:spacing w:line="360" w:lineRule="auto"/>
        <w:jc w:val="both"/>
        <w:textAlignment w:val="baseline"/>
        <w:rPr>
          <w:ins w:id="3517" w:author="YENDAPALLY, NISHITHA" w:date="2022-07-28T23:15:00Z"/>
          <w:rFonts w:ascii="Times New Roman" w:hAnsi="Times New Roman" w:cs="Times New Roman"/>
          <w:sz w:val="24"/>
          <w:szCs w:val="24"/>
        </w:rPr>
        <w:pPrChange w:id="3518" w:author="Avdesh Mishra" w:date="2022-07-31T23:31:00Z">
          <w:pPr>
            <w:pStyle w:val="HTMLPreformatted"/>
            <w:shd w:val="clear" w:color="auto" w:fill="FFFFFF"/>
            <w:wordWrap w:val="0"/>
            <w:textAlignment w:val="baseline"/>
          </w:pPr>
        </w:pPrChange>
      </w:pPr>
      <w:ins w:id="3519" w:author="YENDAPALLY, NISHITHA" w:date="2022-07-28T23:15:00Z">
        <w:r w:rsidRPr="00B20872">
          <w:rPr>
            <w:rFonts w:ascii="Times New Roman" w:hAnsi="Times New Roman" w:cs="Times New Roman"/>
            <w:sz w:val="24"/>
            <w:szCs w:val="24"/>
          </w:rPr>
          <w:lastRenderedPageBreak/>
          <w:t>Results= 'Independent test Results:\n'</w:t>
        </w:r>
      </w:ins>
    </w:p>
    <w:p w14:paraId="6E315FD6" w14:textId="77777777" w:rsidR="00AC1E97" w:rsidRPr="00B20872" w:rsidRDefault="00AC1E97" w:rsidP="002B04EF">
      <w:pPr>
        <w:pStyle w:val="HTMLPreformatted"/>
        <w:wordWrap w:val="0"/>
        <w:spacing w:line="360" w:lineRule="auto"/>
        <w:jc w:val="both"/>
        <w:textAlignment w:val="baseline"/>
        <w:rPr>
          <w:ins w:id="3520" w:author="YENDAPALLY, NISHITHA" w:date="2022-07-28T23:15:00Z"/>
          <w:rFonts w:ascii="Times New Roman" w:hAnsi="Times New Roman" w:cs="Times New Roman"/>
          <w:sz w:val="24"/>
          <w:szCs w:val="24"/>
        </w:rPr>
        <w:pPrChange w:id="3521" w:author="Avdesh Mishra" w:date="2022-07-31T23:31:00Z">
          <w:pPr>
            <w:pStyle w:val="HTMLPreformatted"/>
            <w:shd w:val="clear" w:color="auto" w:fill="FFFFFF"/>
            <w:wordWrap w:val="0"/>
            <w:textAlignment w:val="baseline"/>
          </w:pPr>
        </w:pPrChange>
      </w:pPr>
      <w:proofErr w:type="spellStart"/>
      <w:ins w:id="3522" w:author="YENDAPALLY, NISHITHA" w:date="2022-07-28T23:15:00Z">
        <w:r w:rsidRPr="00B20872">
          <w:rPr>
            <w:rFonts w:ascii="Times New Roman" w:hAnsi="Times New Roman" w:cs="Times New Roman"/>
            <w:sz w:val="24"/>
            <w:szCs w:val="24"/>
          </w:rPr>
          <w:t>outputFile.write</w:t>
        </w:r>
        <w:proofErr w:type="spellEnd"/>
        <w:r w:rsidRPr="00B20872">
          <w:rPr>
            <w:rFonts w:ascii="Times New Roman" w:hAnsi="Times New Roman" w:cs="Times New Roman"/>
            <w:sz w:val="24"/>
            <w:szCs w:val="24"/>
          </w:rPr>
          <w:t>(</w:t>
        </w:r>
        <w:proofErr w:type="gramStart"/>
        <w:r w:rsidRPr="00B20872">
          <w:rPr>
            <w:rFonts w:ascii="Times New Roman" w:hAnsi="Times New Roman" w:cs="Times New Roman"/>
            <w:sz w:val="24"/>
            <w:szCs w:val="24"/>
          </w:rPr>
          <w:t>str(</w:t>
        </w:r>
        <w:proofErr w:type="gramEnd"/>
        <w:r w:rsidRPr="00B20872">
          <w:rPr>
            <w:rFonts w:ascii="Times New Roman" w:hAnsi="Times New Roman" w:cs="Times New Roman"/>
            <w:sz w:val="24"/>
            <w:szCs w:val="24"/>
          </w:rPr>
          <w:t>Results)+'\n')</w:t>
        </w:r>
      </w:ins>
    </w:p>
    <w:p w14:paraId="77368E46" w14:textId="77777777" w:rsidR="00AC1E97" w:rsidRPr="00B20872" w:rsidRDefault="00AC1E97" w:rsidP="002B04EF">
      <w:pPr>
        <w:pStyle w:val="HTMLPreformatted"/>
        <w:wordWrap w:val="0"/>
        <w:spacing w:line="360" w:lineRule="auto"/>
        <w:jc w:val="both"/>
        <w:textAlignment w:val="baseline"/>
        <w:rPr>
          <w:ins w:id="3523" w:author="YENDAPALLY, NISHITHA" w:date="2022-07-28T23:15:00Z"/>
          <w:rFonts w:ascii="Times New Roman" w:hAnsi="Times New Roman" w:cs="Times New Roman"/>
          <w:sz w:val="24"/>
          <w:szCs w:val="24"/>
        </w:rPr>
        <w:pPrChange w:id="3524" w:author="Avdesh Mishra" w:date="2022-07-31T23:31:00Z">
          <w:pPr>
            <w:pStyle w:val="HTMLPreformatted"/>
            <w:shd w:val="clear" w:color="auto" w:fill="FFFFFF"/>
            <w:wordWrap w:val="0"/>
            <w:textAlignment w:val="baseline"/>
          </w:pPr>
        </w:pPrChange>
      </w:pPr>
      <w:proofErr w:type="spellStart"/>
      <w:ins w:id="3525" w:author="YENDAPALLY, NISHITHA" w:date="2022-07-28T23:15:00Z">
        <w:r w:rsidRPr="00B20872">
          <w:rPr>
            <w:rFonts w:ascii="Times New Roman" w:hAnsi="Times New Roman" w:cs="Times New Roman"/>
            <w:sz w:val="24"/>
            <w:szCs w:val="24"/>
          </w:rPr>
          <w:t>outputFile.write</w:t>
        </w:r>
        <w:proofErr w:type="spellEnd"/>
        <w:r w:rsidRPr="00B20872">
          <w:rPr>
            <w:rFonts w:ascii="Times New Roman" w:hAnsi="Times New Roman" w:cs="Times New Roman"/>
            <w:sz w:val="24"/>
            <w:szCs w:val="24"/>
          </w:rPr>
          <w:t>('TP= %f\n'%TP1)</w:t>
        </w:r>
      </w:ins>
    </w:p>
    <w:p w14:paraId="02FD0540" w14:textId="77777777" w:rsidR="00AC1E97" w:rsidRPr="00B20872" w:rsidRDefault="00AC1E97" w:rsidP="002B04EF">
      <w:pPr>
        <w:pStyle w:val="HTMLPreformatted"/>
        <w:wordWrap w:val="0"/>
        <w:spacing w:line="360" w:lineRule="auto"/>
        <w:jc w:val="both"/>
        <w:textAlignment w:val="baseline"/>
        <w:rPr>
          <w:ins w:id="3526" w:author="YENDAPALLY, NISHITHA" w:date="2022-07-28T23:15:00Z"/>
          <w:rFonts w:ascii="Times New Roman" w:hAnsi="Times New Roman" w:cs="Times New Roman"/>
          <w:sz w:val="24"/>
          <w:szCs w:val="24"/>
        </w:rPr>
        <w:pPrChange w:id="3527" w:author="Avdesh Mishra" w:date="2022-07-31T23:31:00Z">
          <w:pPr>
            <w:pStyle w:val="HTMLPreformatted"/>
            <w:shd w:val="clear" w:color="auto" w:fill="FFFFFF"/>
            <w:wordWrap w:val="0"/>
            <w:textAlignment w:val="baseline"/>
          </w:pPr>
        </w:pPrChange>
      </w:pPr>
      <w:proofErr w:type="spellStart"/>
      <w:ins w:id="3528" w:author="YENDAPALLY, NISHITHA" w:date="2022-07-28T23:15:00Z">
        <w:r w:rsidRPr="00B20872">
          <w:rPr>
            <w:rFonts w:ascii="Times New Roman" w:hAnsi="Times New Roman" w:cs="Times New Roman"/>
            <w:sz w:val="24"/>
            <w:szCs w:val="24"/>
          </w:rPr>
          <w:t>outputFile.write</w:t>
        </w:r>
        <w:proofErr w:type="spellEnd"/>
        <w:r w:rsidRPr="00B20872">
          <w:rPr>
            <w:rFonts w:ascii="Times New Roman" w:hAnsi="Times New Roman" w:cs="Times New Roman"/>
            <w:sz w:val="24"/>
            <w:szCs w:val="24"/>
          </w:rPr>
          <w:t>('TN= %f\n'%TN1)</w:t>
        </w:r>
      </w:ins>
    </w:p>
    <w:p w14:paraId="3FBF186E" w14:textId="77777777" w:rsidR="00AC1E97" w:rsidRPr="00B20872" w:rsidRDefault="00AC1E97" w:rsidP="002B04EF">
      <w:pPr>
        <w:pStyle w:val="HTMLPreformatted"/>
        <w:wordWrap w:val="0"/>
        <w:spacing w:line="360" w:lineRule="auto"/>
        <w:jc w:val="both"/>
        <w:textAlignment w:val="baseline"/>
        <w:rPr>
          <w:ins w:id="3529" w:author="YENDAPALLY, NISHITHA" w:date="2022-07-28T23:15:00Z"/>
          <w:rFonts w:ascii="Times New Roman" w:hAnsi="Times New Roman" w:cs="Times New Roman"/>
          <w:sz w:val="24"/>
          <w:szCs w:val="24"/>
        </w:rPr>
        <w:pPrChange w:id="3530" w:author="Avdesh Mishra" w:date="2022-07-31T23:31:00Z">
          <w:pPr>
            <w:pStyle w:val="HTMLPreformatted"/>
            <w:shd w:val="clear" w:color="auto" w:fill="FFFFFF"/>
            <w:wordWrap w:val="0"/>
            <w:textAlignment w:val="baseline"/>
          </w:pPr>
        </w:pPrChange>
      </w:pPr>
      <w:proofErr w:type="spellStart"/>
      <w:ins w:id="3531" w:author="YENDAPALLY, NISHITHA" w:date="2022-07-28T23:15:00Z">
        <w:r w:rsidRPr="00B20872">
          <w:rPr>
            <w:rFonts w:ascii="Times New Roman" w:hAnsi="Times New Roman" w:cs="Times New Roman"/>
            <w:sz w:val="24"/>
            <w:szCs w:val="24"/>
          </w:rPr>
          <w:t>outputFile.write</w:t>
        </w:r>
        <w:proofErr w:type="spellEnd"/>
        <w:r w:rsidRPr="00B20872">
          <w:rPr>
            <w:rFonts w:ascii="Times New Roman" w:hAnsi="Times New Roman" w:cs="Times New Roman"/>
            <w:sz w:val="24"/>
            <w:szCs w:val="24"/>
          </w:rPr>
          <w:t>('FP= %f\n'%FP1)</w:t>
        </w:r>
      </w:ins>
    </w:p>
    <w:p w14:paraId="211905F0" w14:textId="77777777" w:rsidR="00AC1E97" w:rsidRPr="00B20872" w:rsidRDefault="00AC1E97" w:rsidP="002B04EF">
      <w:pPr>
        <w:pStyle w:val="HTMLPreformatted"/>
        <w:wordWrap w:val="0"/>
        <w:spacing w:line="360" w:lineRule="auto"/>
        <w:jc w:val="both"/>
        <w:textAlignment w:val="baseline"/>
        <w:rPr>
          <w:ins w:id="3532" w:author="YENDAPALLY, NISHITHA" w:date="2022-07-28T23:15:00Z"/>
          <w:rFonts w:ascii="Times New Roman" w:hAnsi="Times New Roman" w:cs="Times New Roman"/>
          <w:sz w:val="24"/>
          <w:szCs w:val="24"/>
        </w:rPr>
        <w:pPrChange w:id="3533" w:author="Avdesh Mishra" w:date="2022-07-31T23:31:00Z">
          <w:pPr>
            <w:pStyle w:val="HTMLPreformatted"/>
            <w:shd w:val="clear" w:color="auto" w:fill="FFFFFF"/>
            <w:wordWrap w:val="0"/>
            <w:textAlignment w:val="baseline"/>
          </w:pPr>
        </w:pPrChange>
      </w:pPr>
      <w:proofErr w:type="spellStart"/>
      <w:ins w:id="3534" w:author="YENDAPALLY, NISHITHA" w:date="2022-07-28T23:15:00Z">
        <w:r w:rsidRPr="00B20872">
          <w:rPr>
            <w:rFonts w:ascii="Times New Roman" w:hAnsi="Times New Roman" w:cs="Times New Roman"/>
            <w:sz w:val="24"/>
            <w:szCs w:val="24"/>
          </w:rPr>
          <w:t>outputFile.write</w:t>
        </w:r>
        <w:proofErr w:type="spellEnd"/>
        <w:r w:rsidRPr="00B20872">
          <w:rPr>
            <w:rFonts w:ascii="Times New Roman" w:hAnsi="Times New Roman" w:cs="Times New Roman"/>
            <w:sz w:val="24"/>
            <w:szCs w:val="24"/>
          </w:rPr>
          <w:t>('FN= %f\n'%FN1)</w:t>
        </w:r>
      </w:ins>
    </w:p>
    <w:p w14:paraId="580587BA" w14:textId="77777777" w:rsidR="00AC1E97" w:rsidRPr="00B20872" w:rsidRDefault="00AC1E97" w:rsidP="002B04EF">
      <w:pPr>
        <w:pStyle w:val="HTMLPreformatted"/>
        <w:wordWrap w:val="0"/>
        <w:spacing w:line="360" w:lineRule="auto"/>
        <w:jc w:val="both"/>
        <w:textAlignment w:val="baseline"/>
        <w:rPr>
          <w:ins w:id="3535" w:author="YENDAPALLY, NISHITHA" w:date="2022-07-28T23:15:00Z"/>
          <w:rFonts w:ascii="Times New Roman" w:hAnsi="Times New Roman" w:cs="Times New Roman"/>
          <w:sz w:val="24"/>
          <w:szCs w:val="24"/>
        </w:rPr>
        <w:pPrChange w:id="3536" w:author="Avdesh Mishra" w:date="2022-07-31T23:31:00Z">
          <w:pPr>
            <w:pStyle w:val="HTMLPreformatted"/>
            <w:shd w:val="clear" w:color="auto" w:fill="FFFFFF"/>
            <w:wordWrap w:val="0"/>
            <w:textAlignment w:val="baseline"/>
          </w:pPr>
        </w:pPrChange>
      </w:pPr>
      <w:proofErr w:type="spellStart"/>
      <w:ins w:id="3537" w:author="YENDAPALLY, NISHITHA" w:date="2022-07-28T23:15:00Z">
        <w:r w:rsidRPr="00B20872">
          <w:rPr>
            <w:rFonts w:ascii="Times New Roman" w:hAnsi="Times New Roman" w:cs="Times New Roman"/>
            <w:sz w:val="24"/>
            <w:szCs w:val="24"/>
          </w:rPr>
          <w:t>outputFile.write</w:t>
        </w:r>
        <w:proofErr w:type="spellEnd"/>
        <w:r w:rsidRPr="00B20872">
          <w:rPr>
            <w:rFonts w:ascii="Times New Roman" w:hAnsi="Times New Roman" w:cs="Times New Roman"/>
            <w:sz w:val="24"/>
            <w:szCs w:val="24"/>
          </w:rPr>
          <w:t>('Recall/</w:t>
        </w:r>
        <w:proofErr w:type="spellStart"/>
        <w:r w:rsidRPr="00B20872">
          <w:rPr>
            <w:rFonts w:ascii="Times New Roman" w:hAnsi="Times New Roman" w:cs="Times New Roman"/>
            <w:sz w:val="24"/>
            <w:szCs w:val="24"/>
          </w:rPr>
          <w:t>sensivity</w:t>
        </w:r>
        <w:proofErr w:type="spellEnd"/>
        <w:r w:rsidRPr="00B20872">
          <w:rPr>
            <w:rFonts w:ascii="Times New Roman" w:hAnsi="Times New Roman" w:cs="Times New Roman"/>
            <w:sz w:val="24"/>
            <w:szCs w:val="24"/>
          </w:rPr>
          <w:t>= %.5f\n '%</w:t>
        </w:r>
        <w:proofErr w:type="spellStart"/>
        <w:r w:rsidRPr="00B20872">
          <w:rPr>
            <w:rFonts w:ascii="Times New Roman" w:hAnsi="Times New Roman" w:cs="Times New Roman"/>
            <w:sz w:val="24"/>
            <w:szCs w:val="24"/>
          </w:rPr>
          <w:t>REC_cla</w:t>
        </w:r>
        <w:proofErr w:type="spellEnd"/>
        <w:r w:rsidRPr="00B20872">
          <w:rPr>
            <w:rFonts w:ascii="Times New Roman" w:hAnsi="Times New Roman" w:cs="Times New Roman"/>
            <w:sz w:val="24"/>
            <w:szCs w:val="24"/>
          </w:rPr>
          <w:t>)</w:t>
        </w:r>
      </w:ins>
    </w:p>
    <w:p w14:paraId="6734C59B" w14:textId="77777777" w:rsidR="00AC1E97" w:rsidRPr="00B20872" w:rsidRDefault="00AC1E97" w:rsidP="002B04EF">
      <w:pPr>
        <w:pStyle w:val="HTMLPreformatted"/>
        <w:wordWrap w:val="0"/>
        <w:spacing w:line="360" w:lineRule="auto"/>
        <w:jc w:val="both"/>
        <w:textAlignment w:val="baseline"/>
        <w:rPr>
          <w:ins w:id="3538" w:author="YENDAPALLY, NISHITHA" w:date="2022-07-28T23:15:00Z"/>
          <w:rFonts w:ascii="Times New Roman" w:hAnsi="Times New Roman" w:cs="Times New Roman"/>
          <w:sz w:val="24"/>
          <w:szCs w:val="24"/>
        </w:rPr>
        <w:pPrChange w:id="3539" w:author="Avdesh Mishra" w:date="2022-07-31T23:31:00Z">
          <w:pPr>
            <w:pStyle w:val="HTMLPreformatted"/>
            <w:shd w:val="clear" w:color="auto" w:fill="FFFFFF"/>
            <w:wordWrap w:val="0"/>
            <w:textAlignment w:val="baseline"/>
          </w:pPr>
        </w:pPrChange>
      </w:pPr>
      <w:proofErr w:type="spellStart"/>
      <w:ins w:id="3540" w:author="YENDAPALLY, NISHITHA" w:date="2022-07-28T23:15:00Z">
        <w:r w:rsidRPr="00B20872">
          <w:rPr>
            <w:rFonts w:ascii="Times New Roman" w:hAnsi="Times New Roman" w:cs="Times New Roman"/>
            <w:sz w:val="24"/>
            <w:szCs w:val="24"/>
          </w:rPr>
          <w:t>outputFile.write</w:t>
        </w:r>
        <w:proofErr w:type="spellEnd"/>
        <w:r w:rsidRPr="00B20872">
          <w:rPr>
            <w:rFonts w:ascii="Times New Roman" w:hAnsi="Times New Roman" w:cs="Times New Roman"/>
            <w:sz w:val="24"/>
            <w:szCs w:val="24"/>
          </w:rPr>
          <w:t>('specificity=%.5f\n'%</w:t>
        </w:r>
        <w:proofErr w:type="spellStart"/>
        <w:r w:rsidRPr="00B20872">
          <w:rPr>
            <w:rFonts w:ascii="Times New Roman" w:hAnsi="Times New Roman" w:cs="Times New Roman"/>
            <w:sz w:val="24"/>
            <w:szCs w:val="24"/>
          </w:rPr>
          <w:t>SPEC_cla</w:t>
        </w:r>
        <w:proofErr w:type="spellEnd"/>
        <w:r w:rsidRPr="00B20872">
          <w:rPr>
            <w:rFonts w:ascii="Times New Roman" w:hAnsi="Times New Roman" w:cs="Times New Roman"/>
            <w:sz w:val="24"/>
            <w:szCs w:val="24"/>
          </w:rPr>
          <w:t>)</w:t>
        </w:r>
      </w:ins>
    </w:p>
    <w:p w14:paraId="6E8DBFBF" w14:textId="77777777" w:rsidR="00AC1E97" w:rsidRPr="00B20872" w:rsidRDefault="00AC1E97" w:rsidP="002B04EF">
      <w:pPr>
        <w:pStyle w:val="HTMLPreformatted"/>
        <w:wordWrap w:val="0"/>
        <w:spacing w:line="360" w:lineRule="auto"/>
        <w:jc w:val="both"/>
        <w:textAlignment w:val="baseline"/>
        <w:rPr>
          <w:ins w:id="3541" w:author="YENDAPALLY, NISHITHA" w:date="2022-07-28T23:15:00Z"/>
          <w:rFonts w:ascii="Times New Roman" w:hAnsi="Times New Roman" w:cs="Times New Roman"/>
          <w:sz w:val="24"/>
          <w:szCs w:val="24"/>
        </w:rPr>
        <w:pPrChange w:id="3542" w:author="Avdesh Mishra" w:date="2022-07-31T23:31:00Z">
          <w:pPr>
            <w:pStyle w:val="HTMLPreformatted"/>
            <w:shd w:val="clear" w:color="auto" w:fill="FFFFFF"/>
            <w:wordWrap w:val="0"/>
            <w:textAlignment w:val="baseline"/>
          </w:pPr>
        </w:pPrChange>
      </w:pPr>
      <w:proofErr w:type="spellStart"/>
      <w:ins w:id="3543" w:author="YENDAPALLY, NISHITHA" w:date="2022-07-28T23:15:00Z">
        <w:r w:rsidRPr="00B20872">
          <w:rPr>
            <w:rFonts w:ascii="Times New Roman" w:hAnsi="Times New Roman" w:cs="Times New Roman"/>
            <w:sz w:val="24"/>
            <w:szCs w:val="24"/>
          </w:rPr>
          <w:t>outputFile.write</w:t>
        </w:r>
        <w:proofErr w:type="spellEnd"/>
        <w:r w:rsidRPr="00B20872">
          <w:rPr>
            <w:rFonts w:ascii="Times New Roman" w:hAnsi="Times New Roman" w:cs="Times New Roman"/>
            <w:sz w:val="24"/>
            <w:szCs w:val="24"/>
          </w:rPr>
          <w:t>('</w:t>
        </w:r>
        <w:proofErr w:type="spellStart"/>
        <w:r w:rsidRPr="00B20872">
          <w:rPr>
            <w:rFonts w:ascii="Times New Roman" w:hAnsi="Times New Roman" w:cs="Times New Roman"/>
            <w:sz w:val="24"/>
            <w:szCs w:val="24"/>
          </w:rPr>
          <w:t>accuracy_balanced</w:t>
        </w:r>
        <w:proofErr w:type="spellEnd"/>
        <w:r w:rsidRPr="00B20872">
          <w:rPr>
            <w:rFonts w:ascii="Times New Roman" w:hAnsi="Times New Roman" w:cs="Times New Roman"/>
            <w:sz w:val="24"/>
            <w:szCs w:val="24"/>
          </w:rPr>
          <w:t>= %.5f\n'%</w:t>
        </w:r>
        <w:proofErr w:type="spellStart"/>
        <w:r w:rsidRPr="00B20872">
          <w:rPr>
            <w:rFonts w:ascii="Times New Roman" w:hAnsi="Times New Roman" w:cs="Times New Roman"/>
            <w:sz w:val="24"/>
            <w:szCs w:val="24"/>
          </w:rPr>
          <w:t>Acc_Balance</w:t>
        </w:r>
        <w:proofErr w:type="spellEnd"/>
        <w:r w:rsidRPr="00B20872">
          <w:rPr>
            <w:rFonts w:ascii="Times New Roman" w:hAnsi="Times New Roman" w:cs="Times New Roman"/>
            <w:sz w:val="24"/>
            <w:szCs w:val="24"/>
          </w:rPr>
          <w:t>)</w:t>
        </w:r>
      </w:ins>
    </w:p>
    <w:p w14:paraId="4F01E691" w14:textId="77777777" w:rsidR="00AC1E97" w:rsidRPr="00B20872" w:rsidRDefault="00AC1E97" w:rsidP="002B04EF">
      <w:pPr>
        <w:pStyle w:val="HTMLPreformatted"/>
        <w:wordWrap w:val="0"/>
        <w:spacing w:line="360" w:lineRule="auto"/>
        <w:jc w:val="both"/>
        <w:textAlignment w:val="baseline"/>
        <w:rPr>
          <w:ins w:id="3544" w:author="YENDAPALLY, NISHITHA" w:date="2022-07-28T23:15:00Z"/>
          <w:rFonts w:ascii="Times New Roman" w:hAnsi="Times New Roman" w:cs="Times New Roman"/>
          <w:sz w:val="24"/>
          <w:szCs w:val="24"/>
        </w:rPr>
        <w:pPrChange w:id="3545" w:author="Avdesh Mishra" w:date="2022-07-31T23:31:00Z">
          <w:pPr>
            <w:pStyle w:val="HTMLPreformatted"/>
            <w:shd w:val="clear" w:color="auto" w:fill="FFFFFF"/>
            <w:wordWrap w:val="0"/>
            <w:textAlignment w:val="baseline"/>
          </w:pPr>
        </w:pPrChange>
      </w:pPr>
      <w:proofErr w:type="spellStart"/>
      <w:ins w:id="3546" w:author="YENDAPALLY, NISHITHA" w:date="2022-07-28T23:15:00Z">
        <w:r w:rsidRPr="00B20872">
          <w:rPr>
            <w:rFonts w:ascii="Times New Roman" w:hAnsi="Times New Roman" w:cs="Times New Roman"/>
            <w:sz w:val="24"/>
            <w:szCs w:val="24"/>
          </w:rPr>
          <w:t>outputFile.write</w:t>
        </w:r>
        <w:proofErr w:type="spellEnd"/>
        <w:r w:rsidRPr="00B20872">
          <w:rPr>
            <w:rFonts w:ascii="Times New Roman" w:hAnsi="Times New Roman" w:cs="Times New Roman"/>
            <w:sz w:val="24"/>
            <w:szCs w:val="24"/>
          </w:rPr>
          <w:t>('</w:t>
        </w:r>
        <w:proofErr w:type="spellStart"/>
        <w:r w:rsidRPr="00B20872">
          <w:rPr>
            <w:rFonts w:ascii="Times New Roman" w:hAnsi="Times New Roman" w:cs="Times New Roman"/>
            <w:sz w:val="24"/>
            <w:szCs w:val="24"/>
          </w:rPr>
          <w:t>overall_accuracy</w:t>
        </w:r>
        <w:proofErr w:type="spellEnd"/>
        <w:r w:rsidRPr="00B20872">
          <w:rPr>
            <w:rFonts w:ascii="Times New Roman" w:hAnsi="Times New Roman" w:cs="Times New Roman"/>
            <w:sz w:val="24"/>
            <w:szCs w:val="24"/>
          </w:rPr>
          <w:t xml:space="preserve">= %.5f\n'% </w:t>
        </w:r>
        <w:proofErr w:type="spellStart"/>
        <w:r w:rsidRPr="00B20872">
          <w:rPr>
            <w:rFonts w:ascii="Times New Roman" w:hAnsi="Times New Roman" w:cs="Times New Roman"/>
            <w:sz w:val="24"/>
            <w:szCs w:val="24"/>
          </w:rPr>
          <w:t>Accuracy_cla</w:t>
        </w:r>
        <w:proofErr w:type="spellEnd"/>
        <w:r w:rsidRPr="00B20872">
          <w:rPr>
            <w:rFonts w:ascii="Times New Roman" w:hAnsi="Times New Roman" w:cs="Times New Roman"/>
            <w:sz w:val="24"/>
            <w:szCs w:val="24"/>
          </w:rPr>
          <w:t>)</w:t>
        </w:r>
      </w:ins>
    </w:p>
    <w:p w14:paraId="16F71CF9" w14:textId="77777777" w:rsidR="00AC1E97" w:rsidRPr="00B20872" w:rsidRDefault="00AC1E97" w:rsidP="002B04EF">
      <w:pPr>
        <w:pStyle w:val="HTMLPreformatted"/>
        <w:wordWrap w:val="0"/>
        <w:spacing w:line="360" w:lineRule="auto"/>
        <w:jc w:val="both"/>
        <w:textAlignment w:val="baseline"/>
        <w:rPr>
          <w:ins w:id="3547" w:author="YENDAPALLY, NISHITHA" w:date="2022-07-28T23:15:00Z"/>
          <w:rFonts w:ascii="Times New Roman" w:hAnsi="Times New Roman" w:cs="Times New Roman"/>
          <w:sz w:val="24"/>
          <w:szCs w:val="24"/>
        </w:rPr>
        <w:pPrChange w:id="3548" w:author="Avdesh Mishra" w:date="2022-07-31T23:31:00Z">
          <w:pPr>
            <w:pStyle w:val="HTMLPreformatted"/>
            <w:shd w:val="clear" w:color="auto" w:fill="FFFFFF"/>
            <w:wordWrap w:val="0"/>
            <w:textAlignment w:val="baseline"/>
          </w:pPr>
        </w:pPrChange>
      </w:pPr>
      <w:proofErr w:type="spellStart"/>
      <w:ins w:id="3549" w:author="YENDAPALLY, NISHITHA" w:date="2022-07-28T23:15:00Z">
        <w:r w:rsidRPr="00B20872">
          <w:rPr>
            <w:rFonts w:ascii="Times New Roman" w:hAnsi="Times New Roman" w:cs="Times New Roman"/>
            <w:sz w:val="24"/>
            <w:szCs w:val="24"/>
          </w:rPr>
          <w:t>outputFile.write</w:t>
        </w:r>
        <w:proofErr w:type="spellEnd"/>
        <w:r w:rsidRPr="00B20872">
          <w:rPr>
            <w:rFonts w:ascii="Times New Roman" w:hAnsi="Times New Roman" w:cs="Times New Roman"/>
            <w:sz w:val="24"/>
            <w:szCs w:val="24"/>
          </w:rPr>
          <w:t>('precision= %.5f\n'%</w:t>
        </w:r>
        <w:proofErr w:type="spellStart"/>
        <w:r w:rsidRPr="00B20872">
          <w:rPr>
            <w:rFonts w:ascii="Times New Roman" w:hAnsi="Times New Roman" w:cs="Times New Roman"/>
            <w:sz w:val="24"/>
            <w:szCs w:val="24"/>
          </w:rPr>
          <w:t>PREC_cla</w:t>
        </w:r>
        <w:proofErr w:type="spellEnd"/>
        <w:r w:rsidRPr="00B20872">
          <w:rPr>
            <w:rFonts w:ascii="Times New Roman" w:hAnsi="Times New Roman" w:cs="Times New Roman"/>
            <w:sz w:val="24"/>
            <w:szCs w:val="24"/>
          </w:rPr>
          <w:t>)</w:t>
        </w:r>
      </w:ins>
    </w:p>
    <w:p w14:paraId="211F3D33" w14:textId="77777777" w:rsidR="00AC1E97" w:rsidRPr="00B20872" w:rsidRDefault="00AC1E97" w:rsidP="002B04EF">
      <w:pPr>
        <w:pStyle w:val="HTMLPreformatted"/>
        <w:wordWrap w:val="0"/>
        <w:spacing w:line="360" w:lineRule="auto"/>
        <w:jc w:val="both"/>
        <w:textAlignment w:val="baseline"/>
        <w:rPr>
          <w:ins w:id="3550" w:author="YENDAPALLY, NISHITHA" w:date="2022-07-28T23:15:00Z"/>
          <w:rFonts w:ascii="Times New Roman" w:hAnsi="Times New Roman" w:cs="Times New Roman"/>
          <w:sz w:val="24"/>
          <w:szCs w:val="24"/>
        </w:rPr>
        <w:pPrChange w:id="3551" w:author="Avdesh Mishra" w:date="2022-07-31T23:31:00Z">
          <w:pPr>
            <w:pStyle w:val="HTMLPreformatted"/>
            <w:shd w:val="clear" w:color="auto" w:fill="FFFFFF"/>
            <w:wordWrap w:val="0"/>
            <w:textAlignment w:val="baseline"/>
          </w:pPr>
        </w:pPrChange>
      </w:pPr>
      <w:proofErr w:type="spellStart"/>
      <w:ins w:id="3552" w:author="YENDAPALLY, NISHITHA" w:date="2022-07-28T23:15:00Z">
        <w:r w:rsidRPr="00B20872">
          <w:rPr>
            <w:rFonts w:ascii="Times New Roman" w:hAnsi="Times New Roman" w:cs="Times New Roman"/>
            <w:sz w:val="24"/>
            <w:szCs w:val="24"/>
          </w:rPr>
          <w:t>outputFile.write</w:t>
        </w:r>
        <w:proofErr w:type="spellEnd"/>
        <w:r w:rsidRPr="00B20872">
          <w:rPr>
            <w:rFonts w:ascii="Times New Roman" w:hAnsi="Times New Roman" w:cs="Times New Roman"/>
            <w:sz w:val="24"/>
            <w:szCs w:val="24"/>
          </w:rPr>
          <w:t>('F1=%.5f\n' %F1_cla)</w:t>
        </w:r>
      </w:ins>
    </w:p>
    <w:p w14:paraId="467B7E9B" w14:textId="77777777" w:rsidR="00AC1E97" w:rsidRPr="00B20872" w:rsidRDefault="00AC1E97" w:rsidP="002B04EF">
      <w:pPr>
        <w:pStyle w:val="HTMLPreformatted"/>
        <w:wordWrap w:val="0"/>
        <w:spacing w:line="360" w:lineRule="auto"/>
        <w:jc w:val="both"/>
        <w:textAlignment w:val="baseline"/>
        <w:rPr>
          <w:ins w:id="3553" w:author="YENDAPALLY, NISHITHA" w:date="2022-07-28T23:15:00Z"/>
          <w:rFonts w:ascii="Times New Roman" w:hAnsi="Times New Roman" w:cs="Times New Roman"/>
          <w:sz w:val="24"/>
          <w:szCs w:val="24"/>
        </w:rPr>
        <w:pPrChange w:id="3554" w:author="Avdesh Mishra" w:date="2022-07-31T23:31:00Z">
          <w:pPr>
            <w:pStyle w:val="HTMLPreformatted"/>
            <w:shd w:val="clear" w:color="auto" w:fill="FFFFFF"/>
            <w:wordWrap w:val="0"/>
            <w:textAlignment w:val="baseline"/>
          </w:pPr>
        </w:pPrChange>
      </w:pPr>
      <w:proofErr w:type="spellStart"/>
      <w:ins w:id="3555" w:author="YENDAPALLY, NISHITHA" w:date="2022-07-28T23:15:00Z">
        <w:r w:rsidRPr="00B20872">
          <w:rPr>
            <w:rFonts w:ascii="Times New Roman" w:hAnsi="Times New Roman" w:cs="Times New Roman"/>
            <w:sz w:val="24"/>
            <w:szCs w:val="24"/>
          </w:rPr>
          <w:t>outputFile.write</w:t>
        </w:r>
        <w:proofErr w:type="spellEnd"/>
        <w:r w:rsidRPr="00B20872">
          <w:rPr>
            <w:rFonts w:ascii="Times New Roman" w:hAnsi="Times New Roman" w:cs="Times New Roman"/>
            <w:sz w:val="24"/>
            <w:szCs w:val="24"/>
          </w:rPr>
          <w:t>('MCC= %.5f\n'%</w:t>
        </w:r>
        <w:proofErr w:type="spellStart"/>
        <w:r w:rsidRPr="00B20872">
          <w:rPr>
            <w:rFonts w:ascii="Times New Roman" w:hAnsi="Times New Roman" w:cs="Times New Roman"/>
            <w:sz w:val="24"/>
            <w:szCs w:val="24"/>
          </w:rPr>
          <w:t>MCC_cla</w:t>
        </w:r>
        <w:proofErr w:type="spellEnd"/>
        <w:r w:rsidRPr="00B20872">
          <w:rPr>
            <w:rFonts w:ascii="Times New Roman" w:hAnsi="Times New Roman" w:cs="Times New Roman"/>
            <w:sz w:val="24"/>
            <w:szCs w:val="24"/>
          </w:rPr>
          <w:t>)</w:t>
        </w:r>
      </w:ins>
    </w:p>
    <w:p w14:paraId="0AB4D92D" w14:textId="77777777" w:rsidR="00AC1E97" w:rsidRPr="005101EE" w:rsidRDefault="00AC1E97" w:rsidP="002B04EF">
      <w:pPr>
        <w:pStyle w:val="HTMLPreformatted"/>
        <w:wordWrap w:val="0"/>
        <w:spacing w:line="360" w:lineRule="auto"/>
        <w:jc w:val="both"/>
        <w:textAlignment w:val="baseline"/>
        <w:rPr>
          <w:ins w:id="3556" w:author="YENDAPALLY, NISHITHA" w:date="2022-07-28T23:15:00Z"/>
          <w:rFonts w:ascii="Times New Roman" w:hAnsi="Times New Roman" w:cs="Times New Roman"/>
          <w:sz w:val="24"/>
          <w:szCs w:val="24"/>
        </w:rPr>
        <w:pPrChange w:id="3557" w:author="Avdesh Mishra" w:date="2022-07-31T23:31:00Z">
          <w:pPr>
            <w:pStyle w:val="HTMLPreformatted"/>
            <w:shd w:val="clear" w:color="auto" w:fill="FFFFFF"/>
            <w:wordWrap w:val="0"/>
            <w:textAlignment w:val="baseline"/>
          </w:pPr>
        </w:pPrChange>
      </w:pPr>
      <w:proofErr w:type="spellStart"/>
      <w:ins w:id="3558" w:author="YENDAPALLY, NISHITHA" w:date="2022-07-28T23:15:00Z">
        <w:r w:rsidRPr="00B20872">
          <w:rPr>
            <w:rFonts w:ascii="Times New Roman" w:hAnsi="Times New Roman" w:cs="Times New Roman"/>
            <w:sz w:val="24"/>
            <w:szCs w:val="24"/>
          </w:rPr>
          <w:t>outputFile.close</w:t>
        </w:r>
        <w:proofErr w:type="spellEnd"/>
        <w:r w:rsidRPr="00B20872">
          <w:rPr>
            <w:rFonts w:ascii="Times New Roman" w:hAnsi="Times New Roman" w:cs="Times New Roman"/>
            <w:sz w:val="24"/>
            <w:szCs w:val="24"/>
          </w:rPr>
          <w:t>()</w:t>
        </w:r>
      </w:ins>
    </w:p>
    <w:p w14:paraId="56FC5728" w14:textId="77777777" w:rsidR="00AC1E97" w:rsidRPr="005101EE" w:rsidRDefault="00AC1E97" w:rsidP="002B04EF">
      <w:pPr>
        <w:spacing w:line="360" w:lineRule="auto"/>
        <w:jc w:val="both"/>
        <w:rPr>
          <w:ins w:id="3559" w:author="YENDAPALLY, NISHITHA" w:date="2022-07-28T23:15:00Z"/>
        </w:rPr>
        <w:pPrChange w:id="3560" w:author="Avdesh Mishra" w:date="2022-07-31T23:31:00Z">
          <w:pPr>
            <w:shd w:val="clear" w:color="auto" w:fill="F7F7F7"/>
            <w:spacing w:line="291" w:lineRule="atLeast"/>
          </w:pPr>
        </w:pPrChange>
      </w:pPr>
      <w:ins w:id="3561" w:author="YENDAPALLY, NISHITHA" w:date="2022-07-28T23:15:00Z">
        <w:r w:rsidRPr="005101EE">
          <w:t xml:space="preserve">    </w:t>
        </w:r>
      </w:ins>
    </w:p>
    <w:p w14:paraId="29A88222" w14:textId="77777777" w:rsidR="00AC1E97" w:rsidRDefault="00AC1E97" w:rsidP="002B04EF">
      <w:pPr>
        <w:spacing w:line="360" w:lineRule="auto"/>
        <w:jc w:val="both"/>
        <w:rPr>
          <w:ins w:id="3562" w:author="YENDAPALLY, NISHITHA" w:date="2022-07-28T23:15:00Z"/>
          <w:b/>
          <w:bCs/>
        </w:rPr>
        <w:pPrChange w:id="3563" w:author="Avdesh Mishra" w:date="2022-07-31T23:31:00Z">
          <w:pPr>
            <w:shd w:val="clear" w:color="auto" w:fill="F7F7F7"/>
            <w:spacing w:line="291" w:lineRule="atLeast"/>
          </w:pPr>
        </w:pPrChange>
      </w:pPr>
      <w:ins w:id="3564" w:author="YENDAPALLY, NISHITHA" w:date="2022-07-28T23:15:00Z">
        <w:r w:rsidRPr="005101EE">
          <w:rPr>
            <w:b/>
            <w:bCs/>
          </w:rPr>
          <w:t>##4. Naïve Bayes</w:t>
        </w:r>
      </w:ins>
    </w:p>
    <w:p w14:paraId="40951BB5" w14:textId="77777777" w:rsidR="00AC1E97" w:rsidRPr="005101EE" w:rsidRDefault="00AC1E97" w:rsidP="002B04EF">
      <w:pPr>
        <w:spacing w:line="360" w:lineRule="auto"/>
        <w:jc w:val="both"/>
        <w:rPr>
          <w:ins w:id="3565" w:author="YENDAPALLY, NISHITHA" w:date="2022-07-28T23:15:00Z"/>
        </w:rPr>
        <w:pPrChange w:id="3566" w:author="Avdesh Mishra" w:date="2022-07-31T23:31:00Z">
          <w:pPr>
            <w:shd w:val="clear" w:color="auto" w:fill="F7F7F7"/>
            <w:spacing w:line="291" w:lineRule="atLeast"/>
          </w:pPr>
        </w:pPrChange>
      </w:pPr>
      <w:ins w:id="3567" w:author="YENDAPALLY, NISHITHA" w:date="2022-07-28T23:15:00Z">
        <w:r w:rsidRPr="005101EE">
          <w:t xml:space="preserve">from </w:t>
        </w:r>
        <w:proofErr w:type="spellStart"/>
        <w:proofErr w:type="gramStart"/>
        <w:r w:rsidRPr="005101EE">
          <w:t>sklearn.model</w:t>
        </w:r>
        <w:proofErr w:type="gramEnd"/>
        <w:r w:rsidRPr="005101EE">
          <w:t>_selection</w:t>
        </w:r>
        <w:proofErr w:type="spellEnd"/>
        <w:r w:rsidRPr="005101EE">
          <w:t xml:space="preserve"> import </w:t>
        </w:r>
        <w:proofErr w:type="spellStart"/>
        <w:r w:rsidRPr="005101EE">
          <w:t>cross_val_score</w:t>
        </w:r>
        <w:proofErr w:type="spellEnd"/>
      </w:ins>
    </w:p>
    <w:p w14:paraId="3354C1ED" w14:textId="77777777" w:rsidR="00AC1E97" w:rsidRPr="005101EE" w:rsidRDefault="00AC1E97" w:rsidP="002B04EF">
      <w:pPr>
        <w:spacing w:line="360" w:lineRule="auto"/>
        <w:jc w:val="both"/>
        <w:rPr>
          <w:ins w:id="3568" w:author="YENDAPALLY, NISHITHA" w:date="2022-07-28T23:15:00Z"/>
        </w:rPr>
        <w:pPrChange w:id="3569" w:author="Avdesh Mishra" w:date="2022-07-31T23:31:00Z">
          <w:pPr>
            <w:shd w:val="clear" w:color="auto" w:fill="F7F7F7"/>
            <w:spacing w:line="291" w:lineRule="atLeast"/>
          </w:pPr>
        </w:pPrChange>
      </w:pPr>
      <w:ins w:id="3570" w:author="YENDAPALLY, NISHITHA" w:date="2022-07-28T23:15:00Z">
        <w:r w:rsidRPr="005101EE">
          <w:t xml:space="preserve">from </w:t>
        </w:r>
        <w:proofErr w:type="spellStart"/>
        <w:proofErr w:type="gramStart"/>
        <w:r w:rsidRPr="005101EE">
          <w:t>sklearn.model</w:t>
        </w:r>
        <w:proofErr w:type="gramEnd"/>
        <w:r w:rsidRPr="005101EE">
          <w:t>_selection</w:t>
        </w:r>
        <w:proofErr w:type="spellEnd"/>
        <w:r w:rsidRPr="005101EE">
          <w:t xml:space="preserve"> import </w:t>
        </w:r>
        <w:proofErr w:type="spellStart"/>
        <w:r w:rsidRPr="005101EE">
          <w:t>cross_val_predict</w:t>
        </w:r>
        <w:proofErr w:type="spellEnd"/>
      </w:ins>
    </w:p>
    <w:p w14:paraId="55A06C66" w14:textId="77777777" w:rsidR="00AC1E97" w:rsidRPr="005101EE" w:rsidRDefault="00AC1E97" w:rsidP="002B04EF">
      <w:pPr>
        <w:spacing w:line="360" w:lineRule="auto"/>
        <w:jc w:val="both"/>
        <w:rPr>
          <w:ins w:id="3571" w:author="YENDAPALLY, NISHITHA" w:date="2022-07-28T23:15:00Z"/>
        </w:rPr>
        <w:pPrChange w:id="3572" w:author="Avdesh Mishra" w:date="2022-07-31T23:31:00Z">
          <w:pPr>
            <w:shd w:val="clear" w:color="auto" w:fill="F7F7F7"/>
            <w:spacing w:line="291" w:lineRule="atLeast"/>
          </w:pPr>
        </w:pPrChange>
      </w:pPr>
      <w:ins w:id="3573" w:author="YENDAPALLY, NISHITHA" w:date="2022-07-28T23:15:00Z">
        <w:r w:rsidRPr="005101EE">
          <w:t xml:space="preserve">from </w:t>
        </w:r>
        <w:proofErr w:type="spellStart"/>
        <w:proofErr w:type="gramStart"/>
        <w:r w:rsidRPr="005101EE">
          <w:t>sklearn.pipeline</w:t>
        </w:r>
        <w:proofErr w:type="spellEnd"/>
        <w:proofErr w:type="gramEnd"/>
        <w:r w:rsidRPr="005101EE">
          <w:t xml:space="preserve"> import </w:t>
        </w:r>
        <w:proofErr w:type="spellStart"/>
        <w:r w:rsidRPr="005101EE">
          <w:t>make_pipeline</w:t>
        </w:r>
        <w:proofErr w:type="spellEnd"/>
      </w:ins>
    </w:p>
    <w:p w14:paraId="066B73F4" w14:textId="77777777" w:rsidR="00AC1E97" w:rsidRPr="005101EE" w:rsidRDefault="00AC1E97" w:rsidP="002B04EF">
      <w:pPr>
        <w:spacing w:line="360" w:lineRule="auto"/>
        <w:jc w:val="both"/>
        <w:rPr>
          <w:ins w:id="3574" w:author="YENDAPALLY, NISHITHA" w:date="2022-07-28T23:15:00Z"/>
        </w:rPr>
        <w:pPrChange w:id="3575" w:author="Avdesh Mishra" w:date="2022-07-31T23:31:00Z">
          <w:pPr>
            <w:shd w:val="clear" w:color="auto" w:fill="F7F7F7"/>
            <w:spacing w:line="291" w:lineRule="atLeast"/>
          </w:pPr>
        </w:pPrChange>
      </w:pPr>
      <w:ins w:id="3576" w:author="YENDAPALLY, NISHITHA" w:date="2022-07-28T23:15:00Z">
        <w:r w:rsidRPr="005101EE">
          <w:t xml:space="preserve">from </w:t>
        </w:r>
        <w:proofErr w:type="spellStart"/>
        <w:proofErr w:type="gramStart"/>
        <w:r w:rsidRPr="005101EE">
          <w:t>sklearn.naive</w:t>
        </w:r>
        <w:proofErr w:type="gramEnd"/>
        <w:r w:rsidRPr="005101EE">
          <w:t>_bayes</w:t>
        </w:r>
        <w:proofErr w:type="spellEnd"/>
        <w:r w:rsidRPr="005101EE">
          <w:t xml:space="preserve"> import </w:t>
        </w:r>
        <w:proofErr w:type="spellStart"/>
        <w:r w:rsidRPr="005101EE">
          <w:t>MultinomialNB</w:t>
        </w:r>
        <w:proofErr w:type="spellEnd"/>
      </w:ins>
    </w:p>
    <w:p w14:paraId="634C0485" w14:textId="77777777" w:rsidR="00AC1E97" w:rsidRPr="005101EE" w:rsidRDefault="00AC1E97" w:rsidP="002B04EF">
      <w:pPr>
        <w:spacing w:line="360" w:lineRule="auto"/>
        <w:jc w:val="both"/>
        <w:rPr>
          <w:ins w:id="3577" w:author="YENDAPALLY, NISHITHA" w:date="2022-07-28T23:15:00Z"/>
        </w:rPr>
        <w:pPrChange w:id="3578" w:author="Avdesh Mishra" w:date="2022-07-31T23:31:00Z">
          <w:pPr>
            <w:shd w:val="clear" w:color="auto" w:fill="F7F7F7"/>
            <w:spacing w:line="291" w:lineRule="atLeast"/>
          </w:pPr>
        </w:pPrChange>
      </w:pPr>
      <w:ins w:id="3579" w:author="YENDAPALLY, NISHITHA" w:date="2022-07-28T23:15:00Z">
        <w:r w:rsidRPr="005101EE">
          <w:t xml:space="preserve">from </w:t>
        </w:r>
        <w:proofErr w:type="spellStart"/>
        <w:proofErr w:type="gramStart"/>
        <w:r w:rsidRPr="005101EE">
          <w:t>sklearn.metrics</w:t>
        </w:r>
        <w:proofErr w:type="spellEnd"/>
        <w:proofErr w:type="gramEnd"/>
        <w:r w:rsidRPr="005101EE">
          <w:t xml:space="preserve"> import </w:t>
        </w:r>
        <w:proofErr w:type="spellStart"/>
        <w:r w:rsidRPr="005101EE">
          <w:t>accuracy_score</w:t>
        </w:r>
        <w:proofErr w:type="spellEnd"/>
        <w:r w:rsidRPr="005101EE">
          <w:t xml:space="preserve">, </w:t>
        </w:r>
        <w:proofErr w:type="spellStart"/>
        <w:r w:rsidRPr="005101EE">
          <w:t>precision_score</w:t>
        </w:r>
        <w:proofErr w:type="spellEnd"/>
        <w:r w:rsidRPr="005101EE">
          <w:t xml:space="preserve">, </w:t>
        </w:r>
        <w:proofErr w:type="spellStart"/>
        <w:r w:rsidRPr="005101EE">
          <w:t>confusion_matrix</w:t>
        </w:r>
        <w:proofErr w:type="spellEnd"/>
        <w:r w:rsidRPr="005101EE">
          <w:t xml:space="preserve">, </w:t>
        </w:r>
        <w:proofErr w:type="spellStart"/>
        <w:r w:rsidRPr="005101EE">
          <w:t>recall_score</w:t>
        </w:r>
        <w:proofErr w:type="spellEnd"/>
        <w:r w:rsidRPr="005101EE">
          <w:t xml:space="preserve">, f1_score, </w:t>
        </w:r>
        <w:proofErr w:type="spellStart"/>
        <w:r w:rsidRPr="005101EE">
          <w:t>auc</w:t>
        </w:r>
        <w:proofErr w:type="spellEnd"/>
        <w:r w:rsidRPr="005101EE">
          <w:t xml:space="preserve">, </w:t>
        </w:r>
        <w:proofErr w:type="spellStart"/>
        <w:r w:rsidRPr="005101EE">
          <w:t>matthews_corrcoef</w:t>
        </w:r>
        <w:proofErr w:type="spellEnd"/>
      </w:ins>
    </w:p>
    <w:p w14:paraId="69EC070C" w14:textId="77777777" w:rsidR="00AC1E97" w:rsidRPr="005101EE" w:rsidRDefault="00AC1E97" w:rsidP="002B04EF">
      <w:pPr>
        <w:spacing w:line="360" w:lineRule="auto"/>
        <w:jc w:val="both"/>
        <w:rPr>
          <w:ins w:id="3580" w:author="YENDAPALLY, NISHITHA" w:date="2022-07-28T23:15:00Z"/>
        </w:rPr>
        <w:pPrChange w:id="3581" w:author="Avdesh Mishra" w:date="2022-07-31T23:31:00Z">
          <w:pPr>
            <w:shd w:val="clear" w:color="auto" w:fill="F7F7F7"/>
            <w:spacing w:line="291" w:lineRule="atLeast"/>
          </w:pPr>
        </w:pPrChange>
      </w:pPr>
      <w:ins w:id="3582" w:author="YENDAPALLY, NISHITHA" w:date="2022-07-28T23:15:00Z">
        <w:r w:rsidRPr="005101EE">
          <w:t>model=</w:t>
        </w:r>
        <w:proofErr w:type="spellStart"/>
        <w:r w:rsidRPr="005101EE">
          <w:t>MultinomialNB</w:t>
        </w:r>
        <w:proofErr w:type="spellEnd"/>
        <w:r w:rsidRPr="005101EE">
          <w:t>(alpha=0.1)</w:t>
        </w:r>
      </w:ins>
    </w:p>
    <w:p w14:paraId="455B4B97" w14:textId="77777777" w:rsidR="00AC1E97" w:rsidRPr="005101EE" w:rsidRDefault="00AC1E97" w:rsidP="002B04EF">
      <w:pPr>
        <w:spacing w:line="360" w:lineRule="auto"/>
        <w:jc w:val="both"/>
        <w:rPr>
          <w:ins w:id="3583" w:author="YENDAPALLY, NISHITHA" w:date="2022-07-28T23:15:00Z"/>
        </w:rPr>
        <w:pPrChange w:id="3584" w:author="Avdesh Mishra" w:date="2022-07-31T23:31:00Z">
          <w:pPr>
            <w:shd w:val="clear" w:color="auto" w:fill="F7F7F7"/>
            <w:spacing w:line="291" w:lineRule="atLeast"/>
          </w:pPr>
        </w:pPrChange>
      </w:pPr>
      <w:proofErr w:type="spellStart"/>
      <w:ins w:id="3585" w:author="YENDAPALLY, NISHITHA" w:date="2022-07-28T23:15:00Z">
        <w:r w:rsidRPr="005101EE">
          <w:t>y_pred</w:t>
        </w:r>
        <w:proofErr w:type="spellEnd"/>
        <w:r w:rsidRPr="005101EE">
          <w:t xml:space="preserve">= </w:t>
        </w:r>
        <w:proofErr w:type="spellStart"/>
        <w:r w:rsidRPr="005101EE">
          <w:t>cross_val_predict</w:t>
        </w:r>
        <w:proofErr w:type="spellEnd"/>
        <w:r w:rsidRPr="005101EE">
          <w:t>(</w:t>
        </w:r>
        <w:proofErr w:type="spellStart"/>
        <w:proofErr w:type="gramStart"/>
        <w:r w:rsidRPr="005101EE">
          <w:t>model,X</w:t>
        </w:r>
        <w:proofErr w:type="gramEnd"/>
        <w:r w:rsidRPr="005101EE">
          <w:t>_train,y_train,cv</w:t>
        </w:r>
        <w:proofErr w:type="spellEnd"/>
        <w:r w:rsidRPr="005101EE">
          <w:t>=10,n_jobs=-1)</w:t>
        </w:r>
      </w:ins>
    </w:p>
    <w:p w14:paraId="5A6FB1E7" w14:textId="77777777" w:rsidR="00AC1E97" w:rsidRPr="005101EE" w:rsidRDefault="00AC1E97" w:rsidP="002B04EF">
      <w:pPr>
        <w:spacing w:line="360" w:lineRule="auto"/>
        <w:jc w:val="both"/>
        <w:rPr>
          <w:ins w:id="3586" w:author="YENDAPALLY, NISHITHA" w:date="2022-07-28T23:15:00Z"/>
        </w:rPr>
        <w:pPrChange w:id="3587" w:author="Avdesh Mishra" w:date="2022-07-31T23:31:00Z">
          <w:pPr>
            <w:shd w:val="clear" w:color="auto" w:fill="F7F7F7"/>
            <w:spacing w:line="291" w:lineRule="atLeast"/>
          </w:pPr>
        </w:pPrChange>
      </w:pPr>
      <w:proofErr w:type="spellStart"/>
      <w:ins w:id="3588" w:author="YENDAPALLY, NISHITHA" w:date="2022-07-28T23:15:00Z">
        <w:r w:rsidRPr="005101EE">
          <w:t>outputFile</w:t>
        </w:r>
        <w:proofErr w:type="spellEnd"/>
        <w:r w:rsidRPr="005101EE">
          <w:t>=</w:t>
        </w:r>
        <w:proofErr w:type="gramStart"/>
        <w:r w:rsidRPr="005101EE">
          <w:t>open(</w:t>
        </w:r>
        <w:proofErr w:type="gramEnd"/>
        <w:r w:rsidRPr="005101EE">
          <w:t>'</w:t>
        </w:r>
        <w:proofErr w:type="spellStart"/>
        <w:r w:rsidRPr="005101EE">
          <w:t>Naive_Bayes_Final_Test_Results_cross</w:t>
        </w:r>
        <w:proofErr w:type="spellEnd"/>
        <w:r w:rsidRPr="005101EE">
          <w:t xml:space="preserve"> </w:t>
        </w:r>
        <w:proofErr w:type="spellStart"/>
        <w:r w:rsidRPr="005101EE">
          <w:t>validation.txt','a</w:t>
        </w:r>
        <w:proofErr w:type="spellEnd"/>
        <w:r w:rsidRPr="005101EE">
          <w:t>')</w:t>
        </w:r>
      </w:ins>
    </w:p>
    <w:p w14:paraId="0A08C0CA" w14:textId="77777777" w:rsidR="00AC1E97" w:rsidRPr="005101EE" w:rsidRDefault="00AC1E97" w:rsidP="002B04EF">
      <w:pPr>
        <w:spacing w:line="360" w:lineRule="auto"/>
        <w:jc w:val="both"/>
        <w:rPr>
          <w:ins w:id="3589" w:author="YENDAPALLY, NISHITHA" w:date="2022-07-28T23:15:00Z"/>
        </w:rPr>
        <w:pPrChange w:id="3590" w:author="Avdesh Mishra" w:date="2022-07-31T23:31:00Z">
          <w:pPr>
            <w:shd w:val="clear" w:color="auto" w:fill="F7F7F7"/>
            <w:spacing w:line="291" w:lineRule="atLeast"/>
          </w:pPr>
        </w:pPrChange>
      </w:pPr>
      <w:ins w:id="3591" w:author="YENDAPALLY, NISHITHA" w:date="2022-07-28T23:15:00Z">
        <w:r w:rsidRPr="005101EE">
          <w:t xml:space="preserve">confusion= </w:t>
        </w:r>
        <w:proofErr w:type="spellStart"/>
        <w:r w:rsidRPr="005101EE">
          <w:t>confusion_</w:t>
        </w:r>
        <w:proofErr w:type="gramStart"/>
        <w:r w:rsidRPr="005101EE">
          <w:t>matrix</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0CD8BF02" w14:textId="77777777" w:rsidR="00AC1E97" w:rsidRPr="005101EE" w:rsidRDefault="00AC1E97" w:rsidP="002B04EF">
      <w:pPr>
        <w:spacing w:line="360" w:lineRule="auto"/>
        <w:jc w:val="both"/>
        <w:rPr>
          <w:ins w:id="3592" w:author="YENDAPALLY, NISHITHA" w:date="2022-07-28T23:15:00Z"/>
        </w:rPr>
        <w:pPrChange w:id="3593" w:author="Avdesh Mishra" w:date="2022-07-31T23:31:00Z">
          <w:pPr>
            <w:shd w:val="clear" w:color="auto" w:fill="F7F7F7"/>
            <w:spacing w:line="291" w:lineRule="atLeast"/>
          </w:pPr>
        </w:pPrChange>
      </w:pPr>
      <w:ins w:id="3594" w:author="YENDAPALLY, NISHITHA" w:date="2022-07-28T23:15:00Z">
        <w:r w:rsidRPr="005101EE">
          <w:t xml:space="preserve">TP= </w:t>
        </w:r>
        <w:proofErr w:type="gramStart"/>
        <w:r w:rsidRPr="005101EE">
          <w:t>confusion[</w:t>
        </w:r>
        <w:proofErr w:type="gramEnd"/>
        <w:r w:rsidRPr="005101EE">
          <w:t>1,1]</w:t>
        </w:r>
      </w:ins>
    </w:p>
    <w:p w14:paraId="722456FC" w14:textId="77777777" w:rsidR="00AC1E97" w:rsidRPr="005101EE" w:rsidRDefault="00AC1E97" w:rsidP="002B04EF">
      <w:pPr>
        <w:spacing w:line="360" w:lineRule="auto"/>
        <w:jc w:val="both"/>
        <w:rPr>
          <w:ins w:id="3595" w:author="YENDAPALLY, NISHITHA" w:date="2022-07-28T23:15:00Z"/>
        </w:rPr>
        <w:pPrChange w:id="3596" w:author="Avdesh Mishra" w:date="2022-07-31T23:31:00Z">
          <w:pPr>
            <w:shd w:val="clear" w:color="auto" w:fill="F7F7F7"/>
            <w:spacing w:line="291" w:lineRule="atLeast"/>
          </w:pPr>
        </w:pPrChange>
      </w:pPr>
      <w:ins w:id="3597" w:author="YENDAPALLY, NISHITHA" w:date="2022-07-28T23:15:00Z">
        <w:r w:rsidRPr="005101EE">
          <w:t xml:space="preserve">TN= </w:t>
        </w:r>
        <w:proofErr w:type="gramStart"/>
        <w:r w:rsidRPr="005101EE">
          <w:t>confusion[</w:t>
        </w:r>
        <w:proofErr w:type="gramEnd"/>
        <w:r w:rsidRPr="005101EE">
          <w:t>0,0]</w:t>
        </w:r>
      </w:ins>
    </w:p>
    <w:p w14:paraId="772A08A4" w14:textId="77777777" w:rsidR="00AC1E97" w:rsidRPr="005101EE" w:rsidRDefault="00AC1E97" w:rsidP="002B04EF">
      <w:pPr>
        <w:spacing w:line="360" w:lineRule="auto"/>
        <w:jc w:val="both"/>
        <w:rPr>
          <w:ins w:id="3598" w:author="YENDAPALLY, NISHITHA" w:date="2022-07-28T23:15:00Z"/>
        </w:rPr>
        <w:pPrChange w:id="3599" w:author="Avdesh Mishra" w:date="2022-07-31T23:31:00Z">
          <w:pPr>
            <w:shd w:val="clear" w:color="auto" w:fill="F7F7F7"/>
            <w:spacing w:line="291" w:lineRule="atLeast"/>
          </w:pPr>
        </w:pPrChange>
      </w:pPr>
      <w:ins w:id="3600" w:author="YENDAPALLY, NISHITHA" w:date="2022-07-28T23:15:00Z">
        <w:r w:rsidRPr="005101EE">
          <w:t xml:space="preserve">FP= </w:t>
        </w:r>
        <w:proofErr w:type="gramStart"/>
        <w:r w:rsidRPr="005101EE">
          <w:t>confusion[</w:t>
        </w:r>
        <w:proofErr w:type="gramEnd"/>
        <w:r w:rsidRPr="005101EE">
          <w:t>0,1]</w:t>
        </w:r>
      </w:ins>
    </w:p>
    <w:p w14:paraId="229A689A" w14:textId="77777777" w:rsidR="00AC1E97" w:rsidRPr="005101EE" w:rsidRDefault="00AC1E97" w:rsidP="002B04EF">
      <w:pPr>
        <w:spacing w:line="360" w:lineRule="auto"/>
        <w:jc w:val="both"/>
        <w:rPr>
          <w:ins w:id="3601" w:author="YENDAPALLY, NISHITHA" w:date="2022-07-28T23:15:00Z"/>
        </w:rPr>
        <w:pPrChange w:id="3602" w:author="Avdesh Mishra" w:date="2022-07-31T23:31:00Z">
          <w:pPr>
            <w:shd w:val="clear" w:color="auto" w:fill="F7F7F7"/>
            <w:spacing w:line="291" w:lineRule="atLeast"/>
          </w:pPr>
        </w:pPrChange>
      </w:pPr>
      <w:ins w:id="3603" w:author="YENDAPALLY, NISHITHA" w:date="2022-07-28T23:15:00Z">
        <w:r w:rsidRPr="005101EE">
          <w:t xml:space="preserve">FN= </w:t>
        </w:r>
        <w:proofErr w:type="gramStart"/>
        <w:r w:rsidRPr="005101EE">
          <w:t>confusion[</w:t>
        </w:r>
        <w:proofErr w:type="gramEnd"/>
        <w:r w:rsidRPr="005101EE">
          <w:t>1,0]</w:t>
        </w:r>
      </w:ins>
    </w:p>
    <w:p w14:paraId="18AB9A83" w14:textId="77777777" w:rsidR="00AC1E97" w:rsidRPr="005101EE" w:rsidRDefault="00AC1E97" w:rsidP="002B04EF">
      <w:pPr>
        <w:spacing w:line="360" w:lineRule="auto"/>
        <w:jc w:val="both"/>
        <w:rPr>
          <w:ins w:id="3604" w:author="YENDAPALLY, NISHITHA" w:date="2022-07-28T23:15:00Z"/>
        </w:rPr>
        <w:pPrChange w:id="3605" w:author="Avdesh Mishra" w:date="2022-07-31T23:31:00Z">
          <w:pPr>
            <w:shd w:val="clear" w:color="auto" w:fill="F7F7F7"/>
            <w:spacing w:line="291" w:lineRule="atLeast"/>
          </w:pPr>
        </w:pPrChange>
      </w:pPr>
      <w:ins w:id="3606" w:author="YENDAPALLY, NISHITHA" w:date="2022-07-28T23:15:00Z">
        <w:r w:rsidRPr="005101EE">
          <w:t>#</w:t>
        </w:r>
        <w:proofErr w:type="gramStart"/>
        <w:r w:rsidRPr="005101EE">
          <w:t>specificity</w:t>
        </w:r>
        <w:proofErr w:type="gramEnd"/>
      </w:ins>
    </w:p>
    <w:p w14:paraId="0A5360C5" w14:textId="77777777" w:rsidR="00AC1E97" w:rsidRPr="005101EE" w:rsidRDefault="00AC1E97" w:rsidP="002B04EF">
      <w:pPr>
        <w:spacing w:line="360" w:lineRule="auto"/>
        <w:jc w:val="both"/>
        <w:rPr>
          <w:ins w:id="3607" w:author="YENDAPALLY, NISHITHA" w:date="2022-07-28T23:15:00Z"/>
        </w:rPr>
        <w:pPrChange w:id="3608" w:author="Avdesh Mishra" w:date="2022-07-31T23:31:00Z">
          <w:pPr>
            <w:shd w:val="clear" w:color="auto" w:fill="F7F7F7"/>
            <w:spacing w:line="291" w:lineRule="atLeast"/>
          </w:pPr>
        </w:pPrChange>
      </w:pPr>
      <w:proofErr w:type="spellStart"/>
      <w:ins w:id="3609" w:author="YENDAPALLY, NISHITHA" w:date="2022-07-28T23:15:00Z">
        <w:r w:rsidRPr="005101EE">
          <w:lastRenderedPageBreak/>
          <w:t>Spe_cla</w:t>
        </w:r>
        <w:proofErr w:type="spellEnd"/>
        <w:r w:rsidRPr="005101EE">
          <w:t>=(TN/</w:t>
        </w:r>
        <w:proofErr w:type="gramStart"/>
        <w:r w:rsidRPr="005101EE">
          <w:t>float(</w:t>
        </w:r>
        <w:proofErr w:type="gramEnd"/>
        <w:r w:rsidRPr="005101EE">
          <w:t>TN+FP))</w:t>
        </w:r>
      </w:ins>
    </w:p>
    <w:p w14:paraId="3BB41C7D" w14:textId="77777777" w:rsidR="00AC1E97" w:rsidRPr="005101EE" w:rsidRDefault="00AC1E97" w:rsidP="002B04EF">
      <w:pPr>
        <w:spacing w:line="360" w:lineRule="auto"/>
        <w:jc w:val="both"/>
        <w:rPr>
          <w:ins w:id="3610" w:author="YENDAPALLY, NISHITHA" w:date="2022-07-28T23:15:00Z"/>
        </w:rPr>
        <w:pPrChange w:id="3611" w:author="Avdesh Mishra" w:date="2022-07-31T23:31:00Z">
          <w:pPr>
            <w:shd w:val="clear" w:color="auto" w:fill="F7F7F7"/>
            <w:spacing w:line="291" w:lineRule="atLeast"/>
          </w:pPr>
        </w:pPrChange>
      </w:pPr>
      <w:proofErr w:type="spellStart"/>
      <w:ins w:id="3612" w:author="YENDAPALLY, NISHITHA" w:date="2022-07-28T23:15:00Z">
        <w:r w:rsidRPr="005101EE">
          <w:t>Acc_Bal</w:t>
        </w:r>
        <w:proofErr w:type="spellEnd"/>
        <w:r w:rsidRPr="005101EE">
          <w:t>= 0.5*((TP/</w:t>
        </w:r>
        <w:proofErr w:type="gramStart"/>
        <w:r w:rsidRPr="005101EE">
          <w:t>float(</w:t>
        </w:r>
        <w:proofErr w:type="gramEnd"/>
        <w:r w:rsidRPr="005101EE">
          <w:t>TP+FN))+(TN/float(TN+FP)))</w:t>
        </w:r>
      </w:ins>
    </w:p>
    <w:p w14:paraId="07B5C6B9" w14:textId="77777777" w:rsidR="00AC1E97" w:rsidRPr="005101EE" w:rsidRDefault="00AC1E97" w:rsidP="002B04EF">
      <w:pPr>
        <w:spacing w:line="360" w:lineRule="auto"/>
        <w:jc w:val="both"/>
        <w:rPr>
          <w:ins w:id="3613" w:author="YENDAPALLY, NISHITHA" w:date="2022-07-28T23:15:00Z"/>
        </w:rPr>
        <w:pPrChange w:id="3614" w:author="Avdesh Mishra" w:date="2022-07-31T23:31:00Z">
          <w:pPr>
            <w:shd w:val="clear" w:color="auto" w:fill="F7F7F7"/>
            <w:spacing w:line="291" w:lineRule="atLeast"/>
          </w:pPr>
        </w:pPrChange>
      </w:pPr>
      <w:proofErr w:type="spellStart"/>
      <w:ins w:id="3615" w:author="YENDAPALLY, NISHITHA" w:date="2022-07-28T23:15:00Z">
        <w:r w:rsidRPr="005101EE">
          <w:t>MCC_cla</w:t>
        </w:r>
        <w:proofErr w:type="spellEnd"/>
        <w:r w:rsidRPr="005101EE">
          <w:t xml:space="preserve">= </w:t>
        </w:r>
        <w:proofErr w:type="spellStart"/>
        <w:r w:rsidRPr="005101EE">
          <w:t>matthews_</w:t>
        </w:r>
        <w:proofErr w:type="gramStart"/>
        <w:r w:rsidRPr="005101EE">
          <w:t>corrcoef</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63955C7B" w14:textId="77777777" w:rsidR="00AC1E97" w:rsidRPr="005101EE" w:rsidRDefault="00AC1E97" w:rsidP="002B04EF">
      <w:pPr>
        <w:spacing w:line="360" w:lineRule="auto"/>
        <w:jc w:val="both"/>
        <w:rPr>
          <w:ins w:id="3616" w:author="YENDAPALLY, NISHITHA" w:date="2022-07-28T23:15:00Z"/>
        </w:rPr>
        <w:pPrChange w:id="3617" w:author="Avdesh Mishra" w:date="2022-07-31T23:31:00Z">
          <w:pPr>
            <w:shd w:val="clear" w:color="auto" w:fill="F7F7F7"/>
            <w:spacing w:line="291" w:lineRule="atLeast"/>
          </w:pPr>
        </w:pPrChange>
      </w:pPr>
      <w:ins w:id="3618" w:author="YENDAPALLY, NISHITHA" w:date="2022-07-28T23:15:00Z">
        <w:r w:rsidRPr="005101EE">
          <w:t>F1_cla=f1_</w:t>
        </w:r>
        <w:proofErr w:type="gramStart"/>
        <w:r w:rsidRPr="005101EE">
          <w:t>score(</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7409BA24" w14:textId="77777777" w:rsidR="00AC1E97" w:rsidRPr="005101EE" w:rsidRDefault="00AC1E97" w:rsidP="002B04EF">
      <w:pPr>
        <w:spacing w:line="360" w:lineRule="auto"/>
        <w:jc w:val="both"/>
        <w:rPr>
          <w:ins w:id="3619" w:author="YENDAPALLY, NISHITHA" w:date="2022-07-28T23:15:00Z"/>
        </w:rPr>
        <w:pPrChange w:id="3620" w:author="Avdesh Mishra" w:date="2022-07-31T23:31:00Z">
          <w:pPr>
            <w:shd w:val="clear" w:color="auto" w:fill="F7F7F7"/>
            <w:spacing w:line="291" w:lineRule="atLeast"/>
          </w:pPr>
        </w:pPrChange>
      </w:pPr>
      <w:proofErr w:type="spellStart"/>
      <w:ins w:id="3621" w:author="YENDAPALLY, NISHITHA" w:date="2022-07-28T23:15:00Z">
        <w:r w:rsidRPr="005101EE">
          <w:t>PREC_cla</w:t>
        </w:r>
        <w:proofErr w:type="spellEnd"/>
        <w:r w:rsidRPr="005101EE">
          <w:t>=</w:t>
        </w:r>
        <w:proofErr w:type="spellStart"/>
        <w:r w:rsidRPr="005101EE">
          <w:t>precision_</w:t>
        </w:r>
        <w:proofErr w:type="gramStart"/>
        <w:r w:rsidRPr="005101EE">
          <w:t>score</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3436E0A7" w14:textId="77777777" w:rsidR="00AC1E97" w:rsidRPr="005101EE" w:rsidRDefault="00AC1E97" w:rsidP="002B04EF">
      <w:pPr>
        <w:spacing w:line="360" w:lineRule="auto"/>
        <w:jc w:val="both"/>
        <w:rPr>
          <w:ins w:id="3622" w:author="YENDAPALLY, NISHITHA" w:date="2022-07-28T23:15:00Z"/>
        </w:rPr>
        <w:pPrChange w:id="3623" w:author="Avdesh Mishra" w:date="2022-07-31T23:31:00Z">
          <w:pPr>
            <w:shd w:val="clear" w:color="auto" w:fill="F7F7F7"/>
            <w:spacing w:line="291" w:lineRule="atLeast"/>
          </w:pPr>
        </w:pPrChange>
      </w:pPr>
      <w:proofErr w:type="spellStart"/>
      <w:ins w:id="3624" w:author="YENDAPALLY, NISHITHA" w:date="2022-07-28T23:15:00Z">
        <w:r w:rsidRPr="005101EE">
          <w:t>REC_cla</w:t>
        </w:r>
        <w:proofErr w:type="spellEnd"/>
        <w:r w:rsidRPr="005101EE">
          <w:t xml:space="preserve">= </w:t>
        </w:r>
        <w:proofErr w:type="spellStart"/>
        <w:r w:rsidRPr="005101EE">
          <w:t>recall_</w:t>
        </w:r>
        <w:proofErr w:type="gramStart"/>
        <w:r w:rsidRPr="005101EE">
          <w:t>score</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38553DF6" w14:textId="77777777" w:rsidR="00AC1E97" w:rsidRPr="005101EE" w:rsidRDefault="00AC1E97" w:rsidP="002B04EF">
      <w:pPr>
        <w:spacing w:line="360" w:lineRule="auto"/>
        <w:jc w:val="both"/>
        <w:rPr>
          <w:ins w:id="3625" w:author="YENDAPALLY, NISHITHA" w:date="2022-07-28T23:15:00Z"/>
        </w:rPr>
        <w:pPrChange w:id="3626" w:author="Avdesh Mishra" w:date="2022-07-31T23:31:00Z">
          <w:pPr>
            <w:shd w:val="clear" w:color="auto" w:fill="F7F7F7"/>
            <w:spacing w:line="291" w:lineRule="atLeast"/>
          </w:pPr>
        </w:pPrChange>
      </w:pPr>
      <w:proofErr w:type="spellStart"/>
      <w:ins w:id="3627" w:author="YENDAPALLY, NISHITHA" w:date="2022-07-28T23:15:00Z">
        <w:r w:rsidRPr="005101EE">
          <w:t>Accuracy_cla</w:t>
        </w:r>
        <w:proofErr w:type="spellEnd"/>
        <w:r w:rsidRPr="005101EE">
          <w:t xml:space="preserve">= </w:t>
        </w:r>
        <w:proofErr w:type="spellStart"/>
        <w:r w:rsidRPr="005101EE">
          <w:t>accuracy_</w:t>
        </w:r>
        <w:proofErr w:type="gramStart"/>
        <w:r w:rsidRPr="005101EE">
          <w:t>score</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3936D14C" w14:textId="77777777" w:rsidR="00AC1E97" w:rsidRPr="005101EE" w:rsidRDefault="00AC1E97" w:rsidP="002B04EF">
      <w:pPr>
        <w:spacing w:line="360" w:lineRule="auto"/>
        <w:jc w:val="both"/>
        <w:rPr>
          <w:ins w:id="3628" w:author="YENDAPALLY, NISHITHA" w:date="2022-07-28T23:15:00Z"/>
        </w:rPr>
        <w:pPrChange w:id="3629" w:author="Avdesh Mishra" w:date="2022-07-31T23:31:00Z">
          <w:pPr>
            <w:shd w:val="clear" w:color="auto" w:fill="F7F7F7"/>
            <w:spacing w:line="291" w:lineRule="atLeast"/>
          </w:pPr>
        </w:pPrChange>
      </w:pPr>
      <w:ins w:id="3630" w:author="YENDAPALLY, NISHITHA" w:date="2022-07-28T23:15:00Z">
        <w:r w:rsidRPr="005101EE">
          <w:t>Results='TFIDF Cross validation Results: \n'</w:t>
        </w:r>
      </w:ins>
    </w:p>
    <w:p w14:paraId="07081CAA" w14:textId="77777777" w:rsidR="00AC1E97" w:rsidRPr="005101EE" w:rsidRDefault="00AC1E97" w:rsidP="002B04EF">
      <w:pPr>
        <w:spacing w:line="360" w:lineRule="auto"/>
        <w:jc w:val="both"/>
        <w:rPr>
          <w:ins w:id="3631" w:author="YENDAPALLY, NISHITHA" w:date="2022-07-28T23:15:00Z"/>
        </w:rPr>
        <w:pPrChange w:id="3632" w:author="Avdesh Mishra" w:date="2022-07-31T23:31:00Z">
          <w:pPr>
            <w:shd w:val="clear" w:color="auto" w:fill="F7F7F7"/>
            <w:spacing w:line="291" w:lineRule="atLeast"/>
          </w:pPr>
        </w:pPrChange>
      </w:pPr>
      <w:proofErr w:type="spellStart"/>
      <w:ins w:id="3633" w:author="YENDAPALLY, NISHITHA" w:date="2022-07-28T23:15:00Z">
        <w:r w:rsidRPr="005101EE">
          <w:t>outputFile.write</w:t>
        </w:r>
        <w:proofErr w:type="spellEnd"/>
        <w:r w:rsidRPr="005101EE">
          <w:t>(</w:t>
        </w:r>
        <w:proofErr w:type="gramStart"/>
        <w:r w:rsidRPr="005101EE">
          <w:t>str(</w:t>
        </w:r>
        <w:proofErr w:type="gramEnd"/>
        <w:r w:rsidRPr="005101EE">
          <w:t>Results)+'\n')</w:t>
        </w:r>
      </w:ins>
    </w:p>
    <w:p w14:paraId="5D40673E" w14:textId="77777777" w:rsidR="00AC1E97" w:rsidRPr="005101EE" w:rsidRDefault="00AC1E97" w:rsidP="002B04EF">
      <w:pPr>
        <w:spacing w:line="360" w:lineRule="auto"/>
        <w:jc w:val="both"/>
        <w:rPr>
          <w:ins w:id="3634" w:author="YENDAPALLY, NISHITHA" w:date="2022-07-28T23:15:00Z"/>
        </w:rPr>
        <w:pPrChange w:id="3635" w:author="Avdesh Mishra" w:date="2022-07-31T23:31:00Z">
          <w:pPr>
            <w:shd w:val="clear" w:color="auto" w:fill="F7F7F7"/>
            <w:spacing w:line="291" w:lineRule="atLeast"/>
          </w:pPr>
        </w:pPrChange>
      </w:pPr>
      <w:proofErr w:type="spellStart"/>
      <w:ins w:id="3636" w:author="YENDAPALLY, NISHITHA" w:date="2022-07-28T23:15:00Z">
        <w:r w:rsidRPr="005101EE">
          <w:t>outputFile.write</w:t>
        </w:r>
        <w:proofErr w:type="spellEnd"/>
        <w:r w:rsidRPr="005101EE">
          <w:t>('TP=%f\</w:t>
        </w:r>
        <w:proofErr w:type="spellStart"/>
        <w:r w:rsidRPr="005101EE">
          <w:t>n'%TP</w:t>
        </w:r>
        <w:proofErr w:type="spellEnd"/>
        <w:r w:rsidRPr="005101EE">
          <w:t>)</w:t>
        </w:r>
      </w:ins>
    </w:p>
    <w:p w14:paraId="0AC5AC4A" w14:textId="77777777" w:rsidR="00AC1E97" w:rsidRPr="005101EE" w:rsidRDefault="00AC1E97" w:rsidP="002B04EF">
      <w:pPr>
        <w:spacing w:line="360" w:lineRule="auto"/>
        <w:jc w:val="both"/>
        <w:rPr>
          <w:ins w:id="3637" w:author="YENDAPALLY, NISHITHA" w:date="2022-07-28T23:15:00Z"/>
        </w:rPr>
        <w:pPrChange w:id="3638" w:author="Avdesh Mishra" w:date="2022-07-31T23:31:00Z">
          <w:pPr>
            <w:shd w:val="clear" w:color="auto" w:fill="F7F7F7"/>
            <w:spacing w:line="291" w:lineRule="atLeast"/>
          </w:pPr>
        </w:pPrChange>
      </w:pPr>
      <w:proofErr w:type="spellStart"/>
      <w:ins w:id="3639" w:author="YENDAPALLY, NISHITHA" w:date="2022-07-28T23:15:00Z">
        <w:r w:rsidRPr="005101EE">
          <w:t>outputFile.write</w:t>
        </w:r>
        <w:proofErr w:type="spellEnd"/>
        <w:r w:rsidRPr="005101EE">
          <w:t>('FP= %f\</w:t>
        </w:r>
        <w:proofErr w:type="spellStart"/>
        <w:r w:rsidRPr="005101EE">
          <w:t>n'%FP</w:t>
        </w:r>
        <w:proofErr w:type="spellEnd"/>
        <w:r w:rsidRPr="005101EE">
          <w:t>)</w:t>
        </w:r>
      </w:ins>
    </w:p>
    <w:p w14:paraId="5C6F4289" w14:textId="77777777" w:rsidR="00AC1E97" w:rsidRPr="005101EE" w:rsidRDefault="00AC1E97" w:rsidP="002B04EF">
      <w:pPr>
        <w:spacing w:line="360" w:lineRule="auto"/>
        <w:jc w:val="both"/>
        <w:rPr>
          <w:ins w:id="3640" w:author="YENDAPALLY, NISHITHA" w:date="2022-07-28T23:15:00Z"/>
        </w:rPr>
        <w:pPrChange w:id="3641" w:author="Avdesh Mishra" w:date="2022-07-31T23:31:00Z">
          <w:pPr>
            <w:shd w:val="clear" w:color="auto" w:fill="F7F7F7"/>
            <w:spacing w:line="291" w:lineRule="atLeast"/>
          </w:pPr>
        </w:pPrChange>
      </w:pPr>
      <w:proofErr w:type="spellStart"/>
      <w:ins w:id="3642" w:author="YENDAPALLY, NISHITHA" w:date="2022-07-28T23:15:00Z">
        <w:r w:rsidRPr="005101EE">
          <w:t>outputFile.write</w:t>
        </w:r>
        <w:proofErr w:type="spellEnd"/>
        <w:r w:rsidRPr="005101EE">
          <w:t>('TN= %f\</w:t>
        </w:r>
        <w:proofErr w:type="spellStart"/>
        <w:r w:rsidRPr="005101EE">
          <w:t>n'%TN</w:t>
        </w:r>
        <w:proofErr w:type="spellEnd"/>
        <w:r w:rsidRPr="005101EE">
          <w:t>)</w:t>
        </w:r>
      </w:ins>
    </w:p>
    <w:p w14:paraId="33586FB1" w14:textId="77777777" w:rsidR="00AC1E97" w:rsidRPr="005101EE" w:rsidRDefault="00AC1E97" w:rsidP="002B04EF">
      <w:pPr>
        <w:spacing w:line="360" w:lineRule="auto"/>
        <w:jc w:val="both"/>
        <w:rPr>
          <w:ins w:id="3643" w:author="YENDAPALLY, NISHITHA" w:date="2022-07-28T23:15:00Z"/>
        </w:rPr>
        <w:pPrChange w:id="3644" w:author="Avdesh Mishra" w:date="2022-07-31T23:31:00Z">
          <w:pPr>
            <w:shd w:val="clear" w:color="auto" w:fill="F7F7F7"/>
            <w:spacing w:line="291" w:lineRule="atLeast"/>
          </w:pPr>
        </w:pPrChange>
      </w:pPr>
      <w:proofErr w:type="spellStart"/>
      <w:ins w:id="3645" w:author="YENDAPALLY, NISHITHA" w:date="2022-07-28T23:15:00Z">
        <w:r w:rsidRPr="005101EE">
          <w:t>outputFile.write</w:t>
        </w:r>
        <w:proofErr w:type="spellEnd"/>
        <w:r w:rsidRPr="005101EE">
          <w:t>('FN= %f\</w:t>
        </w:r>
        <w:proofErr w:type="spellStart"/>
        <w:r w:rsidRPr="005101EE">
          <w:t>n'%FN</w:t>
        </w:r>
        <w:proofErr w:type="spellEnd"/>
        <w:r w:rsidRPr="005101EE">
          <w:t>)</w:t>
        </w:r>
      </w:ins>
    </w:p>
    <w:p w14:paraId="62C19EAF" w14:textId="77777777" w:rsidR="00AC1E97" w:rsidRPr="005101EE" w:rsidRDefault="00AC1E97" w:rsidP="002B04EF">
      <w:pPr>
        <w:spacing w:line="360" w:lineRule="auto"/>
        <w:jc w:val="both"/>
        <w:rPr>
          <w:ins w:id="3646" w:author="YENDAPALLY, NISHITHA" w:date="2022-07-28T23:15:00Z"/>
        </w:rPr>
        <w:pPrChange w:id="3647" w:author="Avdesh Mishra" w:date="2022-07-31T23:31:00Z">
          <w:pPr>
            <w:shd w:val="clear" w:color="auto" w:fill="F7F7F7"/>
            <w:spacing w:line="291" w:lineRule="atLeast"/>
          </w:pPr>
        </w:pPrChange>
      </w:pPr>
      <w:proofErr w:type="spellStart"/>
      <w:ins w:id="3648" w:author="YENDAPALLY, NISHITHA" w:date="2022-07-28T23:15:00Z">
        <w:r w:rsidRPr="005101EE">
          <w:t>outputFile.write</w:t>
        </w:r>
        <w:proofErr w:type="spellEnd"/>
        <w:r w:rsidRPr="005101EE">
          <w:t>('Recall/</w:t>
        </w:r>
        <w:proofErr w:type="spellStart"/>
        <w:r w:rsidRPr="005101EE">
          <w:t>sensivity</w:t>
        </w:r>
        <w:proofErr w:type="spellEnd"/>
        <w:r w:rsidRPr="005101EE">
          <w:t>=%.5f\n'%</w:t>
        </w:r>
        <w:proofErr w:type="spellStart"/>
        <w:r w:rsidRPr="005101EE">
          <w:t>REC_cla</w:t>
        </w:r>
        <w:proofErr w:type="spellEnd"/>
        <w:r w:rsidRPr="005101EE">
          <w:t>)</w:t>
        </w:r>
      </w:ins>
    </w:p>
    <w:p w14:paraId="38F1810F" w14:textId="77777777" w:rsidR="00AC1E97" w:rsidRPr="005101EE" w:rsidRDefault="00AC1E97" w:rsidP="002B04EF">
      <w:pPr>
        <w:spacing w:line="360" w:lineRule="auto"/>
        <w:jc w:val="both"/>
        <w:rPr>
          <w:ins w:id="3649" w:author="YENDAPALLY, NISHITHA" w:date="2022-07-28T23:15:00Z"/>
        </w:rPr>
        <w:pPrChange w:id="3650" w:author="Avdesh Mishra" w:date="2022-07-31T23:31:00Z">
          <w:pPr>
            <w:shd w:val="clear" w:color="auto" w:fill="F7F7F7"/>
            <w:spacing w:line="291" w:lineRule="atLeast"/>
          </w:pPr>
        </w:pPrChange>
      </w:pPr>
      <w:proofErr w:type="spellStart"/>
      <w:ins w:id="3651" w:author="YENDAPALLY, NISHITHA" w:date="2022-07-28T23:15:00Z">
        <w:r w:rsidRPr="005101EE">
          <w:t>outputFile.write</w:t>
        </w:r>
        <w:proofErr w:type="spellEnd"/>
        <w:r w:rsidRPr="005101EE">
          <w:t>('specificity= %.5f\n'%</w:t>
        </w:r>
        <w:proofErr w:type="spellStart"/>
        <w:r w:rsidRPr="005101EE">
          <w:t>Spe_cla</w:t>
        </w:r>
        <w:proofErr w:type="spellEnd"/>
        <w:r w:rsidRPr="005101EE">
          <w:t>)</w:t>
        </w:r>
      </w:ins>
    </w:p>
    <w:p w14:paraId="23F0DBFE" w14:textId="77777777" w:rsidR="00AC1E97" w:rsidRPr="005101EE" w:rsidRDefault="00AC1E97" w:rsidP="002B04EF">
      <w:pPr>
        <w:spacing w:line="360" w:lineRule="auto"/>
        <w:jc w:val="both"/>
        <w:rPr>
          <w:ins w:id="3652" w:author="YENDAPALLY, NISHITHA" w:date="2022-07-28T23:15:00Z"/>
        </w:rPr>
        <w:pPrChange w:id="3653" w:author="Avdesh Mishra" w:date="2022-07-31T23:31:00Z">
          <w:pPr>
            <w:shd w:val="clear" w:color="auto" w:fill="F7F7F7"/>
            <w:spacing w:line="291" w:lineRule="atLeast"/>
          </w:pPr>
        </w:pPrChange>
      </w:pPr>
      <w:proofErr w:type="spellStart"/>
      <w:ins w:id="3654" w:author="YENDAPALLY, NISHITHA" w:date="2022-07-28T23:15:00Z">
        <w:r w:rsidRPr="005101EE">
          <w:t>outputFile.write</w:t>
        </w:r>
        <w:proofErr w:type="spellEnd"/>
        <w:r w:rsidRPr="005101EE">
          <w:t>('</w:t>
        </w:r>
        <w:proofErr w:type="spellStart"/>
        <w:r w:rsidRPr="005101EE">
          <w:t>Accuracy_balanced</w:t>
        </w:r>
        <w:proofErr w:type="spellEnd"/>
        <w:r w:rsidRPr="005101EE">
          <w:t>= %.5f\n'%</w:t>
        </w:r>
        <w:proofErr w:type="spellStart"/>
        <w:r w:rsidRPr="005101EE">
          <w:t>Acc_Bal</w:t>
        </w:r>
        <w:proofErr w:type="spellEnd"/>
        <w:r w:rsidRPr="005101EE">
          <w:t>)</w:t>
        </w:r>
      </w:ins>
    </w:p>
    <w:p w14:paraId="6A3453F2" w14:textId="77777777" w:rsidR="00AC1E97" w:rsidRPr="005101EE" w:rsidRDefault="00AC1E97" w:rsidP="002B04EF">
      <w:pPr>
        <w:spacing w:line="360" w:lineRule="auto"/>
        <w:jc w:val="both"/>
        <w:rPr>
          <w:ins w:id="3655" w:author="YENDAPALLY, NISHITHA" w:date="2022-07-28T23:15:00Z"/>
        </w:rPr>
        <w:pPrChange w:id="3656" w:author="Avdesh Mishra" w:date="2022-07-31T23:31:00Z">
          <w:pPr>
            <w:shd w:val="clear" w:color="auto" w:fill="F7F7F7"/>
            <w:spacing w:line="291" w:lineRule="atLeast"/>
          </w:pPr>
        </w:pPrChange>
      </w:pPr>
      <w:proofErr w:type="spellStart"/>
      <w:ins w:id="3657" w:author="YENDAPALLY, NISHITHA" w:date="2022-07-28T23:15:00Z">
        <w:r w:rsidRPr="005101EE">
          <w:t>outputFile.write</w:t>
        </w:r>
        <w:proofErr w:type="spellEnd"/>
        <w:r w:rsidRPr="005101EE">
          <w:t>('overall Accuracy= %.5f\n'%</w:t>
        </w:r>
        <w:proofErr w:type="spellStart"/>
        <w:r w:rsidRPr="005101EE">
          <w:t>Accuracy_cla</w:t>
        </w:r>
        <w:proofErr w:type="spellEnd"/>
        <w:r w:rsidRPr="005101EE">
          <w:t>)</w:t>
        </w:r>
      </w:ins>
    </w:p>
    <w:p w14:paraId="74855F5A" w14:textId="77777777" w:rsidR="00AC1E97" w:rsidRPr="005101EE" w:rsidRDefault="00AC1E97" w:rsidP="002B04EF">
      <w:pPr>
        <w:spacing w:line="360" w:lineRule="auto"/>
        <w:jc w:val="both"/>
        <w:rPr>
          <w:ins w:id="3658" w:author="YENDAPALLY, NISHITHA" w:date="2022-07-28T23:15:00Z"/>
        </w:rPr>
        <w:pPrChange w:id="3659" w:author="Avdesh Mishra" w:date="2022-07-31T23:31:00Z">
          <w:pPr>
            <w:shd w:val="clear" w:color="auto" w:fill="F7F7F7"/>
            <w:spacing w:line="291" w:lineRule="atLeast"/>
          </w:pPr>
        </w:pPrChange>
      </w:pPr>
      <w:proofErr w:type="spellStart"/>
      <w:ins w:id="3660" w:author="YENDAPALLY, NISHITHA" w:date="2022-07-28T23:15:00Z">
        <w:r w:rsidRPr="005101EE">
          <w:t>outputFile.write</w:t>
        </w:r>
        <w:proofErr w:type="spellEnd"/>
        <w:r w:rsidRPr="005101EE">
          <w:t>('precision=%.5f\n'%</w:t>
        </w:r>
        <w:proofErr w:type="spellStart"/>
        <w:r w:rsidRPr="005101EE">
          <w:t>PREC_cla</w:t>
        </w:r>
        <w:proofErr w:type="spellEnd"/>
        <w:r w:rsidRPr="005101EE">
          <w:t>)</w:t>
        </w:r>
      </w:ins>
    </w:p>
    <w:p w14:paraId="3BA7E3E0" w14:textId="77777777" w:rsidR="00AC1E97" w:rsidRPr="005101EE" w:rsidRDefault="00AC1E97" w:rsidP="002B04EF">
      <w:pPr>
        <w:spacing w:line="360" w:lineRule="auto"/>
        <w:jc w:val="both"/>
        <w:rPr>
          <w:ins w:id="3661" w:author="YENDAPALLY, NISHITHA" w:date="2022-07-28T23:15:00Z"/>
        </w:rPr>
        <w:pPrChange w:id="3662" w:author="Avdesh Mishra" w:date="2022-07-31T23:31:00Z">
          <w:pPr>
            <w:shd w:val="clear" w:color="auto" w:fill="F7F7F7"/>
            <w:spacing w:line="291" w:lineRule="atLeast"/>
          </w:pPr>
        </w:pPrChange>
      </w:pPr>
      <w:proofErr w:type="spellStart"/>
      <w:ins w:id="3663" w:author="YENDAPALLY, NISHITHA" w:date="2022-07-28T23:15:00Z">
        <w:r w:rsidRPr="005101EE">
          <w:t>outputFile.write</w:t>
        </w:r>
        <w:proofErr w:type="spellEnd"/>
        <w:r w:rsidRPr="005101EE">
          <w:t>('F1=%.5f\n'%F1_cla)</w:t>
        </w:r>
      </w:ins>
    </w:p>
    <w:p w14:paraId="32DDDCAC" w14:textId="77777777" w:rsidR="00AC1E97" w:rsidRPr="005101EE" w:rsidRDefault="00AC1E97" w:rsidP="002B04EF">
      <w:pPr>
        <w:spacing w:line="360" w:lineRule="auto"/>
        <w:jc w:val="both"/>
        <w:rPr>
          <w:ins w:id="3664" w:author="YENDAPALLY, NISHITHA" w:date="2022-07-28T23:15:00Z"/>
        </w:rPr>
        <w:pPrChange w:id="3665" w:author="Avdesh Mishra" w:date="2022-07-31T23:31:00Z">
          <w:pPr>
            <w:shd w:val="clear" w:color="auto" w:fill="F7F7F7"/>
            <w:spacing w:line="291" w:lineRule="atLeast"/>
          </w:pPr>
        </w:pPrChange>
      </w:pPr>
      <w:proofErr w:type="spellStart"/>
      <w:ins w:id="3666" w:author="YENDAPALLY, NISHITHA" w:date="2022-07-28T23:15:00Z">
        <w:r w:rsidRPr="005101EE">
          <w:t>outputFile.write</w:t>
        </w:r>
        <w:proofErr w:type="spellEnd"/>
        <w:r w:rsidRPr="005101EE">
          <w:t>('MCC= %.5f\n'%</w:t>
        </w:r>
        <w:proofErr w:type="spellStart"/>
        <w:r w:rsidRPr="005101EE">
          <w:t>MCC_cla</w:t>
        </w:r>
        <w:proofErr w:type="spellEnd"/>
        <w:r w:rsidRPr="005101EE">
          <w:t>)</w:t>
        </w:r>
      </w:ins>
    </w:p>
    <w:p w14:paraId="0467733A" w14:textId="77777777" w:rsidR="00AC1E97" w:rsidRPr="005101EE" w:rsidRDefault="00AC1E97" w:rsidP="002B04EF">
      <w:pPr>
        <w:spacing w:line="360" w:lineRule="auto"/>
        <w:jc w:val="both"/>
        <w:rPr>
          <w:ins w:id="3667" w:author="YENDAPALLY, NISHITHA" w:date="2022-07-28T23:15:00Z"/>
        </w:rPr>
        <w:pPrChange w:id="3668" w:author="Avdesh Mishra" w:date="2022-07-31T23:31:00Z">
          <w:pPr>
            <w:shd w:val="clear" w:color="auto" w:fill="F7F7F7"/>
            <w:spacing w:line="291" w:lineRule="atLeast"/>
          </w:pPr>
        </w:pPrChange>
      </w:pPr>
      <w:proofErr w:type="spellStart"/>
      <w:ins w:id="3669" w:author="YENDAPALLY, NISHITHA" w:date="2022-07-28T23:15:00Z">
        <w:r w:rsidRPr="005101EE">
          <w:t>outputFile.close</w:t>
        </w:r>
        <w:proofErr w:type="spellEnd"/>
        <w:r w:rsidRPr="005101EE">
          <w:t>()</w:t>
        </w:r>
      </w:ins>
    </w:p>
    <w:p w14:paraId="0FBC2927" w14:textId="77777777" w:rsidR="00AC1E97" w:rsidRPr="005101EE" w:rsidRDefault="00AC1E97" w:rsidP="002B04EF">
      <w:pPr>
        <w:spacing w:line="360" w:lineRule="auto"/>
        <w:jc w:val="both"/>
        <w:rPr>
          <w:ins w:id="3670" w:author="YENDAPALLY, NISHITHA" w:date="2022-07-28T23:15:00Z"/>
        </w:rPr>
        <w:pPrChange w:id="3671" w:author="Avdesh Mishra" w:date="2022-07-31T23:31:00Z">
          <w:pPr>
            <w:shd w:val="clear" w:color="auto" w:fill="F7F7F7"/>
            <w:spacing w:line="291" w:lineRule="atLeast"/>
          </w:pPr>
        </w:pPrChange>
      </w:pPr>
      <w:ins w:id="3672" w:author="YENDAPALLY, NISHITHA" w:date="2022-07-28T23:15:00Z">
        <w:r>
          <w:t>#</w:t>
        </w:r>
        <w:proofErr w:type="gramStart"/>
        <w:r>
          <w:t>training</w:t>
        </w:r>
        <w:proofErr w:type="gramEnd"/>
        <w:r>
          <w:t xml:space="preserve"> the model</w:t>
        </w:r>
      </w:ins>
    </w:p>
    <w:p w14:paraId="40836FAC" w14:textId="77777777" w:rsidR="00AC1E97" w:rsidRPr="005101EE" w:rsidRDefault="00AC1E97" w:rsidP="002B04EF">
      <w:pPr>
        <w:spacing w:line="360" w:lineRule="auto"/>
        <w:jc w:val="both"/>
        <w:rPr>
          <w:ins w:id="3673" w:author="YENDAPALLY, NISHITHA" w:date="2022-07-28T23:15:00Z"/>
        </w:rPr>
        <w:pPrChange w:id="3674" w:author="Avdesh Mishra" w:date="2022-07-31T23:31:00Z">
          <w:pPr>
            <w:shd w:val="clear" w:color="auto" w:fill="F7F7F7"/>
            <w:spacing w:line="291" w:lineRule="atLeast"/>
          </w:pPr>
        </w:pPrChange>
      </w:pPr>
      <w:proofErr w:type="spellStart"/>
      <w:ins w:id="3675" w:author="YENDAPALLY, NISHITHA" w:date="2022-07-28T23:15:00Z">
        <w:r w:rsidRPr="005101EE">
          <w:t>model.fit</w:t>
        </w:r>
        <w:proofErr w:type="spellEnd"/>
        <w:r w:rsidRPr="005101EE">
          <w:t>(</w:t>
        </w:r>
        <w:proofErr w:type="spellStart"/>
        <w:r w:rsidRPr="005101EE">
          <w:t>X_</w:t>
        </w:r>
        <w:proofErr w:type="gramStart"/>
        <w:r w:rsidRPr="005101EE">
          <w:t>train,y</w:t>
        </w:r>
        <w:proofErr w:type="gramEnd"/>
        <w:r w:rsidRPr="005101EE">
          <w:t>_train</w:t>
        </w:r>
        <w:proofErr w:type="spellEnd"/>
        <w:r w:rsidRPr="005101EE">
          <w:t>)</w:t>
        </w:r>
      </w:ins>
    </w:p>
    <w:p w14:paraId="0D5FDD4C" w14:textId="77777777" w:rsidR="00AC1E97" w:rsidRPr="005101EE" w:rsidRDefault="00AC1E97" w:rsidP="002B04EF">
      <w:pPr>
        <w:pStyle w:val="HTMLPreformatted"/>
        <w:wordWrap w:val="0"/>
        <w:spacing w:line="360" w:lineRule="auto"/>
        <w:jc w:val="both"/>
        <w:textAlignment w:val="baseline"/>
        <w:rPr>
          <w:ins w:id="3676" w:author="YENDAPALLY, NISHITHA" w:date="2022-07-28T23:15:00Z"/>
          <w:rFonts w:ascii="Times New Roman" w:hAnsi="Times New Roman" w:cs="Times New Roman"/>
          <w:sz w:val="24"/>
          <w:szCs w:val="24"/>
        </w:rPr>
        <w:pPrChange w:id="3677" w:author="Avdesh Mishra" w:date="2022-07-31T23:31:00Z">
          <w:pPr>
            <w:pStyle w:val="HTMLPreformatted"/>
            <w:shd w:val="clear" w:color="auto" w:fill="FFFFFF"/>
            <w:wordWrap w:val="0"/>
            <w:textAlignment w:val="baseline"/>
          </w:pPr>
        </w:pPrChange>
      </w:pPr>
      <w:ins w:id="3678" w:author="YENDAPALLY, NISHITHA" w:date="2022-07-28T23:15:00Z">
        <w:r w:rsidRPr="005101EE">
          <w:rPr>
            <w:rFonts w:ascii="Times New Roman" w:hAnsi="Times New Roman" w:cs="Times New Roman"/>
            <w:sz w:val="24"/>
            <w:szCs w:val="24"/>
          </w:rPr>
          <w:t xml:space="preserve">#Output: </w:t>
        </w:r>
        <w:proofErr w:type="spellStart"/>
        <w:r w:rsidRPr="005101EE">
          <w:rPr>
            <w:rFonts w:ascii="Times New Roman" w:hAnsi="Times New Roman" w:cs="Times New Roman"/>
            <w:sz w:val="24"/>
            <w:szCs w:val="24"/>
          </w:rPr>
          <w:t>MultinomialNB</w:t>
        </w:r>
        <w:proofErr w:type="spellEnd"/>
        <w:r w:rsidRPr="005101EE">
          <w:rPr>
            <w:rFonts w:ascii="Times New Roman" w:hAnsi="Times New Roman" w:cs="Times New Roman"/>
            <w:sz w:val="24"/>
            <w:szCs w:val="24"/>
          </w:rPr>
          <w:t>(alpha=0.1)</w:t>
        </w:r>
      </w:ins>
    </w:p>
    <w:p w14:paraId="31B96ED9" w14:textId="77777777" w:rsidR="00AC1E97" w:rsidRPr="005101EE" w:rsidRDefault="00AC1E97" w:rsidP="002B04EF">
      <w:pPr>
        <w:spacing w:line="360" w:lineRule="auto"/>
        <w:jc w:val="both"/>
        <w:rPr>
          <w:ins w:id="3679" w:author="YENDAPALLY, NISHITHA" w:date="2022-07-28T23:15:00Z"/>
        </w:rPr>
        <w:pPrChange w:id="3680" w:author="Avdesh Mishra" w:date="2022-07-31T23:31:00Z">
          <w:pPr>
            <w:shd w:val="clear" w:color="auto" w:fill="F7F7F7"/>
            <w:spacing w:line="291" w:lineRule="atLeast"/>
          </w:pPr>
        </w:pPrChange>
      </w:pPr>
      <w:proofErr w:type="spellStart"/>
      <w:ins w:id="3681" w:author="YENDAPALLY, NISHITHA" w:date="2022-07-28T23:15:00Z">
        <w:r w:rsidRPr="005101EE">
          <w:t>y_new</w:t>
        </w:r>
        <w:proofErr w:type="spellEnd"/>
        <w:r w:rsidRPr="005101EE">
          <w:t>=</w:t>
        </w:r>
        <w:proofErr w:type="spellStart"/>
        <w:proofErr w:type="gramStart"/>
        <w:r w:rsidRPr="005101EE">
          <w:t>model.predict</w:t>
        </w:r>
        <w:proofErr w:type="spellEnd"/>
        <w:proofErr w:type="gramEnd"/>
        <w:r w:rsidRPr="005101EE">
          <w:t>(</w:t>
        </w:r>
        <w:proofErr w:type="spellStart"/>
        <w:r w:rsidRPr="005101EE">
          <w:t>X_test</w:t>
        </w:r>
        <w:proofErr w:type="spellEnd"/>
        <w:r w:rsidRPr="005101EE">
          <w:t>)</w:t>
        </w:r>
      </w:ins>
    </w:p>
    <w:p w14:paraId="31DE4430" w14:textId="77777777" w:rsidR="00AC1E97" w:rsidRPr="005101EE" w:rsidRDefault="00AC1E97" w:rsidP="002B04EF">
      <w:pPr>
        <w:spacing w:line="360" w:lineRule="auto"/>
        <w:jc w:val="both"/>
        <w:rPr>
          <w:ins w:id="3682" w:author="YENDAPALLY, NISHITHA" w:date="2022-07-28T23:15:00Z"/>
        </w:rPr>
        <w:pPrChange w:id="3683" w:author="Avdesh Mishra" w:date="2022-07-31T23:31:00Z">
          <w:pPr>
            <w:shd w:val="clear" w:color="auto" w:fill="F7F7F7"/>
            <w:spacing w:line="291" w:lineRule="atLeast"/>
          </w:pPr>
        </w:pPrChange>
      </w:pPr>
      <w:proofErr w:type="spellStart"/>
      <w:ins w:id="3684" w:author="YENDAPALLY, NISHITHA" w:date="2022-07-28T23:15:00Z">
        <w:r w:rsidRPr="005101EE">
          <w:t>y_new</w:t>
        </w:r>
        <w:proofErr w:type="spellEnd"/>
      </w:ins>
    </w:p>
    <w:p w14:paraId="36EAB89C" w14:textId="77777777" w:rsidR="00AC1E97" w:rsidRPr="005101EE" w:rsidRDefault="00AC1E97" w:rsidP="002B04EF">
      <w:pPr>
        <w:spacing w:line="360" w:lineRule="auto"/>
        <w:jc w:val="both"/>
        <w:rPr>
          <w:ins w:id="3685" w:author="YENDAPALLY, NISHITHA" w:date="2022-07-28T23:15:00Z"/>
        </w:rPr>
        <w:pPrChange w:id="3686" w:author="Avdesh Mishra" w:date="2022-07-31T23:31:00Z">
          <w:pPr>
            <w:shd w:val="clear" w:color="auto" w:fill="F7F7F7"/>
            <w:spacing w:line="291" w:lineRule="atLeast"/>
          </w:pPr>
        </w:pPrChange>
      </w:pPr>
      <w:proofErr w:type="spellStart"/>
      <w:ins w:id="3687" w:author="YENDAPALLY, NISHITHA" w:date="2022-07-28T23:15:00Z">
        <w:r w:rsidRPr="005101EE">
          <w:t>outputFile</w:t>
        </w:r>
        <w:proofErr w:type="spellEnd"/>
        <w:r w:rsidRPr="005101EE">
          <w:t xml:space="preserve">= </w:t>
        </w:r>
        <w:proofErr w:type="gramStart"/>
        <w:r w:rsidRPr="005101EE">
          <w:t>open(</w:t>
        </w:r>
        <w:proofErr w:type="gramEnd"/>
        <w:r w:rsidRPr="005101EE">
          <w:t>'</w:t>
        </w:r>
        <w:proofErr w:type="spellStart"/>
        <w:r w:rsidRPr="005101EE">
          <w:t>Naive_Bayes_Final_Test_Results_cross</w:t>
        </w:r>
        <w:proofErr w:type="spellEnd"/>
        <w:r w:rsidRPr="005101EE">
          <w:t xml:space="preserve"> </w:t>
        </w:r>
        <w:proofErr w:type="spellStart"/>
        <w:r w:rsidRPr="005101EE">
          <w:t>validation.txt','a</w:t>
        </w:r>
        <w:proofErr w:type="spellEnd"/>
        <w:r w:rsidRPr="005101EE">
          <w:t>')</w:t>
        </w:r>
      </w:ins>
    </w:p>
    <w:p w14:paraId="65B903F9" w14:textId="77777777" w:rsidR="00AC1E97" w:rsidRPr="005101EE" w:rsidRDefault="00AC1E97" w:rsidP="002B04EF">
      <w:pPr>
        <w:spacing w:line="360" w:lineRule="auto"/>
        <w:jc w:val="both"/>
        <w:rPr>
          <w:ins w:id="3688" w:author="YENDAPALLY, NISHITHA" w:date="2022-07-28T23:15:00Z"/>
        </w:rPr>
        <w:pPrChange w:id="3689" w:author="Avdesh Mishra" w:date="2022-07-31T23:31:00Z">
          <w:pPr>
            <w:shd w:val="clear" w:color="auto" w:fill="F7F7F7"/>
            <w:spacing w:line="291" w:lineRule="atLeast"/>
          </w:pPr>
        </w:pPrChange>
      </w:pPr>
      <w:proofErr w:type="spellStart"/>
      <w:ins w:id="3690" w:author="YENDAPALLY, NISHITHA" w:date="2022-07-28T23:15:00Z">
        <w:r w:rsidRPr="005101EE">
          <w:t>confuison</w:t>
        </w:r>
        <w:proofErr w:type="spellEnd"/>
        <w:r w:rsidRPr="005101EE">
          <w:t xml:space="preserve"> = </w:t>
        </w:r>
        <w:proofErr w:type="spellStart"/>
        <w:r w:rsidRPr="005101EE">
          <w:t>confusion_</w:t>
        </w:r>
        <w:proofErr w:type="gramStart"/>
        <w:r w:rsidRPr="005101EE">
          <w:t>matrix</w:t>
        </w:r>
        <w:proofErr w:type="spellEnd"/>
        <w:r w:rsidRPr="005101EE">
          <w:t>(</w:t>
        </w:r>
        <w:proofErr w:type="spellStart"/>
        <w:proofErr w:type="gramEnd"/>
        <w:r w:rsidRPr="005101EE">
          <w:t>y_test</w:t>
        </w:r>
        <w:proofErr w:type="spellEnd"/>
        <w:r w:rsidRPr="005101EE">
          <w:t xml:space="preserve">, </w:t>
        </w:r>
        <w:proofErr w:type="spellStart"/>
        <w:r w:rsidRPr="005101EE">
          <w:t>y_new</w:t>
        </w:r>
        <w:proofErr w:type="spellEnd"/>
        <w:r w:rsidRPr="005101EE">
          <w:t>)</w:t>
        </w:r>
      </w:ins>
    </w:p>
    <w:p w14:paraId="05DA565B" w14:textId="77777777" w:rsidR="00AC1E97" w:rsidRPr="005101EE" w:rsidRDefault="00AC1E97" w:rsidP="002B04EF">
      <w:pPr>
        <w:spacing w:line="360" w:lineRule="auto"/>
        <w:jc w:val="both"/>
        <w:rPr>
          <w:ins w:id="3691" w:author="YENDAPALLY, NISHITHA" w:date="2022-07-28T23:15:00Z"/>
        </w:rPr>
        <w:pPrChange w:id="3692" w:author="Avdesh Mishra" w:date="2022-07-31T23:31:00Z">
          <w:pPr>
            <w:shd w:val="clear" w:color="auto" w:fill="F7F7F7"/>
            <w:spacing w:line="291" w:lineRule="atLeast"/>
          </w:pPr>
        </w:pPrChange>
      </w:pPr>
      <w:ins w:id="3693" w:author="YENDAPALLY, NISHITHA" w:date="2022-07-28T23:15:00Z">
        <w:r w:rsidRPr="005101EE">
          <w:t xml:space="preserve">TP1= </w:t>
        </w:r>
        <w:proofErr w:type="gramStart"/>
        <w:r w:rsidRPr="005101EE">
          <w:t>confusion[</w:t>
        </w:r>
        <w:proofErr w:type="gramEnd"/>
        <w:r w:rsidRPr="005101EE">
          <w:t>1,1]</w:t>
        </w:r>
      </w:ins>
    </w:p>
    <w:p w14:paraId="242F8DF1" w14:textId="77777777" w:rsidR="00AC1E97" w:rsidRPr="005101EE" w:rsidRDefault="00AC1E97" w:rsidP="002B04EF">
      <w:pPr>
        <w:spacing w:line="360" w:lineRule="auto"/>
        <w:jc w:val="both"/>
        <w:rPr>
          <w:ins w:id="3694" w:author="YENDAPALLY, NISHITHA" w:date="2022-07-28T23:15:00Z"/>
        </w:rPr>
        <w:pPrChange w:id="3695" w:author="Avdesh Mishra" w:date="2022-07-31T23:31:00Z">
          <w:pPr>
            <w:shd w:val="clear" w:color="auto" w:fill="F7F7F7"/>
            <w:spacing w:line="291" w:lineRule="atLeast"/>
          </w:pPr>
        </w:pPrChange>
      </w:pPr>
      <w:ins w:id="3696" w:author="YENDAPALLY, NISHITHA" w:date="2022-07-28T23:15:00Z">
        <w:r w:rsidRPr="005101EE">
          <w:t xml:space="preserve">TN1= </w:t>
        </w:r>
        <w:proofErr w:type="gramStart"/>
        <w:r w:rsidRPr="005101EE">
          <w:t>confusion[</w:t>
        </w:r>
        <w:proofErr w:type="gramEnd"/>
        <w:r w:rsidRPr="005101EE">
          <w:t>0,0]</w:t>
        </w:r>
      </w:ins>
    </w:p>
    <w:p w14:paraId="4F6528D2" w14:textId="77777777" w:rsidR="00AC1E97" w:rsidRPr="005101EE" w:rsidRDefault="00AC1E97" w:rsidP="002B04EF">
      <w:pPr>
        <w:spacing w:line="360" w:lineRule="auto"/>
        <w:jc w:val="both"/>
        <w:rPr>
          <w:ins w:id="3697" w:author="YENDAPALLY, NISHITHA" w:date="2022-07-28T23:15:00Z"/>
        </w:rPr>
        <w:pPrChange w:id="3698" w:author="Avdesh Mishra" w:date="2022-07-31T23:31:00Z">
          <w:pPr>
            <w:shd w:val="clear" w:color="auto" w:fill="F7F7F7"/>
            <w:spacing w:line="291" w:lineRule="atLeast"/>
          </w:pPr>
        </w:pPrChange>
      </w:pPr>
      <w:ins w:id="3699" w:author="YENDAPALLY, NISHITHA" w:date="2022-07-28T23:15:00Z">
        <w:r w:rsidRPr="005101EE">
          <w:t xml:space="preserve">FP1= </w:t>
        </w:r>
        <w:proofErr w:type="gramStart"/>
        <w:r w:rsidRPr="005101EE">
          <w:t>confusion[</w:t>
        </w:r>
        <w:proofErr w:type="gramEnd"/>
        <w:r w:rsidRPr="005101EE">
          <w:t>0,1]</w:t>
        </w:r>
      </w:ins>
    </w:p>
    <w:p w14:paraId="76DBEB0F" w14:textId="77777777" w:rsidR="00AC1E97" w:rsidRPr="005101EE" w:rsidRDefault="00AC1E97" w:rsidP="002B04EF">
      <w:pPr>
        <w:spacing w:line="360" w:lineRule="auto"/>
        <w:jc w:val="both"/>
        <w:rPr>
          <w:ins w:id="3700" w:author="YENDAPALLY, NISHITHA" w:date="2022-07-28T23:15:00Z"/>
        </w:rPr>
        <w:pPrChange w:id="3701" w:author="Avdesh Mishra" w:date="2022-07-31T23:31:00Z">
          <w:pPr>
            <w:shd w:val="clear" w:color="auto" w:fill="F7F7F7"/>
            <w:spacing w:line="291" w:lineRule="atLeast"/>
          </w:pPr>
        </w:pPrChange>
      </w:pPr>
      <w:ins w:id="3702" w:author="YENDAPALLY, NISHITHA" w:date="2022-07-28T23:15:00Z">
        <w:r w:rsidRPr="005101EE">
          <w:lastRenderedPageBreak/>
          <w:t xml:space="preserve">FN1= </w:t>
        </w:r>
        <w:proofErr w:type="gramStart"/>
        <w:r w:rsidRPr="005101EE">
          <w:t>confusion[</w:t>
        </w:r>
        <w:proofErr w:type="gramEnd"/>
        <w:r w:rsidRPr="005101EE">
          <w:t>1,0]</w:t>
        </w:r>
      </w:ins>
    </w:p>
    <w:p w14:paraId="6DD5986E" w14:textId="77777777" w:rsidR="00AC1E97" w:rsidRPr="005101EE" w:rsidRDefault="00AC1E97" w:rsidP="002B04EF">
      <w:pPr>
        <w:spacing w:line="360" w:lineRule="auto"/>
        <w:jc w:val="both"/>
        <w:rPr>
          <w:ins w:id="3703" w:author="YENDAPALLY, NISHITHA" w:date="2022-07-28T23:15:00Z"/>
        </w:rPr>
        <w:pPrChange w:id="3704" w:author="Avdesh Mishra" w:date="2022-07-31T23:31:00Z">
          <w:pPr>
            <w:shd w:val="clear" w:color="auto" w:fill="F7F7F7"/>
            <w:spacing w:line="291" w:lineRule="atLeast"/>
          </w:pPr>
        </w:pPrChange>
      </w:pPr>
      <w:ins w:id="3705" w:author="YENDAPALLY, NISHITHA" w:date="2022-07-28T23:15:00Z">
        <w:r w:rsidRPr="005101EE">
          <w:t>#</w:t>
        </w:r>
        <w:proofErr w:type="gramStart"/>
        <w:r w:rsidRPr="005101EE">
          <w:t>specificity</w:t>
        </w:r>
        <w:proofErr w:type="gramEnd"/>
      </w:ins>
    </w:p>
    <w:p w14:paraId="3645A913" w14:textId="77777777" w:rsidR="00AC1E97" w:rsidRPr="005101EE" w:rsidRDefault="00AC1E97" w:rsidP="002B04EF">
      <w:pPr>
        <w:spacing w:line="360" w:lineRule="auto"/>
        <w:jc w:val="both"/>
        <w:rPr>
          <w:ins w:id="3706" w:author="YENDAPALLY, NISHITHA" w:date="2022-07-28T23:15:00Z"/>
        </w:rPr>
        <w:pPrChange w:id="3707" w:author="Avdesh Mishra" w:date="2022-07-31T23:31:00Z">
          <w:pPr>
            <w:shd w:val="clear" w:color="auto" w:fill="F7F7F7"/>
            <w:spacing w:line="291" w:lineRule="atLeast"/>
          </w:pPr>
        </w:pPrChange>
      </w:pPr>
      <w:proofErr w:type="spellStart"/>
      <w:ins w:id="3708" w:author="YENDAPALLY, NISHITHA" w:date="2022-07-28T23:15:00Z">
        <w:r w:rsidRPr="005101EE">
          <w:t>SPEC_cla</w:t>
        </w:r>
        <w:proofErr w:type="spellEnd"/>
        <w:r w:rsidRPr="005101EE">
          <w:t>= (TN1/</w:t>
        </w:r>
        <w:proofErr w:type="gramStart"/>
        <w:r w:rsidRPr="005101EE">
          <w:t>float(</w:t>
        </w:r>
        <w:proofErr w:type="gramEnd"/>
        <w:r w:rsidRPr="005101EE">
          <w:t>TN1+FP1))</w:t>
        </w:r>
      </w:ins>
    </w:p>
    <w:p w14:paraId="29741426" w14:textId="77777777" w:rsidR="00AC1E97" w:rsidRPr="005101EE" w:rsidRDefault="00AC1E97" w:rsidP="002B04EF">
      <w:pPr>
        <w:spacing w:line="360" w:lineRule="auto"/>
        <w:jc w:val="both"/>
        <w:rPr>
          <w:ins w:id="3709" w:author="YENDAPALLY, NISHITHA" w:date="2022-07-28T23:15:00Z"/>
        </w:rPr>
        <w:pPrChange w:id="3710" w:author="Avdesh Mishra" w:date="2022-07-31T23:31:00Z">
          <w:pPr>
            <w:shd w:val="clear" w:color="auto" w:fill="F7F7F7"/>
            <w:spacing w:line="291" w:lineRule="atLeast"/>
          </w:pPr>
        </w:pPrChange>
      </w:pPr>
      <w:ins w:id="3711" w:author="YENDAPALLY, NISHITHA" w:date="2022-07-28T23:15:00Z">
        <w:r w:rsidRPr="005101EE">
          <w:t>#Balanced accuracy</w:t>
        </w:r>
      </w:ins>
    </w:p>
    <w:p w14:paraId="6535ABE7" w14:textId="77777777" w:rsidR="00AC1E97" w:rsidRPr="005101EE" w:rsidRDefault="00AC1E97" w:rsidP="002B04EF">
      <w:pPr>
        <w:spacing w:line="360" w:lineRule="auto"/>
        <w:jc w:val="both"/>
        <w:rPr>
          <w:ins w:id="3712" w:author="YENDAPALLY, NISHITHA" w:date="2022-07-28T23:15:00Z"/>
        </w:rPr>
        <w:pPrChange w:id="3713" w:author="Avdesh Mishra" w:date="2022-07-31T23:31:00Z">
          <w:pPr>
            <w:shd w:val="clear" w:color="auto" w:fill="F7F7F7"/>
            <w:spacing w:line="291" w:lineRule="atLeast"/>
          </w:pPr>
        </w:pPrChange>
      </w:pPr>
      <w:proofErr w:type="spellStart"/>
      <w:ins w:id="3714" w:author="YENDAPALLY, NISHITHA" w:date="2022-07-28T23:15:00Z">
        <w:r w:rsidRPr="005101EE">
          <w:t>Acc_Balance</w:t>
        </w:r>
        <w:proofErr w:type="spellEnd"/>
        <w:r w:rsidRPr="005101EE">
          <w:t>= 0.5*((TP1/</w:t>
        </w:r>
        <w:proofErr w:type="gramStart"/>
        <w:r w:rsidRPr="005101EE">
          <w:t>float(</w:t>
        </w:r>
        <w:proofErr w:type="gramEnd"/>
        <w:r w:rsidRPr="005101EE">
          <w:t>TP1+FN1))+(TN1/float(TN1+FP1)))</w:t>
        </w:r>
      </w:ins>
    </w:p>
    <w:p w14:paraId="57109C4D" w14:textId="77777777" w:rsidR="00AC1E97" w:rsidRPr="005101EE" w:rsidRDefault="00AC1E97" w:rsidP="002B04EF">
      <w:pPr>
        <w:spacing w:line="360" w:lineRule="auto"/>
        <w:jc w:val="both"/>
        <w:rPr>
          <w:ins w:id="3715" w:author="YENDAPALLY, NISHITHA" w:date="2022-07-28T23:15:00Z"/>
        </w:rPr>
        <w:pPrChange w:id="3716" w:author="Avdesh Mishra" w:date="2022-07-31T23:31:00Z">
          <w:pPr>
            <w:shd w:val="clear" w:color="auto" w:fill="F7F7F7"/>
            <w:spacing w:line="291" w:lineRule="atLeast"/>
          </w:pPr>
        </w:pPrChange>
      </w:pPr>
      <w:ins w:id="3717" w:author="YENDAPALLY, NISHITHA" w:date="2022-07-28T23:15:00Z">
        <w:r w:rsidRPr="005101EE">
          <w:t>#Compute MCC</w:t>
        </w:r>
      </w:ins>
    </w:p>
    <w:p w14:paraId="33491894" w14:textId="77777777" w:rsidR="00AC1E97" w:rsidRPr="005101EE" w:rsidRDefault="00AC1E97" w:rsidP="002B04EF">
      <w:pPr>
        <w:spacing w:line="360" w:lineRule="auto"/>
        <w:jc w:val="both"/>
        <w:rPr>
          <w:ins w:id="3718" w:author="YENDAPALLY, NISHITHA" w:date="2022-07-28T23:15:00Z"/>
        </w:rPr>
        <w:pPrChange w:id="3719" w:author="Avdesh Mishra" w:date="2022-07-31T23:31:00Z">
          <w:pPr>
            <w:shd w:val="clear" w:color="auto" w:fill="F7F7F7"/>
            <w:spacing w:line="291" w:lineRule="atLeast"/>
          </w:pPr>
        </w:pPrChange>
      </w:pPr>
      <w:proofErr w:type="spellStart"/>
      <w:ins w:id="3720" w:author="YENDAPALLY, NISHITHA" w:date="2022-07-28T23:15:00Z">
        <w:r w:rsidRPr="005101EE">
          <w:t>MCC_cla</w:t>
        </w:r>
        <w:proofErr w:type="spellEnd"/>
        <w:r w:rsidRPr="005101EE">
          <w:t xml:space="preserve">= </w:t>
        </w:r>
        <w:proofErr w:type="spellStart"/>
        <w:r w:rsidRPr="005101EE">
          <w:t>matthews_</w:t>
        </w:r>
        <w:proofErr w:type="gramStart"/>
        <w:r w:rsidRPr="005101EE">
          <w:t>corrcoef</w:t>
        </w:r>
        <w:proofErr w:type="spellEnd"/>
        <w:r w:rsidRPr="005101EE">
          <w:t>(</w:t>
        </w:r>
        <w:proofErr w:type="spellStart"/>
        <w:proofErr w:type="gramEnd"/>
        <w:r w:rsidRPr="005101EE">
          <w:t>y_test</w:t>
        </w:r>
        <w:proofErr w:type="spellEnd"/>
        <w:r w:rsidRPr="005101EE">
          <w:t xml:space="preserve">, </w:t>
        </w:r>
        <w:proofErr w:type="spellStart"/>
        <w:r w:rsidRPr="005101EE">
          <w:t>y_new</w:t>
        </w:r>
        <w:proofErr w:type="spellEnd"/>
        <w:r w:rsidRPr="005101EE">
          <w:t>)</w:t>
        </w:r>
      </w:ins>
    </w:p>
    <w:p w14:paraId="1640C11B" w14:textId="77777777" w:rsidR="00AC1E97" w:rsidRPr="005101EE" w:rsidRDefault="00AC1E97" w:rsidP="002B04EF">
      <w:pPr>
        <w:spacing w:line="360" w:lineRule="auto"/>
        <w:jc w:val="both"/>
        <w:rPr>
          <w:ins w:id="3721" w:author="YENDAPALLY, NISHITHA" w:date="2022-07-28T23:15:00Z"/>
        </w:rPr>
        <w:pPrChange w:id="3722" w:author="Avdesh Mishra" w:date="2022-07-31T23:31:00Z">
          <w:pPr>
            <w:shd w:val="clear" w:color="auto" w:fill="F7F7F7"/>
            <w:spacing w:line="291" w:lineRule="atLeast"/>
          </w:pPr>
        </w:pPrChange>
      </w:pPr>
      <w:ins w:id="3723" w:author="YENDAPALLY, NISHITHA" w:date="2022-07-28T23:15:00Z">
        <w:r w:rsidRPr="005101EE">
          <w:t>F1_cla= f1_</w:t>
        </w:r>
        <w:proofErr w:type="gramStart"/>
        <w:r w:rsidRPr="005101EE">
          <w:t>score(</w:t>
        </w:r>
        <w:proofErr w:type="spellStart"/>
        <w:proofErr w:type="gramEnd"/>
        <w:r w:rsidRPr="005101EE">
          <w:t>y_test</w:t>
        </w:r>
        <w:proofErr w:type="spellEnd"/>
        <w:r w:rsidRPr="005101EE">
          <w:t xml:space="preserve">, </w:t>
        </w:r>
        <w:proofErr w:type="spellStart"/>
        <w:r w:rsidRPr="005101EE">
          <w:t>y_new</w:t>
        </w:r>
        <w:proofErr w:type="spellEnd"/>
        <w:r w:rsidRPr="005101EE">
          <w:t>)</w:t>
        </w:r>
      </w:ins>
    </w:p>
    <w:p w14:paraId="4D3CEC65" w14:textId="77777777" w:rsidR="00AC1E97" w:rsidRPr="005101EE" w:rsidRDefault="00AC1E97" w:rsidP="002B04EF">
      <w:pPr>
        <w:spacing w:line="360" w:lineRule="auto"/>
        <w:jc w:val="both"/>
        <w:rPr>
          <w:ins w:id="3724" w:author="YENDAPALLY, NISHITHA" w:date="2022-07-28T23:15:00Z"/>
        </w:rPr>
        <w:pPrChange w:id="3725" w:author="Avdesh Mishra" w:date="2022-07-31T23:31:00Z">
          <w:pPr>
            <w:shd w:val="clear" w:color="auto" w:fill="F7F7F7"/>
            <w:spacing w:line="291" w:lineRule="atLeast"/>
          </w:pPr>
        </w:pPrChange>
      </w:pPr>
      <w:proofErr w:type="spellStart"/>
      <w:ins w:id="3726" w:author="YENDAPALLY, NISHITHA" w:date="2022-07-28T23:15:00Z">
        <w:r w:rsidRPr="005101EE">
          <w:t>PREC_cla</w:t>
        </w:r>
        <w:proofErr w:type="spellEnd"/>
        <w:r w:rsidRPr="005101EE">
          <w:t xml:space="preserve">= </w:t>
        </w:r>
        <w:proofErr w:type="spellStart"/>
        <w:r w:rsidRPr="005101EE">
          <w:t>precision_</w:t>
        </w:r>
        <w:proofErr w:type="gramStart"/>
        <w:r w:rsidRPr="005101EE">
          <w:t>score</w:t>
        </w:r>
        <w:proofErr w:type="spellEnd"/>
        <w:r w:rsidRPr="005101EE">
          <w:t>(</w:t>
        </w:r>
        <w:proofErr w:type="spellStart"/>
        <w:proofErr w:type="gramEnd"/>
        <w:r w:rsidRPr="005101EE">
          <w:t>y_test</w:t>
        </w:r>
        <w:proofErr w:type="spellEnd"/>
        <w:r w:rsidRPr="005101EE">
          <w:t xml:space="preserve">, </w:t>
        </w:r>
        <w:proofErr w:type="spellStart"/>
        <w:r w:rsidRPr="005101EE">
          <w:t>y_new</w:t>
        </w:r>
        <w:proofErr w:type="spellEnd"/>
        <w:r w:rsidRPr="005101EE">
          <w:t>)</w:t>
        </w:r>
      </w:ins>
    </w:p>
    <w:p w14:paraId="3545B263" w14:textId="77777777" w:rsidR="00AC1E97" w:rsidRPr="005101EE" w:rsidRDefault="00AC1E97" w:rsidP="002B04EF">
      <w:pPr>
        <w:spacing w:line="360" w:lineRule="auto"/>
        <w:jc w:val="both"/>
        <w:rPr>
          <w:ins w:id="3727" w:author="YENDAPALLY, NISHITHA" w:date="2022-07-28T23:15:00Z"/>
        </w:rPr>
        <w:pPrChange w:id="3728" w:author="Avdesh Mishra" w:date="2022-07-31T23:31:00Z">
          <w:pPr>
            <w:shd w:val="clear" w:color="auto" w:fill="F7F7F7"/>
            <w:spacing w:line="291" w:lineRule="atLeast"/>
          </w:pPr>
        </w:pPrChange>
      </w:pPr>
      <w:proofErr w:type="spellStart"/>
      <w:ins w:id="3729" w:author="YENDAPALLY, NISHITHA" w:date="2022-07-28T23:15:00Z">
        <w:r w:rsidRPr="005101EE">
          <w:t>REC_cla</w:t>
        </w:r>
        <w:proofErr w:type="spellEnd"/>
        <w:r w:rsidRPr="005101EE">
          <w:t xml:space="preserve">= </w:t>
        </w:r>
        <w:proofErr w:type="spellStart"/>
        <w:r w:rsidRPr="005101EE">
          <w:t>recall_</w:t>
        </w:r>
        <w:proofErr w:type="gramStart"/>
        <w:r w:rsidRPr="005101EE">
          <w:t>score</w:t>
        </w:r>
        <w:proofErr w:type="spellEnd"/>
        <w:r w:rsidRPr="005101EE">
          <w:t>(</w:t>
        </w:r>
        <w:proofErr w:type="spellStart"/>
        <w:proofErr w:type="gramEnd"/>
        <w:r w:rsidRPr="005101EE">
          <w:t>y_test</w:t>
        </w:r>
        <w:proofErr w:type="spellEnd"/>
        <w:r w:rsidRPr="005101EE">
          <w:t xml:space="preserve">, </w:t>
        </w:r>
        <w:proofErr w:type="spellStart"/>
        <w:r w:rsidRPr="005101EE">
          <w:t>y_new</w:t>
        </w:r>
        <w:proofErr w:type="spellEnd"/>
        <w:r w:rsidRPr="005101EE">
          <w:t>)</w:t>
        </w:r>
      </w:ins>
    </w:p>
    <w:p w14:paraId="4DD955AF" w14:textId="77777777" w:rsidR="00AC1E97" w:rsidRPr="005101EE" w:rsidRDefault="00AC1E97" w:rsidP="002B04EF">
      <w:pPr>
        <w:spacing w:line="360" w:lineRule="auto"/>
        <w:jc w:val="both"/>
        <w:rPr>
          <w:ins w:id="3730" w:author="YENDAPALLY, NISHITHA" w:date="2022-07-28T23:15:00Z"/>
        </w:rPr>
        <w:pPrChange w:id="3731" w:author="Avdesh Mishra" w:date="2022-07-31T23:31:00Z">
          <w:pPr>
            <w:shd w:val="clear" w:color="auto" w:fill="F7F7F7"/>
            <w:spacing w:line="291" w:lineRule="atLeast"/>
          </w:pPr>
        </w:pPrChange>
      </w:pPr>
      <w:proofErr w:type="spellStart"/>
      <w:ins w:id="3732" w:author="YENDAPALLY, NISHITHA" w:date="2022-07-28T23:15:00Z">
        <w:r w:rsidRPr="005101EE">
          <w:t>Accuracy_cla</w:t>
        </w:r>
        <w:proofErr w:type="spellEnd"/>
        <w:r w:rsidRPr="005101EE">
          <w:t xml:space="preserve">= </w:t>
        </w:r>
        <w:proofErr w:type="spellStart"/>
        <w:r w:rsidRPr="005101EE">
          <w:t>accuracy_</w:t>
        </w:r>
        <w:proofErr w:type="gramStart"/>
        <w:r w:rsidRPr="005101EE">
          <w:t>score</w:t>
        </w:r>
        <w:proofErr w:type="spellEnd"/>
        <w:r w:rsidRPr="005101EE">
          <w:t>(</w:t>
        </w:r>
        <w:proofErr w:type="spellStart"/>
        <w:proofErr w:type="gramEnd"/>
        <w:r w:rsidRPr="005101EE">
          <w:t>y_test</w:t>
        </w:r>
        <w:proofErr w:type="spellEnd"/>
        <w:r w:rsidRPr="005101EE">
          <w:t xml:space="preserve">, </w:t>
        </w:r>
        <w:proofErr w:type="spellStart"/>
        <w:r w:rsidRPr="005101EE">
          <w:t>y_new</w:t>
        </w:r>
        <w:proofErr w:type="spellEnd"/>
        <w:r w:rsidRPr="005101EE">
          <w:t>)</w:t>
        </w:r>
      </w:ins>
    </w:p>
    <w:p w14:paraId="425A65A1" w14:textId="77777777" w:rsidR="00AC1E97" w:rsidRPr="005101EE" w:rsidRDefault="00AC1E97" w:rsidP="002B04EF">
      <w:pPr>
        <w:spacing w:line="360" w:lineRule="auto"/>
        <w:jc w:val="both"/>
        <w:rPr>
          <w:ins w:id="3733" w:author="YENDAPALLY, NISHITHA" w:date="2022-07-28T23:15:00Z"/>
        </w:rPr>
        <w:pPrChange w:id="3734" w:author="Avdesh Mishra" w:date="2022-07-31T23:31:00Z">
          <w:pPr>
            <w:shd w:val="clear" w:color="auto" w:fill="F7F7F7"/>
            <w:spacing w:line="291" w:lineRule="atLeast"/>
          </w:pPr>
        </w:pPrChange>
      </w:pPr>
      <w:ins w:id="3735" w:author="YENDAPALLY, NISHITHA" w:date="2022-07-28T23:15:00Z">
        <w:r w:rsidRPr="005101EE">
          <w:t>Results= 'Independent test Results:\n'</w:t>
        </w:r>
      </w:ins>
    </w:p>
    <w:p w14:paraId="20F9B179" w14:textId="77777777" w:rsidR="00AC1E97" w:rsidRPr="005101EE" w:rsidRDefault="00AC1E97" w:rsidP="002B04EF">
      <w:pPr>
        <w:spacing w:line="360" w:lineRule="auto"/>
        <w:jc w:val="both"/>
        <w:rPr>
          <w:ins w:id="3736" w:author="YENDAPALLY, NISHITHA" w:date="2022-07-28T23:15:00Z"/>
        </w:rPr>
        <w:pPrChange w:id="3737" w:author="Avdesh Mishra" w:date="2022-07-31T23:31:00Z">
          <w:pPr>
            <w:shd w:val="clear" w:color="auto" w:fill="F7F7F7"/>
            <w:spacing w:line="291" w:lineRule="atLeast"/>
          </w:pPr>
        </w:pPrChange>
      </w:pPr>
      <w:proofErr w:type="spellStart"/>
      <w:ins w:id="3738" w:author="YENDAPALLY, NISHITHA" w:date="2022-07-28T23:15:00Z">
        <w:r w:rsidRPr="005101EE">
          <w:t>outputFile.write</w:t>
        </w:r>
        <w:proofErr w:type="spellEnd"/>
        <w:r w:rsidRPr="005101EE">
          <w:t>(</w:t>
        </w:r>
        <w:proofErr w:type="gramStart"/>
        <w:r w:rsidRPr="005101EE">
          <w:t>str(</w:t>
        </w:r>
        <w:proofErr w:type="gramEnd"/>
        <w:r w:rsidRPr="005101EE">
          <w:t>Results)+'\n')</w:t>
        </w:r>
      </w:ins>
    </w:p>
    <w:p w14:paraId="261A3C96" w14:textId="77777777" w:rsidR="00AC1E97" w:rsidRPr="005101EE" w:rsidRDefault="00AC1E97" w:rsidP="002B04EF">
      <w:pPr>
        <w:spacing w:line="360" w:lineRule="auto"/>
        <w:jc w:val="both"/>
        <w:rPr>
          <w:ins w:id="3739" w:author="YENDAPALLY, NISHITHA" w:date="2022-07-28T23:15:00Z"/>
        </w:rPr>
        <w:pPrChange w:id="3740" w:author="Avdesh Mishra" w:date="2022-07-31T23:31:00Z">
          <w:pPr>
            <w:shd w:val="clear" w:color="auto" w:fill="F7F7F7"/>
            <w:spacing w:line="291" w:lineRule="atLeast"/>
          </w:pPr>
        </w:pPrChange>
      </w:pPr>
      <w:proofErr w:type="spellStart"/>
      <w:ins w:id="3741" w:author="YENDAPALLY, NISHITHA" w:date="2022-07-28T23:15:00Z">
        <w:r w:rsidRPr="005101EE">
          <w:t>outputFile.write</w:t>
        </w:r>
        <w:proofErr w:type="spellEnd"/>
        <w:r w:rsidRPr="005101EE">
          <w:t>('TP= %f\n'%TP1)</w:t>
        </w:r>
      </w:ins>
    </w:p>
    <w:p w14:paraId="579300DC" w14:textId="77777777" w:rsidR="00AC1E97" w:rsidRPr="005101EE" w:rsidRDefault="00AC1E97" w:rsidP="002B04EF">
      <w:pPr>
        <w:spacing w:line="360" w:lineRule="auto"/>
        <w:jc w:val="both"/>
        <w:rPr>
          <w:ins w:id="3742" w:author="YENDAPALLY, NISHITHA" w:date="2022-07-28T23:15:00Z"/>
        </w:rPr>
        <w:pPrChange w:id="3743" w:author="Avdesh Mishra" w:date="2022-07-31T23:31:00Z">
          <w:pPr>
            <w:shd w:val="clear" w:color="auto" w:fill="F7F7F7"/>
            <w:spacing w:line="291" w:lineRule="atLeast"/>
          </w:pPr>
        </w:pPrChange>
      </w:pPr>
      <w:proofErr w:type="spellStart"/>
      <w:ins w:id="3744" w:author="YENDAPALLY, NISHITHA" w:date="2022-07-28T23:15:00Z">
        <w:r w:rsidRPr="005101EE">
          <w:t>outputFile.write</w:t>
        </w:r>
        <w:proofErr w:type="spellEnd"/>
        <w:r w:rsidRPr="005101EE">
          <w:t>('TN= %f\n'%TN1)</w:t>
        </w:r>
      </w:ins>
    </w:p>
    <w:p w14:paraId="3D94E4DE" w14:textId="77777777" w:rsidR="00AC1E97" w:rsidRPr="005101EE" w:rsidRDefault="00AC1E97" w:rsidP="002B04EF">
      <w:pPr>
        <w:spacing w:line="360" w:lineRule="auto"/>
        <w:jc w:val="both"/>
        <w:rPr>
          <w:ins w:id="3745" w:author="YENDAPALLY, NISHITHA" w:date="2022-07-28T23:15:00Z"/>
        </w:rPr>
        <w:pPrChange w:id="3746" w:author="Avdesh Mishra" w:date="2022-07-31T23:31:00Z">
          <w:pPr>
            <w:shd w:val="clear" w:color="auto" w:fill="F7F7F7"/>
            <w:spacing w:line="291" w:lineRule="atLeast"/>
          </w:pPr>
        </w:pPrChange>
      </w:pPr>
      <w:proofErr w:type="spellStart"/>
      <w:ins w:id="3747" w:author="YENDAPALLY, NISHITHA" w:date="2022-07-28T23:15:00Z">
        <w:r w:rsidRPr="005101EE">
          <w:t>outputFile.write</w:t>
        </w:r>
        <w:proofErr w:type="spellEnd"/>
        <w:r w:rsidRPr="005101EE">
          <w:t>('FP= %f\n'%FP1)</w:t>
        </w:r>
      </w:ins>
    </w:p>
    <w:p w14:paraId="141CF689" w14:textId="77777777" w:rsidR="00AC1E97" w:rsidRPr="005101EE" w:rsidRDefault="00AC1E97" w:rsidP="002B04EF">
      <w:pPr>
        <w:spacing w:line="360" w:lineRule="auto"/>
        <w:jc w:val="both"/>
        <w:rPr>
          <w:ins w:id="3748" w:author="YENDAPALLY, NISHITHA" w:date="2022-07-28T23:15:00Z"/>
        </w:rPr>
        <w:pPrChange w:id="3749" w:author="Avdesh Mishra" w:date="2022-07-31T23:31:00Z">
          <w:pPr>
            <w:shd w:val="clear" w:color="auto" w:fill="F7F7F7"/>
            <w:spacing w:line="291" w:lineRule="atLeast"/>
          </w:pPr>
        </w:pPrChange>
      </w:pPr>
      <w:proofErr w:type="spellStart"/>
      <w:ins w:id="3750" w:author="YENDAPALLY, NISHITHA" w:date="2022-07-28T23:15:00Z">
        <w:r w:rsidRPr="005101EE">
          <w:t>outputFile.write</w:t>
        </w:r>
        <w:proofErr w:type="spellEnd"/>
        <w:r w:rsidRPr="005101EE">
          <w:t>('FN= %f\n'%FN1)</w:t>
        </w:r>
      </w:ins>
    </w:p>
    <w:p w14:paraId="362AB019" w14:textId="77777777" w:rsidR="00AC1E97" w:rsidRPr="005101EE" w:rsidRDefault="00AC1E97" w:rsidP="002B04EF">
      <w:pPr>
        <w:spacing w:line="360" w:lineRule="auto"/>
        <w:jc w:val="both"/>
        <w:rPr>
          <w:ins w:id="3751" w:author="YENDAPALLY, NISHITHA" w:date="2022-07-28T23:15:00Z"/>
        </w:rPr>
        <w:pPrChange w:id="3752" w:author="Avdesh Mishra" w:date="2022-07-31T23:31:00Z">
          <w:pPr>
            <w:shd w:val="clear" w:color="auto" w:fill="F7F7F7"/>
            <w:spacing w:line="291" w:lineRule="atLeast"/>
          </w:pPr>
        </w:pPrChange>
      </w:pPr>
      <w:proofErr w:type="spellStart"/>
      <w:ins w:id="3753" w:author="YENDAPALLY, NISHITHA" w:date="2022-07-28T23:15:00Z">
        <w:r w:rsidRPr="005101EE">
          <w:t>outputFile.write</w:t>
        </w:r>
        <w:proofErr w:type="spellEnd"/>
        <w:r w:rsidRPr="005101EE">
          <w:t>('Recall/</w:t>
        </w:r>
        <w:proofErr w:type="spellStart"/>
        <w:r w:rsidRPr="005101EE">
          <w:t>sensivity</w:t>
        </w:r>
        <w:proofErr w:type="spellEnd"/>
        <w:r w:rsidRPr="005101EE">
          <w:t>= %.5f\n '%</w:t>
        </w:r>
        <w:proofErr w:type="spellStart"/>
        <w:r w:rsidRPr="005101EE">
          <w:t>REC_cla</w:t>
        </w:r>
        <w:proofErr w:type="spellEnd"/>
        <w:r w:rsidRPr="005101EE">
          <w:t>)</w:t>
        </w:r>
      </w:ins>
    </w:p>
    <w:p w14:paraId="1EB2901E" w14:textId="77777777" w:rsidR="00AC1E97" w:rsidRPr="005101EE" w:rsidRDefault="00AC1E97" w:rsidP="002B04EF">
      <w:pPr>
        <w:spacing w:line="360" w:lineRule="auto"/>
        <w:jc w:val="both"/>
        <w:rPr>
          <w:ins w:id="3754" w:author="YENDAPALLY, NISHITHA" w:date="2022-07-28T23:15:00Z"/>
        </w:rPr>
        <w:pPrChange w:id="3755" w:author="Avdesh Mishra" w:date="2022-07-31T23:31:00Z">
          <w:pPr>
            <w:shd w:val="clear" w:color="auto" w:fill="F7F7F7"/>
            <w:spacing w:line="291" w:lineRule="atLeast"/>
          </w:pPr>
        </w:pPrChange>
      </w:pPr>
      <w:proofErr w:type="spellStart"/>
      <w:ins w:id="3756" w:author="YENDAPALLY, NISHITHA" w:date="2022-07-28T23:15:00Z">
        <w:r w:rsidRPr="005101EE">
          <w:t>outputFile.write</w:t>
        </w:r>
        <w:proofErr w:type="spellEnd"/>
        <w:r w:rsidRPr="005101EE">
          <w:t>('specificity=%.5f\n'%</w:t>
        </w:r>
        <w:proofErr w:type="spellStart"/>
        <w:r w:rsidRPr="005101EE">
          <w:t>SPEC_cla</w:t>
        </w:r>
        <w:proofErr w:type="spellEnd"/>
        <w:r w:rsidRPr="005101EE">
          <w:t>)</w:t>
        </w:r>
      </w:ins>
    </w:p>
    <w:p w14:paraId="434F8AFE" w14:textId="77777777" w:rsidR="00AC1E97" w:rsidRPr="005101EE" w:rsidRDefault="00AC1E97" w:rsidP="002B04EF">
      <w:pPr>
        <w:spacing w:line="360" w:lineRule="auto"/>
        <w:jc w:val="both"/>
        <w:rPr>
          <w:ins w:id="3757" w:author="YENDAPALLY, NISHITHA" w:date="2022-07-28T23:15:00Z"/>
        </w:rPr>
        <w:pPrChange w:id="3758" w:author="Avdesh Mishra" w:date="2022-07-31T23:31:00Z">
          <w:pPr>
            <w:shd w:val="clear" w:color="auto" w:fill="F7F7F7"/>
            <w:spacing w:line="291" w:lineRule="atLeast"/>
          </w:pPr>
        </w:pPrChange>
      </w:pPr>
      <w:proofErr w:type="spellStart"/>
      <w:ins w:id="3759" w:author="YENDAPALLY, NISHITHA" w:date="2022-07-28T23:15:00Z">
        <w:r w:rsidRPr="005101EE">
          <w:t>outputFile.write</w:t>
        </w:r>
        <w:proofErr w:type="spellEnd"/>
        <w:r w:rsidRPr="005101EE">
          <w:t>('</w:t>
        </w:r>
        <w:proofErr w:type="spellStart"/>
        <w:r w:rsidRPr="005101EE">
          <w:t>accuracy_balanced</w:t>
        </w:r>
        <w:proofErr w:type="spellEnd"/>
        <w:r w:rsidRPr="005101EE">
          <w:t>= %.5f\n'%</w:t>
        </w:r>
        <w:proofErr w:type="spellStart"/>
        <w:r w:rsidRPr="005101EE">
          <w:t>Acc_Balance</w:t>
        </w:r>
        <w:proofErr w:type="spellEnd"/>
        <w:r w:rsidRPr="005101EE">
          <w:t>)</w:t>
        </w:r>
      </w:ins>
    </w:p>
    <w:p w14:paraId="5D93FFAC" w14:textId="77777777" w:rsidR="00AC1E97" w:rsidRPr="005101EE" w:rsidRDefault="00AC1E97" w:rsidP="002B04EF">
      <w:pPr>
        <w:spacing w:line="360" w:lineRule="auto"/>
        <w:jc w:val="both"/>
        <w:rPr>
          <w:ins w:id="3760" w:author="YENDAPALLY, NISHITHA" w:date="2022-07-28T23:15:00Z"/>
        </w:rPr>
        <w:pPrChange w:id="3761" w:author="Avdesh Mishra" w:date="2022-07-31T23:31:00Z">
          <w:pPr>
            <w:shd w:val="clear" w:color="auto" w:fill="F7F7F7"/>
            <w:spacing w:line="291" w:lineRule="atLeast"/>
          </w:pPr>
        </w:pPrChange>
      </w:pPr>
      <w:proofErr w:type="spellStart"/>
      <w:ins w:id="3762" w:author="YENDAPALLY, NISHITHA" w:date="2022-07-28T23:15:00Z">
        <w:r w:rsidRPr="005101EE">
          <w:t>outputFile.write</w:t>
        </w:r>
        <w:proofErr w:type="spellEnd"/>
        <w:r w:rsidRPr="005101EE">
          <w:t>('</w:t>
        </w:r>
        <w:proofErr w:type="spellStart"/>
        <w:r w:rsidRPr="005101EE">
          <w:t>overall_accuracy</w:t>
        </w:r>
        <w:proofErr w:type="spellEnd"/>
        <w:r w:rsidRPr="005101EE">
          <w:t xml:space="preserve">= %.5f\n'% </w:t>
        </w:r>
        <w:proofErr w:type="spellStart"/>
        <w:r w:rsidRPr="005101EE">
          <w:t>Accuracy_cla</w:t>
        </w:r>
        <w:proofErr w:type="spellEnd"/>
        <w:r w:rsidRPr="005101EE">
          <w:t>)</w:t>
        </w:r>
      </w:ins>
    </w:p>
    <w:p w14:paraId="11C45BAE" w14:textId="77777777" w:rsidR="00AC1E97" w:rsidRPr="005101EE" w:rsidRDefault="00AC1E97" w:rsidP="002B04EF">
      <w:pPr>
        <w:spacing w:line="360" w:lineRule="auto"/>
        <w:jc w:val="both"/>
        <w:rPr>
          <w:ins w:id="3763" w:author="YENDAPALLY, NISHITHA" w:date="2022-07-28T23:15:00Z"/>
        </w:rPr>
        <w:pPrChange w:id="3764" w:author="Avdesh Mishra" w:date="2022-07-31T23:31:00Z">
          <w:pPr>
            <w:shd w:val="clear" w:color="auto" w:fill="F7F7F7"/>
            <w:spacing w:line="291" w:lineRule="atLeast"/>
          </w:pPr>
        </w:pPrChange>
      </w:pPr>
      <w:proofErr w:type="spellStart"/>
      <w:ins w:id="3765" w:author="YENDAPALLY, NISHITHA" w:date="2022-07-28T23:15:00Z">
        <w:r w:rsidRPr="005101EE">
          <w:t>outputFile.write</w:t>
        </w:r>
        <w:proofErr w:type="spellEnd"/>
        <w:r w:rsidRPr="005101EE">
          <w:t>('precision= %.5f\n'%</w:t>
        </w:r>
        <w:proofErr w:type="spellStart"/>
        <w:r w:rsidRPr="005101EE">
          <w:t>PREC_cla</w:t>
        </w:r>
        <w:proofErr w:type="spellEnd"/>
        <w:r w:rsidRPr="005101EE">
          <w:t>)</w:t>
        </w:r>
      </w:ins>
    </w:p>
    <w:p w14:paraId="34FDCECB" w14:textId="77777777" w:rsidR="00AC1E97" w:rsidRPr="005101EE" w:rsidRDefault="00AC1E97" w:rsidP="002B04EF">
      <w:pPr>
        <w:spacing w:line="360" w:lineRule="auto"/>
        <w:jc w:val="both"/>
        <w:rPr>
          <w:ins w:id="3766" w:author="YENDAPALLY, NISHITHA" w:date="2022-07-28T23:15:00Z"/>
        </w:rPr>
        <w:pPrChange w:id="3767" w:author="Avdesh Mishra" w:date="2022-07-31T23:31:00Z">
          <w:pPr>
            <w:shd w:val="clear" w:color="auto" w:fill="F7F7F7"/>
            <w:spacing w:line="291" w:lineRule="atLeast"/>
          </w:pPr>
        </w:pPrChange>
      </w:pPr>
      <w:proofErr w:type="spellStart"/>
      <w:ins w:id="3768" w:author="YENDAPALLY, NISHITHA" w:date="2022-07-28T23:15:00Z">
        <w:r w:rsidRPr="005101EE">
          <w:t>outputFile.write</w:t>
        </w:r>
        <w:proofErr w:type="spellEnd"/>
        <w:r w:rsidRPr="005101EE">
          <w:t>('F1=%.5f\n' %F1_cla)</w:t>
        </w:r>
      </w:ins>
    </w:p>
    <w:p w14:paraId="07F31E83" w14:textId="77777777" w:rsidR="00AC1E97" w:rsidRPr="005101EE" w:rsidRDefault="00AC1E97" w:rsidP="002B04EF">
      <w:pPr>
        <w:spacing w:line="360" w:lineRule="auto"/>
        <w:jc w:val="both"/>
        <w:rPr>
          <w:ins w:id="3769" w:author="YENDAPALLY, NISHITHA" w:date="2022-07-28T23:15:00Z"/>
        </w:rPr>
        <w:pPrChange w:id="3770" w:author="Avdesh Mishra" w:date="2022-07-31T23:31:00Z">
          <w:pPr>
            <w:shd w:val="clear" w:color="auto" w:fill="F7F7F7"/>
            <w:spacing w:line="291" w:lineRule="atLeast"/>
          </w:pPr>
        </w:pPrChange>
      </w:pPr>
      <w:proofErr w:type="spellStart"/>
      <w:ins w:id="3771" w:author="YENDAPALLY, NISHITHA" w:date="2022-07-28T23:15:00Z">
        <w:r w:rsidRPr="005101EE">
          <w:t>outputFile.write</w:t>
        </w:r>
        <w:proofErr w:type="spellEnd"/>
        <w:r w:rsidRPr="005101EE">
          <w:t>('MCC= %.5f\n'%</w:t>
        </w:r>
        <w:proofErr w:type="spellStart"/>
        <w:r w:rsidRPr="005101EE">
          <w:t>MCC_cla</w:t>
        </w:r>
        <w:proofErr w:type="spellEnd"/>
        <w:r w:rsidRPr="005101EE">
          <w:t>)</w:t>
        </w:r>
      </w:ins>
    </w:p>
    <w:p w14:paraId="14E63620" w14:textId="77777777" w:rsidR="00AC1E97" w:rsidRPr="005101EE" w:rsidRDefault="00AC1E97" w:rsidP="002B04EF">
      <w:pPr>
        <w:spacing w:line="360" w:lineRule="auto"/>
        <w:jc w:val="both"/>
        <w:rPr>
          <w:ins w:id="3772" w:author="YENDAPALLY, NISHITHA" w:date="2022-07-28T23:15:00Z"/>
        </w:rPr>
        <w:pPrChange w:id="3773" w:author="Avdesh Mishra" w:date="2022-07-31T23:31:00Z">
          <w:pPr>
            <w:shd w:val="clear" w:color="auto" w:fill="F7F7F7"/>
            <w:spacing w:line="291" w:lineRule="atLeast"/>
          </w:pPr>
        </w:pPrChange>
      </w:pPr>
      <w:proofErr w:type="spellStart"/>
      <w:ins w:id="3774" w:author="YENDAPALLY, NISHITHA" w:date="2022-07-28T23:15:00Z">
        <w:r w:rsidRPr="005101EE">
          <w:t>outputFile.close</w:t>
        </w:r>
        <w:proofErr w:type="spellEnd"/>
        <w:r w:rsidRPr="005101EE">
          <w:t>()</w:t>
        </w:r>
      </w:ins>
    </w:p>
    <w:p w14:paraId="5EB71562" w14:textId="77777777" w:rsidR="00AC1E97" w:rsidRPr="007810E9" w:rsidRDefault="00AC1E97" w:rsidP="002B04EF">
      <w:pPr>
        <w:spacing w:line="360" w:lineRule="auto"/>
        <w:jc w:val="both"/>
        <w:rPr>
          <w:ins w:id="3775" w:author="YENDAPALLY, NISHITHA" w:date="2022-07-28T23:15:00Z"/>
          <w:b/>
          <w:bCs/>
        </w:rPr>
        <w:pPrChange w:id="3776" w:author="Avdesh Mishra" w:date="2022-07-31T23:31:00Z">
          <w:pPr>
            <w:shd w:val="clear" w:color="auto" w:fill="F7F7F7"/>
            <w:spacing w:line="291" w:lineRule="atLeast"/>
          </w:pPr>
        </w:pPrChange>
      </w:pPr>
    </w:p>
    <w:p w14:paraId="30BC2D70" w14:textId="77777777" w:rsidR="00AC1E97" w:rsidRDefault="00AC1E97" w:rsidP="002B04EF">
      <w:pPr>
        <w:spacing w:line="360" w:lineRule="auto"/>
        <w:jc w:val="both"/>
        <w:rPr>
          <w:ins w:id="3777" w:author="YENDAPALLY, NISHITHA" w:date="2022-07-28T23:15:00Z"/>
          <w:b/>
          <w:bCs/>
        </w:rPr>
        <w:pPrChange w:id="3778" w:author="Avdesh Mishra" w:date="2022-07-31T23:31:00Z">
          <w:pPr>
            <w:shd w:val="clear" w:color="auto" w:fill="F7F7F7"/>
            <w:spacing w:line="291" w:lineRule="atLeast"/>
          </w:pPr>
        </w:pPrChange>
      </w:pPr>
      <w:ins w:id="3779" w:author="YENDAPALLY, NISHITHA" w:date="2022-07-28T23:15:00Z">
        <w:r w:rsidRPr="005101EE">
          <w:rPr>
            <w:b/>
            <w:bCs/>
          </w:rPr>
          <w:t>##5. Logistic Regression</w:t>
        </w:r>
      </w:ins>
    </w:p>
    <w:p w14:paraId="3E27FD8D" w14:textId="77777777" w:rsidR="00AC1E97" w:rsidRPr="005101EE" w:rsidRDefault="00AC1E97" w:rsidP="002B04EF">
      <w:pPr>
        <w:spacing w:line="360" w:lineRule="auto"/>
        <w:jc w:val="both"/>
        <w:rPr>
          <w:ins w:id="3780" w:author="YENDAPALLY, NISHITHA" w:date="2022-07-28T23:15:00Z"/>
        </w:rPr>
        <w:pPrChange w:id="3781" w:author="Avdesh Mishra" w:date="2022-07-31T23:31:00Z">
          <w:pPr>
            <w:shd w:val="clear" w:color="auto" w:fill="F7F7F7"/>
            <w:spacing w:line="291" w:lineRule="atLeast"/>
          </w:pPr>
        </w:pPrChange>
      </w:pPr>
      <w:ins w:id="3782" w:author="YENDAPALLY, NISHITHA" w:date="2022-07-28T23:15:00Z">
        <w:r w:rsidRPr="005101EE">
          <w:t xml:space="preserve">from </w:t>
        </w:r>
        <w:proofErr w:type="spellStart"/>
        <w:r w:rsidRPr="005101EE">
          <w:t>sklearn</w:t>
        </w:r>
        <w:proofErr w:type="spellEnd"/>
        <w:r w:rsidRPr="005101EE">
          <w:t xml:space="preserve"> import </w:t>
        </w:r>
        <w:proofErr w:type="spellStart"/>
        <w:r w:rsidRPr="005101EE">
          <w:t>model_selection</w:t>
        </w:r>
        <w:proofErr w:type="spellEnd"/>
      </w:ins>
    </w:p>
    <w:p w14:paraId="1F36D83A" w14:textId="77777777" w:rsidR="00AC1E97" w:rsidRPr="005101EE" w:rsidRDefault="00AC1E97" w:rsidP="002B04EF">
      <w:pPr>
        <w:spacing w:line="360" w:lineRule="auto"/>
        <w:jc w:val="both"/>
        <w:rPr>
          <w:ins w:id="3783" w:author="YENDAPALLY, NISHITHA" w:date="2022-07-28T23:15:00Z"/>
        </w:rPr>
        <w:pPrChange w:id="3784" w:author="Avdesh Mishra" w:date="2022-07-31T23:31:00Z">
          <w:pPr>
            <w:shd w:val="clear" w:color="auto" w:fill="F7F7F7"/>
            <w:spacing w:line="291" w:lineRule="atLeast"/>
          </w:pPr>
        </w:pPrChange>
      </w:pPr>
      <w:ins w:id="3785" w:author="YENDAPALLY, NISHITHA" w:date="2022-07-28T23:15:00Z">
        <w:r w:rsidRPr="005101EE">
          <w:t xml:space="preserve">from </w:t>
        </w:r>
        <w:proofErr w:type="spellStart"/>
        <w:proofErr w:type="gramStart"/>
        <w:r w:rsidRPr="005101EE">
          <w:t>sklearn.model</w:t>
        </w:r>
        <w:proofErr w:type="gramEnd"/>
        <w:r w:rsidRPr="005101EE">
          <w:t>_selection</w:t>
        </w:r>
        <w:proofErr w:type="spellEnd"/>
        <w:r w:rsidRPr="005101EE">
          <w:t xml:space="preserve"> import </w:t>
        </w:r>
        <w:proofErr w:type="spellStart"/>
        <w:r w:rsidRPr="005101EE">
          <w:t>cross_val_score</w:t>
        </w:r>
        <w:proofErr w:type="spellEnd"/>
      </w:ins>
    </w:p>
    <w:p w14:paraId="1611DFEC" w14:textId="77777777" w:rsidR="00AC1E97" w:rsidRPr="005101EE" w:rsidRDefault="00AC1E97" w:rsidP="002B04EF">
      <w:pPr>
        <w:spacing w:line="360" w:lineRule="auto"/>
        <w:jc w:val="both"/>
        <w:rPr>
          <w:ins w:id="3786" w:author="YENDAPALLY, NISHITHA" w:date="2022-07-28T23:15:00Z"/>
        </w:rPr>
        <w:pPrChange w:id="3787" w:author="Avdesh Mishra" w:date="2022-07-31T23:31:00Z">
          <w:pPr>
            <w:shd w:val="clear" w:color="auto" w:fill="F7F7F7"/>
            <w:spacing w:line="291" w:lineRule="atLeast"/>
          </w:pPr>
        </w:pPrChange>
      </w:pPr>
      <w:ins w:id="3788" w:author="YENDAPALLY, NISHITHA" w:date="2022-07-28T23:15:00Z">
        <w:r w:rsidRPr="005101EE">
          <w:t xml:space="preserve">from </w:t>
        </w:r>
        <w:proofErr w:type="spellStart"/>
        <w:proofErr w:type="gramStart"/>
        <w:r w:rsidRPr="005101EE">
          <w:t>sklearn.model</w:t>
        </w:r>
        <w:proofErr w:type="gramEnd"/>
        <w:r w:rsidRPr="005101EE">
          <w:t>_selection</w:t>
        </w:r>
        <w:proofErr w:type="spellEnd"/>
        <w:r w:rsidRPr="005101EE">
          <w:t xml:space="preserve"> import </w:t>
        </w:r>
        <w:proofErr w:type="spellStart"/>
        <w:r w:rsidRPr="005101EE">
          <w:t>cross_val_predict</w:t>
        </w:r>
        <w:proofErr w:type="spellEnd"/>
      </w:ins>
    </w:p>
    <w:p w14:paraId="46C812B6" w14:textId="77777777" w:rsidR="00AC1E97" w:rsidRPr="005101EE" w:rsidRDefault="00AC1E97" w:rsidP="002B04EF">
      <w:pPr>
        <w:spacing w:line="360" w:lineRule="auto"/>
        <w:jc w:val="both"/>
        <w:rPr>
          <w:ins w:id="3789" w:author="YENDAPALLY, NISHITHA" w:date="2022-07-28T23:15:00Z"/>
        </w:rPr>
        <w:pPrChange w:id="3790" w:author="Avdesh Mishra" w:date="2022-07-31T23:31:00Z">
          <w:pPr>
            <w:shd w:val="clear" w:color="auto" w:fill="F7F7F7"/>
            <w:spacing w:line="291" w:lineRule="atLeast"/>
          </w:pPr>
        </w:pPrChange>
      </w:pPr>
      <w:ins w:id="3791" w:author="YENDAPALLY, NISHITHA" w:date="2022-07-28T23:15:00Z">
        <w:r w:rsidRPr="005101EE">
          <w:t xml:space="preserve">from </w:t>
        </w:r>
        <w:proofErr w:type="spellStart"/>
        <w:proofErr w:type="gramStart"/>
        <w:r w:rsidRPr="005101EE">
          <w:t>sklearn.pipeline</w:t>
        </w:r>
        <w:proofErr w:type="spellEnd"/>
        <w:proofErr w:type="gramEnd"/>
        <w:r w:rsidRPr="005101EE">
          <w:t xml:space="preserve"> import </w:t>
        </w:r>
        <w:proofErr w:type="spellStart"/>
        <w:r w:rsidRPr="005101EE">
          <w:t>make_pipeline</w:t>
        </w:r>
        <w:proofErr w:type="spellEnd"/>
      </w:ins>
    </w:p>
    <w:p w14:paraId="0482AFE1" w14:textId="77777777" w:rsidR="00AC1E97" w:rsidRPr="005101EE" w:rsidRDefault="00AC1E97" w:rsidP="002B04EF">
      <w:pPr>
        <w:spacing w:line="360" w:lineRule="auto"/>
        <w:jc w:val="both"/>
        <w:rPr>
          <w:ins w:id="3792" w:author="YENDAPALLY, NISHITHA" w:date="2022-07-28T23:15:00Z"/>
        </w:rPr>
        <w:pPrChange w:id="3793" w:author="Avdesh Mishra" w:date="2022-07-31T23:31:00Z">
          <w:pPr>
            <w:shd w:val="clear" w:color="auto" w:fill="F7F7F7"/>
            <w:spacing w:line="291" w:lineRule="atLeast"/>
          </w:pPr>
        </w:pPrChange>
      </w:pPr>
      <w:ins w:id="3794" w:author="YENDAPALLY, NISHITHA" w:date="2022-07-28T23:15:00Z">
        <w:r w:rsidRPr="005101EE">
          <w:lastRenderedPageBreak/>
          <w:t xml:space="preserve">from </w:t>
        </w:r>
        <w:proofErr w:type="spellStart"/>
        <w:proofErr w:type="gramStart"/>
        <w:r w:rsidRPr="005101EE">
          <w:t>sklearn.linear</w:t>
        </w:r>
        <w:proofErr w:type="gramEnd"/>
        <w:r w:rsidRPr="005101EE">
          <w:t>_model</w:t>
        </w:r>
        <w:proofErr w:type="spellEnd"/>
        <w:r w:rsidRPr="005101EE">
          <w:t xml:space="preserve"> import </w:t>
        </w:r>
        <w:proofErr w:type="spellStart"/>
        <w:r w:rsidRPr="005101EE">
          <w:t>LogisticRegression</w:t>
        </w:r>
        <w:proofErr w:type="spellEnd"/>
      </w:ins>
    </w:p>
    <w:p w14:paraId="24A20376" w14:textId="77777777" w:rsidR="00AC1E97" w:rsidRPr="005101EE" w:rsidRDefault="00AC1E97" w:rsidP="002B04EF">
      <w:pPr>
        <w:spacing w:line="360" w:lineRule="auto"/>
        <w:jc w:val="both"/>
        <w:rPr>
          <w:ins w:id="3795" w:author="YENDAPALLY, NISHITHA" w:date="2022-07-28T23:15:00Z"/>
        </w:rPr>
        <w:pPrChange w:id="3796" w:author="Avdesh Mishra" w:date="2022-07-31T23:31:00Z">
          <w:pPr>
            <w:shd w:val="clear" w:color="auto" w:fill="F7F7F7"/>
            <w:spacing w:line="291" w:lineRule="atLeast"/>
          </w:pPr>
        </w:pPrChange>
      </w:pPr>
      <w:ins w:id="3797" w:author="YENDAPALLY, NISHITHA" w:date="2022-07-28T23:15:00Z">
        <w:r w:rsidRPr="005101EE">
          <w:t xml:space="preserve">from </w:t>
        </w:r>
        <w:proofErr w:type="spellStart"/>
        <w:proofErr w:type="gramStart"/>
        <w:r w:rsidRPr="005101EE">
          <w:t>sklearn.preprocessing</w:t>
        </w:r>
        <w:proofErr w:type="spellEnd"/>
        <w:proofErr w:type="gramEnd"/>
        <w:r w:rsidRPr="005101EE">
          <w:t xml:space="preserve"> import </w:t>
        </w:r>
        <w:proofErr w:type="spellStart"/>
        <w:r w:rsidRPr="005101EE">
          <w:t>StandardScaler</w:t>
        </w:r>
        <w:proofErr w:type="spellEnd"/>
      </w:ins>
    </w:p>
    <w:p w14:paraId="766B8C99" w14:textId="77777777" w:rsidR="00AC1E97" w:rsidRPr="005101EE" w:rsidRDefault="00AC1E97" w:rsidP="002B04EF">
      <w:pPr>
        <w:spacing w:line="360" w:lineRule="auto"/>
        <w:jc w:val="both"/>
        <w:rPr>
          <w:ins w:id="3798" w:author="YENDAPALLY, NISHITHA" w:date="2022-07-28T23:15:00Z"/>
        </w:rPr>
        <w:pPrChange w:id="3799" w:author="Avdesh Mishra" w:date="2022-07-31T23:31:00Z">
          <w:pPr>
            <w:shd w:val="clear" w:color="auto" w:fill="F7F7F7"/>
            <w:spacing w:line="291" w:lineRule="atLeast"/>
          </w:pPr>
        </w:pPrChange>
      </w:pPr>
      <w:ins w:id="3800" w:author="YENDAPALLY, NISHITHA" w:date="2022-07-28T23:15:00Z">
        <w:r w:rsidRPr="005101EE">
          <w:t xml:space="preserve">from </w:t>
        </w:r>
        <w:proofErr w:type="spellStart"/>
        <w:proofErr w:type="gramStart"/>
        <w:r w:rsidRPr="005101EE">
          <w:t>sklearn.metrics</w:t>
        </w:r>
        <w:proofErr w:type="spellEnd"/>
        <w:proofErr w:type="gramEnd"/>
        <w:r w:rsidRPr="005101EE">
          <w:t xml:space="preserve"> import </w:t>
        </w:r>
        <w:proofErr w:type="spellStart"/>
        <w:r w:rsidRPr="005101EE">
          <w:t>accuracy_score</w:t>
        </w:r>
        <w:proofErr w:type="spellEnd"/>
        <w:r w:rsidRPr="005101EE">
          <w:t xml:space="preserve">, </w:t>
        </w:r>
        <w:proofErr w:type="spellStart"/>
        <w:r w:rsidRPr="005101EE">
          <w:t>precision_score</w:t>
        </w:r>
        <w:proofErr w:type="spellEnd"/>
        <w:r w:rsidRPr="005101EE">
          <w:t xml:space="preserve">, </w:t>
        </w:r>
        <w:proofErr w:type="spellStart"/>
        <w:r w:rsidRPr="005101EE">
          <w:t>confusion_matrix</w:t>
        </w:r>
        <w:proofErr w:type="spellEnd"/>
        <w:r w:rsidRPr="005101EE">
          <w:t xml:space="preserve">, </w:t>
        </w:r>
        <w:proofErr w:type="spellStart"/>
        <w:r w:rsidRPr="005101EE">
          <w:t>recall_score</w:t>
        </w:r>
        <w:proofErr w:type="spellEnd"/>
        <w:r w:rsidRPr="005101EE">
          <w:t xml:space="preserve">, f1_score, </w:t>
        </w:r>
        <w:proofErr w:type="spellStart"/>
        <w:r w:rsidRPr="005101EE">
          <w:t>auc</w:t>
        </w:r>
        <w:proofErr w:type="spellEnd"/>
        <w:r w:rsidRPr="005101EE">
          <w:t xml:space="preserve">, </w:t>
        </w:r>
        <w:proofErr w:type="spellStart"/>
        <w:r w:rsidRPr="005101EE">
          <w:t>matthews_corrcoef</w:t>
        </w:r>
        <w:proofErr w:type="spellEnd"/>
      </w:ins>
    </w:p>
    <w:p w14:paraId="16FDB568" w14:textId="77777777" w:rsidR="00AC1E97" w:rsidRPr="005101EE" w:rsidRDefault="00AC1E97" w:rsidP="002B04EF">
      <w:pPr>
        <w:spacing w:line="360" w:lineRule="auto"/>
        <w:jc w:val="both"/>
        <w:rPr>
          <w:ins w:id="3801" w:author="YENDAPALLY, NISHITHA" w:date="2022-07-28T23:15:00Z"/>
        </w:rPr>
        <w:pPrChange w:id="3802" w:author="Avdesh Mishra" w:date="2022-07-31T23:31:00Z">
          <w:pPr>
            <w:shd w:val="clear" w:color="auto" w:fill="F7F7F7"/>
            <w:spacing w:line="291" w:lineRule="atLeast"/>
          </w:pPr>
        </w:pPrChange>
      </w:pPr>
      <w:ins w:id="3803" w:author="YENDAPALLY, NISHITHA" w:date="2022-07-28T23:15:00Z">
        <w:r w:rsidRPr="005101EE">
          <w:t>model=</w:t>
        </w:r>
        <w:proofErr w:type="spellStart"/>
        <w:proofErr w:type="gramStart"/>
        <w:r w:rsidRPr="005101EE">
          <w:t>tree.DecisionTreeClassifier</w:t>
        </w:r>
        <w:proofErr w:type="spellEnd"/>
        <w:proofErr w:type="gramEnd"/>
        <w:r w:rsidRPr="005101EE">
          <w:t>()</w:t>
        </w:r>
      </w:ins>
    </w:p>
    <w:p w14:paraId="1E2518F2" w14:textId="77777777" w:rsidR="00AC1E97" w:rsidRPr="005101EE" w:rsidRDefault="00AC1E97" w:rsidP="002B04EF">
      <w:pPr>
        <w:spacing w:line="360" w:lineRule="auto"/>
        <w:jc w:val="both"/>
        <w:rPr>
          <w:ins w:id="3804" w:author="YENDAPALLY, NISHITHA" w:date="2022-07-28T23:15:00Z"/>
        </w:rPr>
        <w:pPrChange w:id="3805" w:author="Avdesh Mishra" w:date="2022-07-31T23:31:00Z">
          <w:pPr>
            <w:shd w:val="clear" w:color="auto" w:fill="F7F7F7"/>
            <w:spacing w:line="291" w:lineRule="atLeast"/>
          </w:pPr>
        </w:pPrChange>
      </w:pPr>
      <w:proofErr w:type="spellStart"/>
      <w:ins w:id="3806" w:author="YENDAPALLY, NISHITHA" w:date="2022-07-28T23:15:00Z">
        <w:r w:rsidRPr="005101EE">
          <w:t>y_pred</w:t>
        </w:r>
        <w:proofErr w:type="spellEnd"/>
        <w:r w:rsidRPr="005101EE">
          <w:t xml:space="preserve">= </w:t>
        </w:r>
        <w:proofErr w:type="spellStart"/>
        <w:r w:rsidRPr="005101EE">
          <w:t>cross_val_predict</w:t>
        </w:r>
        <w:proofErr w:type="spellEnd"/>
        <w:r w:rsidRPr="005101EE">
          <w:t>(</w:t>
        </w:r>
        <w:proofErr w:type="spellStart"/>
        <w:proofErr w:type="gramStart"/>
        <w:r w:rsidRPr="005101EE">
          <w:t>model,X</w:t>
        </w:r>
        <w:proofErr w:type="gramEnd"/>
        <w:r w:rsidRPr="005101EE">
          <w:t>,y_train,cv</w:t>
        </w:r>
        <w:proofErr w:type="spellEnd"/>
        <w:r w:rsidRPr="005101EE">
          <w:t>=10,n_jobs=-1)</w:t>
        </w:r>
      </w:ins>
    </w:p>
    <w:p w14:paraId="103ABE4E" w14:textId="77777777" w:rsidR="00AC1E97" w:rsidRPr="005101EE" w:rsidRDefault="00AC1E97" w:rsidP="002B04EF">
      <w:pPr>
        <w:spacing w:line="360" w:lineRule="auto"/>
        <w:jc w:val="both"/>
        <w:rPr>
          <w:ins w:id="3807" w:author="YENDAPALLY, NISHITHA" w:date="2022-07-28T23:15:00Z"/>
        </w:rPr>
        <w:pPrChange w:id="3808" w:author="Avdesh Mishra" w:date="2022-07-31T23:31:00Z">
          <w:pPr>
            <w:shd w:val="clear" w:color="auto" w:fill="F7F7F7"/>
            <w:spacing w:line="291" w:lineRule="atLeast"/>
          </w:pPr>
        </w:pPrChange>
      </w:pPr>
      <w:proofErr w:type="spellStart"/>
      <w:ins w:id="3809" w:author="YENDAPALLY, NISHITHA" w:date="2022-07-28T23:15:00Z">
        <w:r w:rsidRPr="005101EE">
          <w:t>outputFile</w:t>
        </w:r>
        <w:proofErr w:type="spellEnd"/>
        <w:r w:rsidRPr="005101EE">
          <w:t>=</w:t>
        </w:r>
        <w:proofErr w:type="gramStart"/>
        <w:r w:rsidRPr="005101EE">
          <w:t>open(</w:t>
        </w:r>
        <w:proofErr w:type="gramEnd"/>
        <w:r w:rsidRPr="005101EE">
          <w:t>'</w:t>
        </w:r>
        <w:proofErr w:type="spellStart"/>
        <w:r w:rsidRPr="005101EE">
          <w:t>Decision_Tree_Final_Test_Results_cross</w:t>
        </w:r>
        <w:proofErr w:type="spellEnd"/>
        <w:r w:rsidRPr="005101EE">
          <w:t xml:space="preserve"> </w:t>
        </w:r>
        <w:proofErr w:type="spellStart"/>
        <w:r w:rsidRPr="005101EE">
          <w:t>validation.txt','a</w:t>
        </w:r>
        <w:proofErr w:type="spellEnd"/>
        <w:r w:rsidRPr="005101EE">
          <w:t>')</w:t>
        </w:r>
      </w:ins>
    </w:p>
    <w:p w14:paraId="38A36744" w14:textId="77777777" w:rsidR="00AC1E97" w:rsidRPr="005101EE" w:rsidRDefault="00AC1E97" w:rsidP="002B04EF">
      <w:pPr>
        <w:spacing w:line="360" w:lineRule="auto"/>
        <w:jc w:val="both"/>
        <w:rPr>
          <w:ins w:id="3810" w:author="YENDAPALLY, NISHITHA" w:date="2022-07-28T23:15:00Z"/>
        </w:rPr>
        <w:pPrChange w:id="3811" w:author="Avdesh Mishra" w:date="2022-07-31T23:31:00Z">
          <w:pPr>
            <w:shd w:val="clear" w:color="auto" w:fill="F7F7F7"/>
            <w:spacing w:line="291" w:lineRule="atLeast"/>
          </w:pPr>
        </w:pPrChange>
      </w:pPr>
      <w:ins w:id="3812" w:author="YENDAPALLY, NISHITHA" w:date="2022-07-28T23:15:00Z">
        <w:r w:rsidRPr="005101EE">
          <w:t xml:space="preserve">confusion= </w:t>
        </w:r>
        <w:proofErr w:type="spellStart"/>
        <w:r w:rsidRPr="005101EE">
          <w:t>confusion_</w:t>
        </w:r>
        <w:proofErr w:type="gramStart"/>
        <w:r w:rsidRPr="005101EE">
          <w:t>matrix</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6FBD66A1" w14:textId="77777777" w:rsidR="00AC1E97" w:rsidRPr="005101EE" w:rsidRDefault="00AC1E97" w:rsidP="002B04EF">
      <w:pPr>
        <w:spacing w:line="360" w:lineRule="auto"/>
        <w:jc w:val="both"/>
        <w:rPr>
          <w:ins w:id="3813" w:author="YENDAPALLY, NISHITHA" w:date="2022-07-28T23:15:00Z"/>
        </w:rPr>
        <w:pPrChange w:id="3814" w:author="Avdesh Mishra" w:date="2022-07-31T23:31:00Z">
          <w:pPr>
            <w:shd w:val="clear" w:color="auto" w:fill="F7F7F7"/>
            <w:spacing w:line="291" w:lineRule="atLeast"/>
          </w:pPr>
        </w:pPrChange>
      </w:pPr>
      <w:ins w:id="3815" w:author="YENDAPALLY, NISHITHA" w:date="2022-07-28T23:15:00Z">
        <w:r w:rsidRPr="005101EE">
          <w:t xml:space="preserve">TP= </w:t>
        </w:r>
        <w:proofErr w:type="gramStart"/>
        <w:r w:rsidRPr="005101EE">
          <w:t>confusion[</w:t>
        </w:r>
        <w:proofErr w:type="gramEnd"/>
        <w:r w:rsidRPr="005101EE">
          <w:t>1,1]</w:t>
        </w:r>
      </w:ins>
    </w:p>
    <w:p w14:paraId="501720E7" w14:textId="77777777" w:rsidR="00AC1E97" w:rsidRPr="005101EE" w:rsidRDefault="00AC1E97" w:rsidP="002B04EF">
      <w:pPr>
        <w:spacing w:line="360" w:lineRule="auto"/>
        <w:jc w:val="both"/>
        <w:rPr>
          <w:ins w:id="3816" w:author="YENDAPALLY, NISHITHA" w:date="2022-07-28T23:15:00Z"/>
        </w:rPr>
        <w:pPrChange w:id="3817" w:author="Avdesh Mishra" w:date="2022-07-31T23:31:00Z">
          <w:pPr>
            <w:shd w:val="clear" w:color="auto" w:fill="F7F7F7"/>
            <w:spacing w:line="291" w:lineRule="atLeast"/>
          </w:pPr>
        </w:pPrChange>
      </w:pPr>
      <w:ins w:id="3818" w:author="YENDAPALLY, NISHITHA" w:date="2022-07-28T23:15:00Z">
        <w:r w:rsidRPr="005101EE">
          <w:t xml:space="preserve">TN= </w:t>
        </w:r>
        <w:proofErr w:type="gramStart"/>
        <w:r w:rsidRPr="005101EE">
          <w:t>confusion[</w:t>
        </w:r>
        <w:proofErr w:type="gramEnd"/>
        <w:r w:rsidRPr="005101EE">
          <w:t>0,0]</w:t>
        </w:r>
      </w:ins>
    </w:p>
    <w:p w14:paraId="225625D8" w14:textId="77777777" w:rsidR="00AC1E97" w:rsidRPr="005101EE" w:rsidRDefault="00AC1E97" w:rsidP="002B04EF">
      <w:pPr>
        <w:spacing w:line="360" w:lineRule="auto"/>
        <w:jc w:val="both"/>
        <w:rPr>
          <w:ins w:id="3819" w:author="YENDAPALLY, NISHITHA" w:date="2022-07-28T23:15:00Z"/>
        </w:rPr>
        <w:pPrChange w:id="3820" w:author="Avdesh Mishra" w:date="2022-07-31T23:31:00Z">
          <w:pPr>
            <w:shd w:val="clear" w:color="auto" w:fill="F7F7F7"/>
            <w:spacing w:line="291" w:lineRule="atLeast"/>
          </w:pPr>
        </w:pPrChange>
      </w:pPr>
      <w:ins w:id="3821" w:author="YENDAPALLY, NISHITHA" w:date="2022-07-28T23:15:00Z">
        <w:r w:rsidRPr="005101EE">
          <w:t xml:space="preserve">FP= </w:t>
        </w:r>
        <w:proofErr w:type="gramStart"/>
        <w:r w:rsidRPr="005101EE">
          <w:t>confusion[</w:t>
        </w:r>
        <w:proofErr w:type="gramEnd"/>
        <w:r w:rsidRPr="005101EE">
          <w:t>0,1]</w:t>
        </w:r>
      </w:ins>
    </w:p>
    <w:p w14:paraId="5DF6A6D5" w14:textId="77777777" w:rsidR="00AC1E97" w:rsidRPr="005101EE" w:rsidRDefault="00AC1E97" w:rsidP="002B04EF">
      <w:pPr>
        <w:spacing w:line="360" w:lineRule="auto"/>
        <w:jc w:val="both"/>
        <w:rPr>
          <w:ins w:id="3822" w:author="YENDAPALLY, NISHITHA" w:date="2022-07-28T23:15:00Z"/>
        </w:rPr>
        <w:pPrChange w:id="3823" w:author="Avdesh Mishra" w:date="2022-07-31T23:31:00Z">
          <w:pPr>
            <w:shd w:val="clear" w:color="auto" w:fill="F7F7F7"/>
            <w:spacing w:line="291" w:lineRule="atLeast"/>
          </w:pPr>
        </w:pPrChange>
      </w:pPr>
      <w:ins w:id="3824" w:author="YENDAPALLY, NISHITHA" w:date="2022-07-28T23:15:00Z">
        <w:r w:rsidRPr="005101EE">
          <w:t xml:space="preserve">FN= </w:t>
        </w:r>
        <w:proofErr w:type="gramStart"/>
        <w:r w:rsidRPr="005101EE">
          <w:t>confusion[</w:t>
        </w:r>
        <w:proofErr w:type="gramEnd"/>
        <w:r w:rsidRPr="005101EE">
          <w:t>1,0]</w:t>
        </w:r>
      </w:ins>
    </w:p>
    <w:p w14:paraId="5A6B31A3" w14:textId="77777777" w:rsidR="00AC1E97" w:rsidRPr="005101EE" w:rsidRDefault="00AC1E97" w:rsidP="002B04EF">
      <w:pPr>
        <w:spacing w:line="360" w:lineRule="auto"/>
        <w:jc w:val="both"/>
        <w:rPr>
          <w:ins w:id="3825" w:author="YENDAPALLY, NISHITHA" w:date="2022-07-28T23:15:00Z"/>
        </w:rPr>
        <w:pPrChange w:id="3826" w:author="Avdesh Mishra" w:date="2022-07-31T23:31:00Z">
          <w:pPr>
            <w:shd w:val="clear" w:color="auto" w:fill="F7F7F7"/>
            <w:spacing w:line="291" w:lineRule="atLeast"/>
          </w:pPr>
        </w:pPrChange>
      </w:pPr>
      <w:ins w:id="3827" w:author="YENDAPALLY, NISHITHA" w:date="2022-07-28T23:15:00Z">
        <w:r w:rsidRPr="005101EE">
          <w:t>#</w:t>
        </w:r>
        <w:proofErr w:type="gramStart"/>
        <w:r w:rsidRPr="005101EE">
          <w:t>specificity</w:t>
        </w:r>
        <w:proofErr w:type="gramEnd"/>
      </w:ins>
    </w:p>
    <w:p w14:paraId="5D5C2882" w14:textId="77777777" w:rsidR="00AC1E97" w:rsidRPr="005101EE" w:rsidRDefault="00AC1E97" w:rsidP="002B04EF">
      <w:pPr>
        <w:spacing w:line="360" w:lineRule="auto"/>
        <w:jc w:val="both"/>
        <w:rPr>
          <w:ins w:id="3828" w:author="YENDAPALLY, NISHITHA" w:date="2022-07-28T23:15:00Z"/>
        </w:rPr>
        <w:pPrChange w:id="3829" w:author="Avdesh Mishra" w:date="2022-07-31T23:31:00Z">
          <w:pPr>
            <w:shd w:val="clear" w:color="auto" w:fill="F7F7F7"/>
            <w:spacing w:line="291" w:lineRule="atLeast"/>
          </w:pPr>
        </w:pPrChange>
      </w:pPr>
      <w:proofErr w:type="spellStart"/>
      <w:ins w:id="3830" w:author="YENDAPALLY, NISHITHA" w:date="2022-07-28T23:15:00Z">
        <w:r w:rsidRPr="005101EE">
          <w:t>Spe_cla</w:t>
        </w:r>
        <w:proofErr w:type="spellEnd"/>
        <w:r w:rsidRPr="005101EE">
          <w:t>=(TN/</w:t>
        </w:r>
        <w:proofErr w:type="gramStart"/>
        <w:r w:rsidRPr="005101EE">
          <w:t>float(</w:t>
        </w:r>
        <w:proofErr w:type="gramEnd"/>
        <w:r w:rsidRPr="005101EE">
          <w:t>TN+FP))</w:t>
        </w:r>
      </w:ins>
    </w:p>
    <w:p w14:paraId="338AEB74" w14:textId="77777777" w:rsidR="00AC1E97" w:rsidRPr="005101EE" w:rsidRDefault="00AC1E97" w:rsidP="002B04EF">
      <w:pPr>
        <w:spacing w:line="360" w:lineRule="auto"/>
        <w:jc w:val="both"/>
        <w:rPr>
          <w:ins w:id="3831" w:author="YENDAPALLY, NISHITHA" w:date="2022-07-28T23:15:00Z"/>
        </w:rPr>
        <w:pPrChange w:id="3832" w:author="Avdesh Mishra" w:date="2022-07-31T23:31:00Z">
          <w:pPr>
            <w:shd w:val="clear" w:color="auto" w:fill="F7F7F7"/>
            <w:spacing w:line="291" w:lineRule="atLeast"/>
          </w:pPr>
        </w:pPrChange>
      </w:pPr>
      <w:proofErr w:type="spellStart"/>
      <w:ins w:id="3833" w:author="YENDAPALLY, NISHITHA" w:date="2022-07-28T23:15:00Z">
        <w:r w:rsidRPr="005101EE">
          <w:t>Acc_Bal</w:t>
        </w:r>
        <w:proofErr w:type="spellEnd"/>
        <w:r w:rsidRPr="005101EE">
          <w:t>= 0.5*((TP/</w:t>
        </w:r>
        <w:proofErr w:type="gramStart"/>
        <w:r w:rsidRPr="005101EE">
          <w:t>float(</w:t>
        </w:r>
        <w:proofErr w:type="gramEnd"/>
        <w:r w:rsidRPr="005101EE">
          <w:t>TP+FN))+(TN/float(TN+FP)))</w:t>
        </w:r>
      </w:ins>
    </w:p>
    <w:p w14:paraId="73778E04" w14:textId="77777777" w:rsidR="00AC1E97" w:rsidRPr="005101EE" w:rsidRDefault="00AC1E97" w:rsidP="002B04EF">
      <w:pPr>
        <w:spacing w:line="360" w:lineRule="auto"/>
        <w:jc w:val="both"/>
        <w:rPr>
          <w:ins w:id="3834" w:author="YENDAPALLY, NISHITHA" w:date="2022-07-28T23:15:00Z"/>
        </w:rPr>
        <w:pPrChange w:id="3835" w:author="Avdesh Mishra" w:date="2022-07-31T23:31:00Z">
          <w:pPr>
            <w:shd w:val="clear" w:color="auto" w:fill="F7F7F7"/>
            <w:spacing w:line="291" w:lineRule="atLeast"/>
          </w:pPr>
        </w:pPrChange>
      </w:pPr>
      <w:proofErr w:type="spellStart"/>
      <w:ins w:id="3836" w:author="YENDAPALLY, NISHITHA" w:date="2022-07-28T23:15:00Z">
        <w:r w:rsidRPr="005101EE">
          <w:t>MCC_cla</w:t>
        </w:r>
        <w:proofErr w:type="spellEnd"/>
        <w:r w:rsidRPr="005101EE">
          <w:t xml:space="preserve">= </w:t>
        </w:r>
        <w:proofErr w:type="spellStart"/>
        <w:r w:rsidRPr="005101EE">
          <w:t>matthews_</w:t>
        </w:r>
        <w:proofErr w:type="gramStart"/>
        <w:r w:rsidRPr="005101EE">
          <w:t>corrcoef</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4C90173A" w14:textId="77777777" w:rsidR="00AC1E97" w:rsidRPr="005101EE" w:rsidRDefault="00AC1E97" w:rsidP="002B04EF">
      <w:pPr>
        <w:spacing w:line="360" w:lineRule="auto"/>
        <w:jc w:val="both"/>
        <w:rPr>
          <w:ins w:id="3837" w:author="YENDAPALLY, NISHITHA" w:date="2022-07-28T23:15:00Z"/>
        </w:rPr>
        <w:pPrChange w:id="3838" w:author="Avdesh Mishra" w:date="2022-07-31T23:31:00Z">
          <w:pPr>
            <w:shd w:val="clear" w:color="auto" w:fill="F7F7F7"/>
            <w:spacing w:line="291" w:lineRule="atLeast"/>
          </w:pPr>
        </w:pPrChange>
      </w:pPr>
      <w:ins w:id="3839" w:author="YENDAPALLY, NISHITHA" w:date="2022-07-28T23:15:00Z">
        <w:r w:rsidRPr="005101EE">
          <w:t>F1_cla=f1_</w:t>
        </w:r>
        <w:proofErr w:type="gramStart"/>
        <w:r w:rsidRPr="005101EE">
          <w:t>score(</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4ED7FBF0" w14:textId="77777777" w:rsidR="00AC1E97" w:rsidRPr="005101EE" w:rsidRDefault="00AC1E97" w:rsidP="002B04EF">
      <w:pPr>
        <w:spacing w:line="360" w:lineRule="auto"/>
        <w:jc w:val="both"/>
        <w:rPr>
          <w:ins w:id="3840" w:author="YENDAPALLY, NISHITHA" w:date="2022-07-28T23:15:00Z"/>
        </w:rPr>
        <w:pPrChange w:id="3841" w:author="Avdesh Mishra" w:date="2022-07-31T23:31:00Z">
          <w:pPr>
            <w:shd w:val="clear" w:color="auto" w:fill="F7F7F7"/>
            <w:spacing w:line="291" w:lineRule="atLeast"/>
          </w:pPr>
        </w:pPrChange>
      </w:pPr>
      <w:proofErr w:type="spellStart"/>
      <w:ins w:id="3842" w:author="YENDAPALLY, NISHITHA" w:date="2022-07-28T23:15:00Z">
        <w:r w:rsidRPr="005101EE">
          <w:t>PREC_cla</w:t>
        </w:r>
        <w:proofErr w:type="spellEnd"/>
        <w:r w:rsidRPr="005101EE">
          <w:t>=</w:t>
        </w:r>
        <w:proofErr w:type="spellStart"/>
        <w:r w:rsidRPr="005101EE">
          <w:t>precision_</w:t>
        </w:r>
        <w:proofErr w:type="gramStart"/>
        <w:r w:rsidRPr="005101EE">
          <w:t>score</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4EE9074B" w14:textId="77777777" w:rsidR="00AC1E97" w:rsidRPr="005101EE" w:rsidRDefault="00AC1E97" w:rsidP="002B04EF">
      <w:pPr>
        <w:spacing w:line="360" w:lineRule="auto"/>
        <w:jc w:val="both"/>
        <w:rPr>
          <w:ins w:id="3843" w:author="YENDAPALLY, NISHITHA" w:date="2022-07-28T23:15:00Z"/>
        </w:rPr>
        <w:pPrChange w:id="3844" w:author="Avdesh Mishra" w:date="2022-07-31T23:31:00Z">
          <w:pPr>
            <w:shd w:val="clear" w:color="auto" w:fill="F7F7F7"/>
            <w:spacing w:line="291" w:lineRule="atLeast"/>
          </w:pPr>
        </w:pPrChange>
      </w:pPr>
      <w:proofErr w:type="spellStart"/>
      <w:ins w:id="3845" w:author="YENDAPALLY, NISHITHA" w:date="2022-07-28T23:15:00Z">
        <w:r w:rsidRPr="005101EE">
          <w:t>REC_cla</w:t>
        </w:r>
        <w:proofErr w:type="spellEnd"/>
        <w:r w:rsidRPr="005101EE">
          <w:t xml:space="preserve">= </w:t>
        </w:r>
        <w:proofErr w:type="spellStart"/>
        <w:r w:rsidRPr="005101EE">
          <w:t>recall_</w:t>
        </w:r>
        <w:proofErr w:type="gramStart"/>
        <w:r w:rsidRPr="005101EE">
          <w:t>score</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5CC9B1AB" w14:textId="77777777" w:rsidR="00AC1E97" w:rsidRPr="005101EE" w:rsidRDefault="00AC1E97" w:rsidP="002B04EF">
      <w:pPr>
        <w:spacing w:line="360" w:lineRule="auto"/>
        <w:jc w:val="both"/>
        <w:rPr>
          <w:ins w:id="3846" w:author="YENDAPALLY, NISHITHA" w:date="2022-07-28T23:15:00Z"/>
        </w:rPr>
        <w:pPrChange w:id="3847" w:author="Avdesh Mishra" w:date="2022-07-31T23:31:00Z">
          <w:pPr>
            <w:shd w:val="clear" w:color="auto" w:fill="F7F7F7"/>
            <w:spacing w:line="291" w:lineRule="atLeast"/>
          </w:pPr>
        </w:pPrChange>
      </w:pPr>
      <w:proofErr w:type="spellStart"/>
      <w:ins w:id="3848" w:author="YENDAPALLY, NISHITHA" w:date="2022-07-28T23:15:00Z">
        <w:r w:rsidRPr="005101EE">
          <w:t>Accuracy_cla</w:t>
        </w:r>
        <w:proofErr w:type="spellEnd"/>
        <w:r w:rsidRPr="005101EE">
          <w:t xml:space="preserve">= </w:t>
        </w:r>
        <w:proofErr w:type="spellStart"/>
        <w:r w:rsidRPr="005101EE">
          <w:t>accuracy_</w:t>
        </w:r>
        <w:proofErr w:type="gramStart"/>
        <w:r w:rsidRPr="005101EE">
          <w:t>score</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40B1DCC4" w14:textId="77777777" w:rsidR="00AC1E97" w:rsidRPr="005101EE" w:rsidRDefault="00AC1E97" w:rsidP="002B04EF">
      <w:pPr>
        <w:spacing w:line="360" w:lineRule="auto"/>
        <w:jc w:val="both"/>
        <w:rPr>
          <w:ins w:id="3849" w:author="YENDAPALLY, NISHITHA" w:date="2022-07-28T23:15:00Z"/>
        </w:rPr>
        <w:pPrChange w:id="3850" w:author="Avdesh Mishra" w:date="2022-07-31T23:31:00Z">
          <w:pPr>
            <w:shd w:val="clear" w:color="auto" w:fill="F7F7F7"/>
            <w:spacing w:line="291" w:lineRule="atLeast"/>
          </w:pPr>
        </w:pPrChange>
      </w:pPr>
      <w:ins w:id="3851" w:author="YENDAPALLY, NISHITHA" w:date="2022-07-28T23:15:00Z">
        <w:r w:rsidRPr="005101EE">
          <w:t>Results='TFIDF Cross validation Results: \n'</w:t>
        </w:r>
      </w:ins>
    </w:p>
    <w:p w14:paraId="026F1769" w14:textId="77777777" w:rsidR="00AC1E97" w:rsidRPr="005101EE" w:rsidRDefault="00AC1E97" w:rsidP="002B04EF">
      <w:pPr>
        <w:spacing w:line="360" w:lineRule="auto"/>
        <w:jc w:val="both"/>
        <w:rPr>
          <w:ins w:id="3852" w:author="YENDAPALLY, NISHITHA" w:date="2022-07-28T23:15:00Z"/>
        </w:rPr>
        <w:pPrChange w:id="3853" w:author="Avdesh Mishra" w:date="2022-07-31T23:31:00Z">
          <w:pPr>
            <w:shd w:val="clear" w:color="auto" w:fill="F7F7F7"/>
            <w:spacing w:line="291" w:lineRule="atLeast"/>
          </w:pPr>
        </w:pPrChange>
      </w:pPr>
      <w:proofErr w:type="spellStart"/>
      <w:ins w:id="3854" w:author="YENDAPALLY, NISHITHA" w:date="2022-07-28T23:15:00Z">
        <w:r w:rsidRPr="005101EE">
          <w:t>outputFile.write</w:t>
        </w:r>
        <w:proofErr w:type="spellEnd"/>
        <w:r w:rsidRPr="005101EE">
          <w:t>(</w:t>
        </w:r>
        <w:proofErr w:type="gramStart"/>
        <w:r w:rsidRPr="005101EE">
          <w:t>str(</w:t>
        </w:r>
        <w:proofErr w:type="gramEnd"/>
        <w:r w:rsidRPr="005101EE">
          <w:t>Results)+'\n')</w:t>
        </w:r>
      </w:ins>
    </w:p>
    <w:p w14:paraId="7AE1C034" w14:textId="77777777" w:rsidR="00AC1E97" w:rsidRPr="005101EE" w:rsidRDefault="00AC1E97" w:rsidP="002B04EF">
      <w:pPr>
        <w:spacing w:line="360" w:lineRule="auto"/>
        <w:jc w:val="both"/>
        <w:rPr>
          <w:ins w:id="3855" w:author="YENDAPALLY, NISHITHA" w:date="2022-07-28T23:15:00Z"/>
        </w:rPr>
        <w:pPrChange w:id="3856" w:author="Avdesh Mishra" w:date="2022-07-31T23:31:00Z">
          <w:pPr>
            <w:shd w:val="clear" w:color="auto" w:fill="F7F7F7"/>
            <w:spacing w:line="291" w:lineRule="atLeast"/>
          </w:pPr>
        </w:pPrChange>
      </w:pPr>
      <w:proofErr w:type="spellStart"/>
      <w:ins w:id="3857" w:author="YENDAPALLY, NISHITHA" w:date="2022-07-28T23:15:00Z">
        <w:r w:rsidRPr="005101EE">
          <w:t>outputFile.write</w:t>
        </w:r>
        <w:proofErr w:type="spellEnd"/>
        <w:r w:rsidRPr="005101EE">
          <w:t>('TP=%f\</w:t>
        </w:r>
        <w:proofErr w:type="spellStart"/>
        <w:r w:rsidRPr="005101EE">
          <w:t>n'%TP</w:t>
        </w:r>
        <w:proofErr w:type="spellEnd"/>
        <w:r w:rsidRPr="005101EE">
          <w:t>)</w:t>
        </w:r>
      </w:ins>
    </w:p>
    <w:p w14:paraId="4197796A" w14:textId="77777777" w:rsidR="00AC1E97" w:rsidRPr="005101EE" w:rsidRDefault="00AC1E97" w:rsidP="002B04EF">
      <w:pPr>
        <w:spacing w:line="360" w:lineRule="auto"/>
        <w:jc w:val="both"/>
        <w:rPr>
          <w:ins w:id="3858" w:author="YENDAPALLY, NISHITHA" w:date="2022-07-28T23:15:00Z"/>
        </w:rPr>
        <w:pPrChange w:id="3859" w:author="Avdesh Mishra" w:date="2022-07-31T23:31:00Z">
          <w:pPr>
            <w:shd w:val="clear" w:color="auto" w:fill="F7F7F7"/>
            <w:spacing w:line="291" w:lineRule="atLeast"/>
          </w:pPr>
        </w:pPrChange>
      </w:pPr>
      <w:proofErr w:type="spellStart"/>
      <w:ins w:id="3860" w:author="YENDAPALLY, NISHITHA" w:date="2022-07-28T23:15:00Z">
        <w:r w:rsidRPr="005101EE">
          <w:t>outputFile.write</w:t>
        </w:r>
        <w:proofErr w:type="spellEnd"/>
        <w:r w:rsidRPr="005101EE">
          <w:t>('FP= %f\</w:t>
        </w:r>
        <w:proofErr w:type="spellStart"/>
        <w:r w:rsidRPr="005101EE">
          <w:t>n'%FP</w:t>
        </w:r>
        <w:proofErr w:type="spellEnd"/>
        <w:r w:rsidRPr="005101EE">
          <w:t>)</w:t>
        </w:r>
      </w:ins>
    </w:p>
    <w:p w14:paraId="6B199EEA" w14:textId="77777777" w:rsidR="00AC1E97" w:rsidRPr="005101EE" w:rsidRDefault="00AC1E97" w:rsidP="002B04EF">
      <w:pPr>
        <w:spacing w:line="360" w:lineRule="auto"/>
        <w:jc w:val="both"/>
        <w:rPr>
          <w:ins w:id="3861" w:author="YENDAPALLY, NISHITHA" w:date="2022-07-28T23:15:00Z"/>
        </w:rPr>
        <w:pPrChange w:id="3862" w:author="Avdesh Mishra" w:date="2022-07-31T23:31:00Z">
          <w:pPr>
            <w:shd w:val="clear" w:color="auto" w:fill="F7F7F7"/>
            <w:spacing w:line="291" w:lineRule="atLeast"/>
          </w:pPr>
        </w:pPrChange>
      </w:pPr>
      <w:proofErr w:type="spellStart"/>
      <w:ins w:id="3863" w:author="YENDAPALLY, NISHITHA" w:date="2022-07-28T23:15:00Z">
        <w:r w:rsidRPr="005101EE">
          <w:t>outputFile.write</w:t>
        </w:r>
        <w:proofErr w:type="spellEnd"/>
        <w:r w:rsidRPr="005101EE">
          <w:t>('TN= %f\</w:t>
        </w:r>
        <w:proofErr w:type="spellStart"/>
        <w:r w:rsidRPr="005101EE">
          <w:t>n'%TN</w:t>
        </w:r>
        <w:proofErr w:type="spellEnd"/>
        <w:r w:rsidRPr="005101EE">
          <w:t>)</w:t>
        </w:r>
      </w:ins>
    </w:p>
    <w:p w14:paraId="50F254D1" w14:textId="77777777" w:rsidR="00AC1E97" w:rsidRPr="005101EE" w:rsidRDefault="00AC1E97" w:rsidP="002B04EF">
      <w:pPr>
        <w:spacing w:line="360" w:lineRule="auto"/>
        <w:jc w:val="both"/>
        <w:rPr>
          <w:ins w:id="3864" w:author="YENDAPALLY, NISHITHA" w:date="2022-07-28T23:15:00Z"/>
        </w:rPr>
        <w:pPrChange w:id="3865" w:author="Avdesh Mishra" w:date="2022-07-31T23:31:00Z">
          <w:pPr>
            <w:shd w:val="clear" w:color="auto" w:fill="F7F7F7"/>
            <w:spacing w:line="291" w:lineRule="atLeast"/>
          </w:pPr>
        </w:pPrChange>
      </w:pPr>
      <w:proofErr w:type="spellStart"/>
      <w:ins w:id="3866" w:author="YENDAPALLY, NISHITHA" w:date="2022-07-28T23:15:00Z">
        <w:r w:rsidRPr="005101EE">
          <w:t>outputFile.write</w:t>
        </w:r>
        <w:proofErr w:type="spellEnd"/>
        <w:r w:rsidRPr="005101EE">
          <w:t>('FN= %f\</w:t>
        </w:r>
        <w:proofErr w:type="spellStart"/>
        <w:r w:rsidRPr="005101EE">
          <w:t>n'%FN</w:t>
        </w:r>
        <w:proofErr w:type="spellEnd"/>
        <w:r w:rsidRPr="005101EE">
          <w:t>)</w:t>
        </w:r>
      </w:ins>
    </w:p>
    <w:p w14:paraId="7BACBFA5" w14:textId="77777777" w:rsidR="00AC1E97" w:rsidRPr="005101EE" w:rsidRDefault="00AC1E97" w:rsidP="002B04EF">
      <w:pPr>
        <w:spacing w:line="360" w:lineRule="auto"/>
        <w:jc w:val="both"/>
        <w:rPr>
          <w:ins w:id="3867" w:author="YENDAPALLY, NISHITHA" w:date="2022-07-28T23:15:00Z"/>
        </w:rPr>
        <w:pPrChange w:id="3868" w:author="Avdesh Mishra" w:date="2022-07-31T23:31:00Z">
          <w:pPr>
            <w:shd w:val="clear" w:color="auto" w:fill="F7F7F7"/>
            <w:spacing w:line="291" w:lineRule="atLeast"/>
          </w:pPr>
        </w:pPrChange>
      </w:pPr>
      <w:proofErr w:type="spellStart"/>
      <w:ins w:id="3869" w:author="YENDAPALLY, NISHITHA" w:date="2022-07-28T23:15:00Z">
        <w:r w:rsidRPr="005101EE">
          <w:t>outputFile.write</w:t>
        </w:r>
        <w:proofErr w:type="spellEnd"/>
        <w:r w:rsidRPr="005101EE">
          <w:t>('Recall/</w:t>
        </w:r>
        <w:proofErr w:type="spellStart"/>
        <w:r w:rsidRPr="005101EE">
          <w:t>sensivity</w:t>
        </w:r>
        <w:proofErr w:type="spellEnd"/>
        <w:r w:rsidRPr="005101EE">
          <w:t>=%.5f\n'%</w:t>
        </w:r>
        <w:proofErr w:type="spellStart"/>
        <w:r w:rsidRPr="005101EE">
          <w:t>REC_cla</w:t>
        </w:r>
        <w:proofErr w:type="spellEnd"/>
        <w:r w:rsidRPr="005101EE">
          <w:t>)</w:t>
        </w:r>
      </w:ins>
    </w:p>
    <w:p w14:paraId="2D412876" w14:textId="77777777" w:rsidR="00AC1E97" w:rsidRPr="005101EE" w:rsidRDefault="00AC1E97" w:rsidP="002B04EF">
      <w:pPr>
        <w:spacing w:line="360" w:lineRule="auto"/>
        <w:jc w:val="both"/>
        <w:rPr>
          <w:ins w:id="3870" w:author="YENDAPALLY, NISHITHA" w:date="2022-07-28T23:15:00Z"/>
        </w:rPr>
        <w:pPrChange w:id="3871" w:author="Avdesh Mishra" w:date="2022-07-31T23:31:00Z">
          <w:pPr>
            <w:shd w:val="clear" w:color="auto" w:fill="F7F7F7"/>
            <w:spacing w:line="291" w:lineRule="atLeast"/>
          </w:pPr>
        </w:pPrChange>
      </w:pPr>
      <w:proofErr w:type="spellStart"/>
      <w:ins w:id="3872" w:author="YENDAPALLY, NISHITHA" w:date="2022-07-28T23:15:00Z">
        <w:r w:rsidRPr="005101EE">
          <w:t>outputFile.write</w:t>
        </w:r>
        <w:proofErr w:type="spellEnd"/>
        <w:r w:rsidRPr="005101EE">
          <w:t>('specificity= %.5f\n'%</w:t>
        </w:r>
        <w:proofErr w:type="spellStart"/>
        <w:r w:rsidRPr="005101EE">
          <w:t>Spe_cla</w:t>
        </w:r>
        <w:proofErr w:type="spellEnd"/>
        <w:r w:rsidRPr="005101EE">
          <w:t>)</w:t>
        </w:r>
      </w:ins>
    </w:p>
    <w:p w14:paraId="37B9F2BC" w14:textId="77777777" w:rsidR="00AC1E97" w:rsidRPr="005101EE" w:rsidRDefault="00AC1E97" w:rsidP="002B04EF">
      <w:pPr>
        <w:spacing w:line="360" w:lineRule="auto"/>
        <w:jc w:val="both"/>
        <w:rPr>
          <w:ins w:id="3873" w:author="YENDAPALLY, NISHITHA" w:date="2022-07-28T23:15:00Z"/>
        </w:rPr>
        <w:pPrChange w:id="3874" w:author="Avdesh Mishra" w:date="2022-07-31T23:31:00Z">
          <w:pPr>
            <w:shd w:val="clear" w:color="auto" w:fill="F7F7F7"/>
            <w:spacing w:line="291" w:lineRule="atLeast"/>
          </w:pPr>
        </w:pPrChange>
      </w:pPr>
      <w:proofErr w:type="spellStart"/>
      <w:ins w:id="3875" w:author="YENDAPALLY, NISHITHA" w:date="2022-07-28T23:15:00Z">
        <w:r w:rsidRPr="005101EE">
          <w:t>outputFile.write</w:t>
        </w:r>
        <w:proofErr w:type="spellEnd"/>
        <w:r w:rsidRPr="005101EE">
          <w:t>('</w:t>
        </w:r>
        <w:proofErr w:type="spellStart"/>
        <w:r w:rsidRPr="005101EE">
          <w:t>Accuracy_balanced</w:t>
        </w:r>
        <w:proofErr w:type="spellEnd"/>
        <w:r w:rsidRPr="005101EE">
          <w:t>= %.5f\n'%</w:t>
        </w:r>
        <w:proofErr w:type="spellStart"/>
        <w:r w:rsidRPr="005101EE">
          <w:t>Acc_Bal</w:t>
        </w:r>
        <w:proofErr w:type="spellEnd"/>
        <w:r w:rsidRPr="005101EE">
          <w:t>)</w:t>
        </w:r>
      </w:ins>
    </w:p>
    <w:p w14:paraId="73A1F527" w14:textId="77777777" w:rsidR="00AC1E97" w:rsidRPr="005101EE" w:rsidRDefault="00AC1E97" w:rsidP="002B04EF">
      <w:pPr>
        <w:spacing w:line="360" w:lineRule="auto"/>
        <w:jc w:val="both"/>
        <w:rPr>
          <w:ins w:id="3876" w:author="YENDAPALLY, NISHITHA" w:date="2022-07-28T23:15:00Z"/>
        </w:rPr>
        <w:pPrChange w:id="3877" w:author="Avdesh Mishra" w:date="2022-07-31T23:31:00Z">
          <w:pPr>
            <w:shd w:val="clear" w:color="auto" w:fill="F7F7F7"/>
            <w:spacing w:line="291" w:lineRule="atLeast"/>
          </w:pPr>
        </w:pPrChange>
      </w:pPr>
      <w:proofErr w:type="spellStart"/>
      <w:ins w:id="3878" w:author="YENDAPALLY, NISHITHA" w:date="2022-07-28T23:15:00Z">
        <w:r w:rsidRPr="005101EE">
          <w:t>outputFile.write</w:t>
        </w:r>
        <w:proofErr w:type="spellEnd"/>
        <w:r w:rsidRPr="005101EE">
          <w:t>('overall Accuracy= %.5f\n'%</w:t>
        </w:r>
        <w:proofErr w:type="spellStart"/>
        <w:r w:rsidRPr="005101EE">
          <w:t>Accuracy_cla</w:t>
        </w:r>
        <w:proofErr w:type="spellEnd"/>
        <w:r w:rsidRPr="005101EE">
          <w:t>)</w:t>
        </w:r>
      </w:ins>
    </w:p>
    <w:p w14:paraId="2746D7B9" w14:textId="77777777" w:rsidR="00AC1E97" w:rsidRPr="005101EE" w:rsidRDefault="00AC1E97" w:rsidP="002B04EF">
      <w:pPr>
        <w:spacing w:line="360" w:lineRule="auto"/>
        <w:jc w:val="both"/>
        <w:rPr>
          <w:ins w:id="3879" w:author="YENDAPALLY, NISHITHA" w:date="2022-07-28T23:15:00Z"/>
        </w:rPr>
        <w:pPrChange w:id="3880" w:author="Avdesh Mishra" w:date="2022-07-31T23:31:00Z">
          <w:pPr>
            <w:shd w:val="clear" w:color="auto" w:fill="F7F7F7"/>
            <w:spacing w:line="291" w:lineRule="atLeast"/>
          </w:pPr>
        </w:pPrChange>
      </w:pPr>
      <w:proofErr w:type="spellStart"/>
      <w:ins w:id="3881" w:author="YENDAPALLY, NISHITHA" w:date="2022-07-28T23:15:00Z">
        <w:r w:rsidRPr="005101EE">
          <w:t>outputFile.write</w:t>
        </w:r>
        <w:proofErr w:type="spellEnd"/>
        <w:r w:rsidRPr="005101EE">
          <w:t>('precision=%.5f\n'%</w:t>
        </w:r>
        <w:proofErr w:type="spellStart"/>
        <w:r w:rsidRPr="005101EE">
          <w:t>PREC_cla</w:t>
        </w:r>
        <w:proofErr w:type="spellEnd"/>
        <w:r w:rsidRPr="005101EE">
          <w:t>)</w:t>
        </w:r>
      </w:ins>
    </w:p>
    <w:p w14:paraId="63CEA61A" w14:textId="77777777" w:rsidR="00AC1E97" w:rsidRPr="005101EE" w:rsidRDefault="00AC1E97" w:rsidP="002B04EF">
      <w:pPr>
        <w:spacing w:line="360" w:lineRule="auto"/>
        <w:jc w:val="both"/>
        <w:rPr>
          <w:ins w:id="3882" w:author="YENDAPALLY, NISHITHA" w:date="2022-07-28T23:15:00Z"/>
        </w:rPr>
        <w:pPrChange w:id="3883" w:author="Avdesh Mishra" w:date="2022-07-31T23:31:00Z">
          <w:pPr>
            <w:shd w:val="clear" w:color="auto" w:fill="F7F7F7"/>
            <w:spacing w:line="291" w:lineRule="atLeast"/>
          </w:pPr>
        </w:pPrChange>
      </w:pPr>
      <w:proofErr w:type="spellStart"/>
      <w:ins w:id="3884" w:author="YENDAPALLY, NISHITHA" w:date="2022-07-28T23:15:00Z">
        <w:r w:rsidRPr="005101EE">
          <w:lastRenderedPageBreak/>
          <w:t>outputFile.write</w:t>
        </w:r>
        <w:proofErr w:type="spellEnd"/>
        <w:r w:rsidRPr="005101EE">
          <w:t>('F1=%.5f\n'%F1_cla)</w:t>
        </w:r>
      </w:ins>
    </w:p>
    <w:p w14:paraId="09C721BE" w14:textId="77777777" w:rsidR="00AC1E97" w:rsidRPr="005101EE" w:rsidRDefault="00AC1E97" w:rsidP="002B04EF">
      <w:pPr>
        <w:spacing w:line="360" w:lineRule="auto"/>
        <w:jc w:val="both"/>
        <w:rPr>
          <w:ins w:id="3885" w:author="YENDAPALLY, NISHITHA" w:date="2022-07-28T23:15:00Z"/>
        </w:rPr>
        <w:pPrChange w:id="3886" w:author="Avdesh Mishra" w:date="2022-07-31T23:31:00Z">
          <w:pPr>
            <w:shd w:val="clear" w:color="auto" w:fill="F7F7F7"/>
            <w:spacing w:line="291" w:lineRule="atLeast"/>
          </w:pPr>
        </w:pPrChange>
      </w:pPr>
      <w:proofErr w:type="spellStart"/>
      <w:ins w:id="3887" w:author="YENDAPALLY, NISHITHA" w:date="2022-07-28T23:15:00Z">
        <w:r w:rsidRPr="005101EE">
          <w:t>outputFile.write</w:t>
        </w:r>
        <w:proofErr w:type="spellEnd"/>
        <w:r w:rsidRPr="005101EE">
          <w:t>('MCC= %.5f\n'%</w:t>
        </w:r>
        <w:proofErr w:type="spellStart"/>
        <w:r w:rsidRPr="005101EE">
          <w:t>MCC_cla</w:t>
        </w:r>
        <w:proofErr w:type="spellEnd"/>
        <w:r w:rsidRPr="005101EE">
          <w:t>)</w:t>
        </w:r>
      </w:ins>
    </w:p>
    <w:p w14:paraId="376637E3" w14:textId="77777777" w:rsidR="00AC1E97" w:rsidRPr="005101EE" w:rsidRDefault="00AC1E97" w:rsidP="002B04EF">
      <w:pPr>
        <w:spacing w:line="360" w:lineRule="auto"/>
        <w:jc w:val="both"/>
        <w:rPr>
          <w:ins w:id="3888" w:author="YENDAPALLY, NISHITHA" w:date="2022-07-28T23:15:00Z"/>
        </w:rPr>
        <w:pPrChange w:id="3889" w:author="Avdesh Mishra" w:date="2022-07-31T23:31:00Z">
          <w:pPr>
            <w:shd w:val="clear" w:color="auto" w:fill="F7F7F7"/>
            <w:spacing w:line="291" w:lineRule="atLeast"/>
          </w:pPr>
        </w:pPrChange>
      </w:pPr>
      <w:proofErr w:type="spellStart"/>
      <w:ins w:id="3890" w:author="YENDAPALLY, NISHITHA" w:date="2022-07-28T23:15:00Z">
        <w:r w:rsidRPr="005101EE">
          <w:t>outputFile.close</w:t>
        </w:r>
        <w:proofErr w:type="spellEnd"/>
        <w:r w:rsidRPr="005101EE">
          <w:t>()</w:t>
        </w:r>
      </w:ins>
    </w:p>
    <w:p w14:paraId="677ACC57" w14:textId="77777777" w:rsidR="00AC1E97" w:rsidRPr="005101EE" w:rsidRDefault="00AC1E97" w:rsidP="002B04EF">
      <w:pPr>
        <w:spacing w:line="360" w:lineRule="auto"/>
        <w:jc w:val="both"/>
        <w:rPr>
          <w:ins w:id="3891" w:author="YENDAPALLY, NISHITHA" w:date="2022-07-28T23:15:00Z"/>
        </w:rPr>
        <w:pPrChange w:id="3892" w:author="Avdesh Mishra" w:date="2022-07-31T23:31:00Z">
          <w:pPr>
            <w:shd w:val="clear" w:color="auto" w:fill="F7F7F7"/>
            <w:spacing w:line="291" w:lineRule="atLeast"/>
          </w:pPr>
        </w:pPrChange>
      </w:pPr>
      <w:proofErr w:type="spellStart"/>
      <w:ins w:id="3893" w:author="YENDAPALLY, NISHITHA" w:date="2022-07-28T23:15:00Z">
        <w:r w:rsidRPr="005101EE">
          <w:t>model.fit</w:t>
        </w:r>
        <w:proofErr w:type="spellEnd"/>
        <w:r w:rsidRPr="005101EE">
          <w:t>(</w:t>
        </w:r>
        <w:proofErr w:type="spellStart"/>
        <w:r w:rsidRPr="005101EE">
          <w:t>X_</w:t>
        </w:r>
        <w:proofErr w:type="gramStart"/>
        <w:r w:rsidRPr="005101EE">
          <w:t>train,y</w:t>
        </w:r>
        <w:proofErr w:type="gramEnd"/>
        <w:r w:rsidRPr="005101EE">
          <w:t>_train</w:t>
        </w:r>
        <w:proofErr w:type="spellEnd"/>
        <w:r w:rsidRPr="005101EE">
          <w:t>)</w:t>
        </w:r>
      </w:ins>
    </w:p>
    <w:p w14:paraId="6CFE0D61" w14:textId="77777777" w:rsidR="00AC1E97" w:rsidRPr="005101EE" w:rsidRDefault="00AC1E97" w:rsidP="002B04EF">
      <w:pPr>
        <w:spacing w:line="360" w:lineRule="auto"/>
        <w:jc w:val="both"/>
        <w:rPr>
          <w:ins w:id="3894" w:author="YENDAPALLY, NISHITHA" w:date="2022-07-28T23:15:00Z"/>
        </w:rPr>
        <w:pPrChange w:id="3895" w:author="Avdesh Mishra" w:date="2022-07-31T23:31:00Z">
          <w:pPr>
            <w:shd w:val="clear" w:color="auto" w:fill="F7F7F7"/>
            <w:spacing w:line="291" w:lineRule="atLeast"/>
          </w:pPr>
        </w:pPrChange>
      </w:pPr>
      <w:proofErr w:type="spellStart"/>
      <w:ins w:id="3896" w:author="YENDAPALLY, NISHITHA" w:date="2022-07-28T23:15:00Z">
        <w:r w:rsidRPr="005101EE">
          <w:t>y_new</w:t>
        </w:r>
        <w:proofErr w:type="spellEnd"/>
        <w:r w:rsidRPr="005101EE">
          <w:t>=</w:t>
        </w:r>
        <w:proofErr w:type="spellStart"/>
        <w:proofErr w:type="gramStart"/>
        <w:r w:rsidRPr="005101EE">
          <w:t>model.predict</w:t>
        </w:r>
        <w:proofErr w:type="spellEnd"/>
        <w:proofErr w:type="gramEnd"/>
        <w:r w:rsidRPr="005101EE">
          <w:t>(</w:t>
        </w:r>
        <w:proofErr w:type="spellStart"/>
        <w:r w:rsidRPr="005101EE">
          <w:t>X_test</w:t>
        </w:r>
        <w:proofErr w:type="spellEnd"/>
        <w:r w:rsidRPr="005101EE">
          <w:t>)</w:t>
        </w:r>
      </w:ins>
    </w:p>
    <w:p w14:paraId="69543207" w14:textId="77777777" w:rsidR="00AC1E97" w:rsidRPr="005101EE" w:rsidRDefault="00AC1E97" w:rsidP="002B04EF">
      <w:pPr>
        <w:spacing w:line="360" w:lineRule="auto"/>
        <w:jc w:val="both"/>
        <w:rPr>
          <w:ins w:id="3897" w:author="YENDAPALLY, NISHITHA" w:date="2022-07-28T23:15:00Z"/>
        </w:rPr>
        <w:pPrChange w:id="3898" w:author="Avdesh Mishra" w:date="2022-07-31T23:31:00Z">
          <w:pPr>
            <w:shd w:val="clear" w:color="auto" w:fill="F7F7F7"/>
            <w:spacing w:line="291" w:lineRule="atLeast"/>
          </w:pPr>
        </w:pPrChange>
      </w:pPr>
      <w:proofErr w:type="spellStart"/>
      <w:ins w:id="3899" w:author="YENDAPALLY, NISHITHA" w:date="2022-07-28T23:15:00Z">
        <w:r w:rsidRPr="005101EE">
          <w:t>y_new</w:t>
        </w:r>
        <w:proofErr w:type="spellEnd"/>
      </w:ins>
    </w:p>
    <w:p w14:paraId="5E10370B" w14:textId="77777777" w:rsidR="00AC1E97" w:rsidRPr="005101EE" w:rsidRDefault="00AC1E97" w:rsidP="002B04EF">
      <w:pPr>
        <w:spacing w:line="360" w:lineRule="auto"/>
        <w:jc w:val="both"/>
        <w:rPr>
          <w:ins w:id="3900" w:author="YENDAPALLY, NISHITHA" w:date="2022-07-28T23:15:00Z"/>
        </w:rPr>
        <w:pPrChange w:id="3901" w:author="Avdesh Mishra" w:date="2022-07-31T23:31:00Z">
          <w:pPr>
            <w:shd w:val="clear" w:color="auto" w:fill="F7F7F7"/>
            <w:spacing w:line="291" w:lineRule="atLeast"/>
          </w:pPr>
        </w:pPrChange>
      </w:pPr>
      <w:proofErr w:type="spellStart"/>
      <w:ins w:id="3902" w:author="YENDAPALLY, NISHITHA" w:date="2022-07-28T23:15:00Z">
        <w:r w:rsidRPr="005101EE">
          <w:t>outputFile</w:t>
        </w:r>
        <w:proofErr w:type="spellEnd"/>
        <w:r w:rsidRPr="005101EE">
          <w:t xml:space="preserve">= </w:t>
        </w:r>
        <w:proofErr w:type="gramStart"/>
        <w:r w:rsidRPr="005101EE">
          <w:t>open(</w:t>
        </w:r>
        <w:proofErr w:type="gramEnd"/>
        <w:r w:rsidRPr="005101EE">
          <w:t>'</w:t>
        </w:r>
        <w:proofErr w:type="spellStart"/>
        <w:r w:rsidRPr="005101EE">
          <w:t>Decision_Tree_Final_Test_Results_cross</w:t>
        </w:r>
        <w:proofErr w:type="spellEnd"/>
        <w:r w:rsidRPr="005101EE">
          <w:t xml:space="preserve"> </w:t>
        </w:r>
        <w:proofErr w:type="spellStart"/>
        <w:r w:rsidRPr="005101EE">
          <w:t>validation.txt','a</w:t>
        </w:r>
        <w:proofErr w:type="spellEnd"/>
        <w:r w:rsidRPr="005101EE">
          <w:t>')</w:t>
        </w:r>
      </w:ins>
    </w:p>
    <w:p w14:paraId="2F1C8E8B" w14:textId="77777777" w:rsidR="00AC1E97" w:rsidRPr="005101EE" w:rsidRDefault="00AC1E97" w:rsidP="002B04EF">
      <w:pPr>
        <w:spacing w:line="360" w:lineRule="auto"/>
        <w:jc w:val="both"/>
        <w:rPr>
          <w:ins w:id="3903" w:author="YENDAPALLY, NISHITHA" w:date="2022-07-28T23:15:00Z"/>
        </w:rPr>
        <w:pPrChange w:id="3904" w:author="Avdesh Mishra" w:date="2022-07-31T23:31:00Z">
          <w:pPr>
            <w:shd w:val="clear" w:color="auto" w:fill="F7F7F7"/>
            <w:spacing w:line="291" w:lineRule="atLeast"/>
          </w:pPr>
        </w:pPrChange>
      </w:pPr>
      <w:proofErr w:type="spellStart"/>
      <w:ins w:id="3905" w:author="YENDAPALLY, NISHITHA" w:date="2022-07-28T23:15:00Z">
        <w:r w:rsidRPr="005101EE">
          <w:t>confuison</w:t>
        </w:r>
        <w:proofErr w:type="spellEnd"/>
        <w:r w:rsidRPr="005101EE">
          <w:t xml:space="preserve"> = </w:t>
        </w:r>
        <w:proofErr w:type="spellStart"/>
        <w:r w:rsidRPr="005101EE">
          <w:t>confusion_</w:t>
        </w:r>
        <w:proofErr w:type="gramStart"/>
        <w:r w:rsidRPr="005101EE">
          <w:t>matrix</w:t>
        </w:r>
        <w:proofErr w:type="spellEnd"/>
        <w:r w:rsidRPr="005101EE">
          <w:t>(</w:t>
        </w:r>
        <w:proofErr w:type="spellStart"/>
        <w:proofErr w:type="gramEnd"/>
        <w:r w:rsidRPr="005101EE">
          <w:t>y_test</w:t>
        </w:r>
        <w:proofErr w:type="spellEnd"/>
        <w:r w:rsidRPr="005101EE">
          <w:t xml:space="preserve">, </w:t>
        </w:r>
        <w:proofErr w:type="spellStart"/>
        <w:r w:rsidRPr="005101EE">
          <w:t>y_new</w:t>
        </w:r>
        <w:proofErr w:type="spellEnd"/>
        <w:r w:rsidRPr="005101EE">
          <w:t>)</w:t>
        </w:r>
      </w:ins>
    </w:p>
    <w:p w14:paraId="75953366" w14:textId="77777777" w:rsidR="00AC1E97" w:rsidRPr="005101EE" w:rsidRDefault="00AC1E97" w:rsidP="002B04EF">
      <w:pPr>
        <w:spacing w:line="360" w:lineRule="auto"/>
        <w:jc w:val="both"/>
        <w:rPr>
          <w:ins w:id="3906" w:author="YENDAPALLY, NISHITHA" w:date="2022-07-28T23:15:00Z"/>
        </w:rPr>
        <w:pPrChange w:id="3907" w:author="Avdesh Mishra" w:date="2022-07-31T23:31:00Z">
          <w:pPr>
            <w:shd w:val="clear" w:color="auto" w:fill="F7F7F7"/>
            <w:spacing w:line="291" w:lineRule="atLeast"/>
          </w:pPr>
        </w:pPrChange>
      </w:pPr>
      <w:ins w:id="3908" w:author="YENDAPALLY, NISHITHA" w:date="2022-07-28T23:15:00Z">
        <w:r w:rsidRPr="005101EE">
          <w:t xml:space="preserve">TP1= </w:t>
        </w:r>
        <w:proofErr w:type="gramStart"/>
        <w:r w:rsidRPr="005101EE">
          <w:t>confusion[</w:t>
        </w:r>
        <w:proofErr w:type="gramEnd"/>
        <w:r w:rsidRPr="005101EE">
          <w:t>1,1]</w:t>
        </w:r>
      </w:ins>
    </w:p>
    <w:p w14:paraId="77E1C623" w14:textId="77777777" w:rsidR="00AC1E97" w:rsidRPr="005101EE" w:rsidRDefault="00AC1E97" w:rsidP="002B04EF">
      <w:pPr>
        <w:spacing w:line="360" w:lineRule="auto"/>
        <w:jc w:val="both"/>
        <w:rPr>
          <w:ins w:id="3909" w:author="YENDAPALLY, NISHITHA" w:date="2022-07-28T23:15:00Z"/>
        </w:rPr>
        <w:pPrChange w:id="3910" w:author="Avdesh Mishra" w:date="2022-07-31T23:31:00Z">
          <w:pPr>
            <w:shd w:val="clear" w:color="auto" w:fill="F7F7F7"/>
            <w:spacing w:line="291" w:lineRule="atLeast"/>
          </w:pPr>
        </w:pPrChange>
      </w:pPr>
      <w:ins w:id="3911" w:author="YENDAPALLY, NISHITHA" w:date="2022-07-28T23:15:00Z">
        <w:r w:rsidRPr="005101EE">
          <w:t xml:space="preserve">TN1= </w:t>
        </w:r>
        <w:proofErr w:type="gramStart"/>
        <w:r w:rsidRPr="005101EE">
          <w:t>confusion[</w:t>
        </w:r>
        <w:proofErr w:type="gramEnd"/>
        <w:r w:rsidRPr="005101EE">
          <w:t>0,0]</w:t>
        </w:r>
      </w:ins>
    </w:p>
    <w:p w14:paraId="2B7B371C" w14:textId="77777777" w:rsidR="00AC1E97" w:rsidRPr="005101EE" w:rsidRDefault="00AC1E97" w:rsidP="002B04EF">
      <w:pPr>
        <w:spacing w:line="360" w:lineRule="auto"/>
        <w:jc w:val="both"/>
        <w:rPr>
          <w:ins w:id="3912" w:author="YENDAPALLY, NISHITHA" w:date="2022-07-28T23:15:00Z"/>
        </w:rPr>
        <w:pPrChange w:id="3913" w:author="Avdesh Mishra" w:date="2022-07-31T23:31:00Z">
          <w:pPr>
            <w:shd w:val="clear" w:color="auto" w:fill="F7F7F7"/>
            <w:spacing w:line="291" w:lineRule="atLeast"/>
          </w:pPr>
        </w:pPrChange>
      </w:pPr>
      <w:ins w:id="3914" w:author="YENDAPALLY, NISHITHA" w:date="2022-07-28T23:15:00Z">
        <w:r w:rsidRPr="005101EE">
          <w:t xml:space="preserve">FP1= </w:t>
        </w:r>
        <w:proofErr w:type="gramStart"/>
        <w:r w:rsidRPr="005101EE">
          <w:t>confusion[</w:t>
        </w:r>
        <w:proofErr w:type="gramEnd"/>
        <w:r w:rsidRPr="005101EE">
          <w:t>0,1]</w:t>
        </w:r>
      </w:ins>
    </w:p>
    <w:p w14:paraId="30FDF388" w14:textId="77777777" w:rsidR="00AC1E97" w:rsidRPr="005101EE" w:rsidRDefault="00AC1E97" w:rsidP="002B04EF">
      <w:pPr>
        <w:spacing w:line="360" w:lineRule="auto"/>
        <w:jc w:val="both"/>
        <w:rPr>
          <w:ins w:id="3915" w:author="YENDAPALLY, NISHITHA" w:date="2022-07-28T23:15:00Z"/>
        </w:rPr>
        <w:pPrChange w:id="3916" w:author="Avdesh Mishra" w:date="2022-07-31T23:31:00Z">
          <w:pPr>
            <w:shd w:val="clear" w:color="auto" w:fill="F7F7F7"/>
            <w:spacing w:line="291" w:lineRule="atLeast"/>
          </w:pPr>
        </w:pPrChange>
      </w:pPr>
      <w:ins w:id="3917" w:author="YENDAPALLY, NISHITHA" w:date="2022-07-28T23:15:00Z">
        <w:r w:rsidRPr="005101EE">
          <w:t xml:space="preserve">FN1= </w:t>
        </w:r>
        <w:proofErr w:type="gramStart"/>
        <w:r w:rsidRPr="005101EE">
          <w:t>confusion[</w:t>
        </w:r>
        <w:proofErr w:type="gramEnd"/>
        <w:r w:rsidRPr="005101EE">
          <w:t>1,0]</w:t>
        </w:r>
      </w:ins>
    </w:p>
    <w:p w14:paraId="19747164" w14:textId="77777777" w:rsidR="00AC1E97" w:rsidRPr="005101EE" w:rsidRDefault="00AC1E97" w:rsidP="002B04EF">
      <w:pPr>
        <w:spacing w:line="360" w:lineRule="auto"/>
        <w:jc w:val="both"/>
        <w:rPr>
          <w:ins w:id="3918" w:author="YENDAPALLY, NISHITHA" w:date="2022-07-28T23:15:00Z"/>
        </w:rPr>
        <w:pPrChange w:id="3919" w:author="Avdesh Mishra" w:date="2022-07-31T23:31:00Z">
          <w:pPr>
            <w:shd w:val="clear" w:color="auto" w:fill="F7F7F7"/>
            <w:spacing w:line="291" w:lineRule="atLeast"/>
          </w:pPr>
        </w:pPrChange>
      </w:pPr>
      <w:ins w:id="3920" w:author="YENDAPALLY, NISHITHA" w:date="2022-07-28T23:15:00Z">
        <w:r w:rsidRPr="005101EE">
          <w:t>#</w:t>
        </w:r>
        <w:proofErr w:type="gramStart"/>
        <w:r w:rsidRPr="005101EE">
          <w:t>specificity</w:t>
        </w:r>
        <w:proofErr w:type="gramEnd"/>
      </w:ins>
    </w:p>
    <w:p w14:paraId="232EB9A9" w14:textId="77777777" w:rsidR="00AC1E97" w:rsidRPr="005101EE" w:rsidRDefault="00AC1E97" w:rsidP="002B04EF">
      <w:pPr>
        <w:spacing w:line="360" w:lineRule="auto"/>
        <w:jc w:val="both"/>
        <w:rPr>
          <w:ins w:id="3921" w:author="YENDAPALLY, NISHITHA" w:date="2022-07-28T23:15:00Z"/>
        </w:rPr>
        <w:pPrChange w:id="3922" w:author="Avdesh Mishra" w:date="2022-07-31T23:31:00Z">
          <w:pPr>
            <w:shd w:val="clear" w:color="auto" w:fill="F7F7F7"/>
            <w:spacing w:line="291" w:lineRule="atLeast"/>
          </w:pPr>
        </w:pPrChange>
      </w:pPr>
      <w:proofErr w:type="spellStart"/>
      <w:ins w:id="3923" w:author="YENDAPALLY, NISHITHA" w:date="2022-07-28T23:15:00Z">
        <w:r w:rsidRPr="005101EE">
          <w:t>SPEC_cla</w:t>
        </w:r>
        <w:proofErr w:type="spellEnd"/>
        <w:r w:rsidRPr="005101EE">
          <w:t>= (TN1/</w:t>
        </w:r>
        <w:proofErr w:type="gramStart"/>
        <w:r w:rsidRPr="005101EE">
          <w:t>float(</w:t>
        </w:r>
        <w:proofErr w:type="gramEnd"/>
        <w:r w:rsidRPr="005101EE">
          <w:t>TN1+FP1))</w:t>
        </w:r>
      </w:ins>
    </w:p>
    <w:p w14:paraId="529541F0" w14:textId="77777777" w:rsidR="00AC1E97" w:rsidRPr="005101EE" w:rsidRDefault="00AC1E97" w:rsidP="002B04EF">
      <w:pPr>
        <w:spacing w:line="360" w:lineRule="auto"/>
        <w:jc w:val="both"/>
        <w:rPr>
          <w:ins w:id="3924" w:author="YENDAPALLY, NISHITHA" w:date="2022-07-28T23:15:00Z"/>
        </w:rPr>
        <w:pPrChange w:id="3925" w:author="Avdesh Mishra" w:date="2022-07-31T23:31:00Z">
          <w:pPr>
            <w:shd w:val="clear" w:color="auto" w:fill="F7F7F7"/>
            <w:spacing w:line="291" w:lineRule="atLeast"/>
          </w:pPr>
        </w:pPrChange>
      </w:pPr>
      <w:ins w:id="3926" w:author="YENDAPALLY, NISHITHA" w:date="2022-07-28T23:15:00Z">
        <w:r w:rsidRPr="005101EE">
          <w:t>#Balanced accuracy</w:t>
        </w:r>
      </w:ins>
    </w:p>
    <w:p w14:paraId="430F8135" w14:textId="77777777" w:rsidR="00AC1E97" w:rsidRPr="005101EE" w:rsidRDefault="00AC1E97" w:rsidP="002B04EF">
      <w:pPr>
        <w:spacing w:line="360" w:lineRule="auto"/>
        <w:jc w:val="both"/>
        <w:rPr>
          <w:ins w:id="3927" w:author="YENDAPALLY, NISHITHA" w:date="2022-07-28T23:15:00Z"/>
        </w:rPr>
        <w:pPrChange w:id="3928" w:author="Avdesh Mishra" w:date="2022-07-31T23:31:00Z">
          <w:pPr>
            <w:shd w:val="clear" w:color="auto" w:fill="F7F7F7"/>
            <w:spacing w:line="291" w:lineRule="atLeast"/>
          </w:pPr>
        </w:pPrChange>
      </w:pPr>
      <w:proofErr w:type="spellStart"/>
      <w:ins w:id="3929" w:author="YENDAPALLY, NISHITHA" w:date="2022-07-28T23:15:00Z">
        <w:r w:rsidRPr="005101EE">
          <w:t>Acc_Balance</w:t>
        </w:r>
        <w:proofErr w:type="spellEnd"/>
        <w:r w:rsidRPr="005101EE">
          <w:t>= 0.5*((TP1/</w:t>
        </w:r>
        <w:proofErr w:type="gramStart"/>
        <w:r w:rsidRPr="005101EE">
          <w:t>float(</w:t>
        </w:r>
        <w:proofErr w:type="gramEnd"/>
        <w:r w:rsidRPr="005101EE">
          <w:t>TP1+FN1))+(TN1/float(TN1+FP1)))</w:t>
        </w:r>
      </w:ins>
    </w:p>
    <w:p w14:paraId="44DCB31B" w14:textId="77777777" w:rsidR="00AC1E97" w:rsidRPr="005101EE" w:rsidRDefault="00AC1E97" w:rsidP="002B04EF">
      <w:pPr>
        <w:spacing w:line="360" w:lineRule="auto"/>
        <w:jc w:val="both"/>
        <w:rPr>
          <w:ins w:id="3930" w:author="YENDAPALLY, NISHITHA" w:date="2022-07-28T23:15:00Z"/>
        </w:rPr>
        <w:pPrChange w:id="3931" w:author="Avdesh Mishra" w:date="2022-07-31T23:31:00Z">
          <w:pPr>
            <w:shd w:val="clear" w:color="auto" w:fill="F7F7F7"/>
            <w:spacing w:line="291" w:lineRule="atLeast"/>
          </w:pPr>
        </w:pPrChange>
      </w:pPr>
      <w:ins w:id="3932" w:author="YENDAPALLY, NISHITHA" w:date="2022-07-28T23:15:00Z">
        <w:r w:rsidRPr="005101EE">
          <w:t>#Compute MCC</w:t>
        </w:r>
      </w:ins>
    </w:p>
    <w:p w14:paraId="61CFFF61" w14:textId="77777777" w:rsidR="00AC1E97" w:rsidRPr="005101EE" w:rsidRDefault="00AC1E97" w:rsidP="002B04EF">
      <w:pPr>
        <w:spacing w:line="360" w:lineRule="auto"/>
        <w:jc w:val="both"/>
        <w:rPr>
          <w:ins w:id="3933" w:author="YENDAPALLY, NISHITHA" w:date="2022-07-28T23:15:00Z"/>
        </w:rPr>
        <w:pPrChange w:id="3934" w:author="Avdesh Mishra" w:date="2022-07-31T23:31:00Z">
          <w:pPr>
            <w:shd w:val="clear" w:color="auto" w:fill="F7F7F7"/>
            <w:spacing w:line="291" w:lineRule="atLeast"/>
          </w:pPr>
        </w:pPrChange>
      </w:pPr>
      <w:proofErr w:type="spellStart"/>
      <w:ins w:id="3935" w:author="YENDAPALLY, NISHITHA" w:date="2022-07-28T23:15:00Z">
        <w:r w:rsidRPr="005101EE">
          <w:t>MCC_cla</w:t>
        </w:r>
        <w:proofErr w:type="spellEnd"/>
        <w:r w:rsidRPr="005101EE">
          <w:t xml:space="preserve">= </w:t>
        </w:r>
        <w:proofErr w:type="spellStart"/>
        <w:r w:rsidRPr="005101EE">
          <w:t>matthews_</w:t>
        </w:r>
        <w:proofErr w:type="gramStart"/>
        <w:r w:rsidRPr="005101EE">
          <w:t>corrcoef</w:t>
        </w:r>
        <w:proofErr w:type="spellEnd"/>
        <w:r w:rsidRPr="005101EE">
          <w:t>(</w:t>
        </w:r>
        <w:proofErr w:type="spellStart"/>
        <w:proofErr w:type="gramEnd"/>
        <w:r w:rsidRPr="005101EE">
          <w:t>y_test</w:t>
        </w:r>
        <w:proofErr w:type="spellEnd"/>
        <w:r w:rsidRPr="005101EE">
          <w:t xml:space="preserve">, </w:t>
        </w:r>
        <w:proofErr w:type="spellStart"/>
        <w:r w:rsidRPr="005101EE">
          <w:t>y_new</w:t>
        </w:r>
        <w:proofErr w:type="spellEnd"/>
        <w:r w:rsidRPr="005101EE">
          <w:t>)</w:t>
        </w:r>
      </w:ins>
    </w:p>
    <w:p w14:paraId="03850DA6" w14:textId="77777777" w:rsidR="00AC1E97" w:rsidRPr="005101EE" w:rsidRDefault="00AC1E97" w:rsidP="002B04EF">
      <w:pPr>
        <w:spacing w:line="360" w:lineRule="auto"/>
        <w:jc w:val="both"/>
        <w:rPr>
          <w:ins w:id="3936" w:author="YENDAPALLY, NISHITHA" w:date="2022-07-28T23:15:00Z"/>
        </w:rPr>
        <w:pPrChange w:id="3937" w:author="Avdesh Mishra" w:date="2022-07-31T23:31:00Z">
          <w:pPr>
            <w:shd w:val="clear" w:color="auto" w:fill="F7F7F7"/>
            <w:spacing w:line="291" w:lineRule="atLeast"/>
          </w:pPr>
        </w:pPrChange>
      </w:pPr>
      <w:ins w:id="3938" w:author="YENDAPALLY, NISHITHA" w:date="2022-07-28T23:15:00Z">
        <w:r w:rsidRPr="005101EE">
          <w:t>F1_cla= f1_</w:t>
        </w:r>
        <w:proofErr w:type="gramStart"/>
        <w:r w:rsidRPr="005101EE">
          <w:t>score(</w:t>
        </w:r>
        <w:proofErr w:type="spellStart"/>
        <w:proofErr w:type="gramEnd"/>
        <w:r w:rsidRPr="005101EE">
          <w:t>y_test</w:t>
        </w:r>
        <w:proofErr w:type="spellEnd"/>
        <w:r w:rsidRPr="005101EE">
          <w:t xml:space="preserve">, </w:t>
        </w:r>
        <w:proofErr w:type="spellStart"/>
        <w:r w:rsidRPr="005101EE">
          <w:t>y_new</w:t>
        </w:r>
        <w:proofErr w:type="spellEnd"/>
        <w:r w:rsidRPr="005101EE">
          <w:t>)</w:t>
        </w:r>
      </w:ins>
    </w:p>
    <w:p w14:paraId="226951E1" w14:textId="77777777" w:rsidR="00AC1E97" w:rsidRPr="005101EE" w:rsidRDefault="00AC1E97" w:rsidP="002B04EF">
      <w:pPr>
        <w:spacing w:line="360" w:lineRule="auto"/>
        <w:jc w:val="both"/>
        <w:rPr>
          <w:ins w:id="3939" w:author="YENDAPALLY, NISHITHA" w:date="2022-07-28T23:15:00Z"/>
        </w:rPr>
        <w:pPrChange w:id="3940" w:author="Avdesh Mishra" w:date="2022-07-31T23:31:00Z">
          <w:pPr>
            <w:shd w:val="clear" w:color="auto" w:fill="F7F7F7"/>
            <w:spacing w:line="291" w:lineRule="atLeast"/>
          </w:pPr>
        </w:pPrChange>
      </w:pPr>
      <w:proofErr w:type="spellStart"/>
      <w:ins w:id="3941" w:author="YENDAPALLY, NISHITHA" w:date="2022-07-28T23:15:00Z">
        <w:r w:rsidRPr="005101EE">
          <w:t>PREC_cla</w:t>
        </w:r>
        <w:proofErr w:type="spellEnd"/>
        <w:r w:rsidRPr="005101EE">
          <w:t xml:space="preserve">= </w:t>
        </w:r>
        <w:proofErr w:type="spellStart"/>
        <w:r w:rsidRPr="005101EE">
          <w:t>precision_</w:t>
        </w:r>
        <w:proofErr w:type="gramStart"/>
        <w:r w:rsidRPr="005101EE">
          <w:t>score</w:t>
        </w:r>
        <w:proofErr w:type="spellEnd"/>
        <w:r w:rsidRPr="005101EE">
          <w:t>(</w:t>
        </w:r>
        <w:proofErr w:type="spellStart"/>
        <w:proofErr w:type="gramEnd"/>
        <w:r w:rsidRPr="005101EE">
          <w:t>y_test</w:t>
        </w:r>
        <w:proofErr w:type="spellEnd"/>
        <w:r w:rsidRPr="005101EE">
          <w:t xml:space="preserve">, </w:t>
        </w:r>
        <w:proofErr w:type="spellStart"/>
        <w:r w:rsidRPr="005101EE">
          <w:t>y_new</w:t>
        </w:r>
        <w:proofErr w:type="spellEnd"/>
        <w:r w:rsidRPr="005101EE">
          <w:t>)</w:t>
        </w:r>
      </w:ins>
    </w:p>
    <w:p w14:paraId="3D76DD89" w14:textId="77777777" w:rsidR="00AC1E97" w:rsidRPr="005101EE" w:rsidRDefault="00AC1E97" w:rsidP="002B04EF">
      <w:pPr>
        <w:spacing w:line="360" w:lineRule="auto"/>
        <w:jc w:val="both"/>
        <w:rPr>
          <w:ins w:id="3942" w:author="YENDAPALLY, NISHITHA" w:date="2022-07-28T23:15:00Z"/>
        </w:rPr>
        <w:pPrChange w:id="3943" w:author="Avdesh Mishra" w:date="2022-07-31T23:31:00Z">
          <w:pPr>
            <w:shd w:val="clear" w:color="auto" w:fill="F7F7F7"/>
            <w:spacing w:line="291" w:lineRule="atLeast"/>
          </w:pPr>
        </w:pPrChange>
      </w:pPr>
      <w:proofErr w:type="spellStart"/>
      <w:ins w:id="3944" w:author="YENDAPALLY, NISHITHA" w:date="2022-07-28T23:15:00Z">
        <w:r w:rsidRPr="005101EE">
          <w:t>REC_cla</w:t>
        </w:r>
        <w:proofErr w:type="spellEnd"/>
        <w:r w:rsidRPr="005101EE">
          <w:t xml:space="preserve">= </w:t>
        </w:r>
        <w:proofErr w:type="spellStart"/>
        <w:r w:rsidRPr="005101EE">
          <w:t>recall_</w:t>
        </w:r>
        <w:proofErr w:type="gramStart"/>
        <w:r w:rsidRPr="005101EE">
          <w:t>score</w:t>
        </w:r>
        <w:proofErr w:type="spellEnd"/>
        <w:r w:rsidRPr="005101EE">
          <w:t>(</w:t>
        </w:r>
        <w:proofErr w:type="spellStart"/>
        <w:proofErr w:type="gramEnd"/>
        <w:r w:rsidRPr="005101EE">
          <w:t>y_test</w:t>
        </w:r>
        <w:proofErr w:type="spellEnd"/>
        <w:r w:rsidRPr="005101EE">
          <w:t xml:space="preserve">, </w:t>
        </w:r>
        <w:proofErr w:type="spellStart"/>
        <w:r w:rsidRPr="005101EE">
          <w:t>y_new</w:t>
        </w:r>
        <w:proofErr w:type="spellEnd"/>
        <w:r w:rsidRPr="005101EE">
          <w:t>)</w:t>
        </w:r>
      </w:ins>
    </w:p>
    <w:p w14:paraId="141D9E79" w14:textId="77777777" w:rsidR="00AC1E97" w:rsidRPr="005101EE" w:rsidRDefault="00AC1E97" w:rsidP="002B04EF">
      <w:pPr>
        <w:spacing w:line="360" w:lineRule="auto"/>
        <w:jc w:val="both"/>
        <w:rPr>
          <w:ins w:id="3945" w:author="YENDAPALLY, NISHITHA" w:date="2022-07-28T23:15:00Z"/>
        </w:rPr>
        <w:pPrChange w:id="3946" w:author="Avdesh Mishra" w:date="2022-07-31T23:31:00Z">
          <w:pPr>
            <w:shd w:val="clear" w:color="auto" w:fill="F7F7F7"/>
            <w:spacing w:line="291" w:lineRule="atLeast"/>
          </w:pPr>
        </w:pPrChange>
      </w:pPr>
      <w:proofErr w:type="spellStart"/>
      <w:ins w:id="3947" w:author="YENDAPALLY, NISHITHA" w:date="2022-07-28T23:15:00Z">
        <w:r w:rsidRPr="005101EE">
          <w:t>Accuracy_cla</w:t>
        </w:r>
        <w:proofErr w:type="spellEnd"/>
        <w:r w:rsidRPr="005101EE">
          <w:t xml:space="preserve">= </w:t>
        </w:r>
        <w:proofErr w:type="spellStart"/>
        <w:r w:rsidRPr="005101EE">
          <w:t>accuracy_</w:t>
        </w:r>
        <w:proofErr w:type="gramStart"/>
        <w:r w:rsidRPr="005101EE">
          <w:t>score</w:t>
        </w:r>
        <w:proofErr w:type="spellEnd"/>
        <w:r w:rsidRPr="005101EE">
          <w:t>(</w:t>
        </w:r>
        <w:proofErr w:type="spellStart"/>
        <w:proofErr w:type="gramEnd"/>
        <w:r w:rsidRPr="005101EE">
          <w:t>y_test</w:t>
        </w:r>
        <w:proofErr w:type="spellEnd"/>
        <w:r w:rsidRPr="005101EE">
          <w:t xml:space="preserve">, </w:t>
        </w:r>
        <w:proofErr w:type="spellStart"/>
        <w:r w:rsidRPr="005101EE">
          <w:t>y_new</w:t>
        </w:r>
        <w:proofErr w:type="spellEnd"/>
        <w:r w:rsidRPr="005101EE">
          <w:t>)</w:t>
        </w:r>
      </w:ins>
    </w:p>
    <w:p w14:paraId="4F55494B" w14:textId="77777777" w:rsidR="00AC1E97" w:rsidRPr="005101EE" w:rsidRDefault="00AC1E97" w:rsidP="002B04EF">
      <w:pPr>
        <w:spacing w:line="360" w:lineRule="auto"/>
        <w:jc w:val="both"/>
        <w:rPr>
          <w:ins w:id="3948" w:author="YENDAPALLY, NISHITHA" w:date="2022-07-28T23:15:00Z"/>
        </w:rPr>
        <w:pPrChange w:id="3949" w:author="Avdesh Mishra" w:date="2022-07-31T23:31:00Z">
          <w:pPr>
            <w:shd w:val="clear" w:color="auto" w:fill="F7F7F7"/>
            <w:spacing w:line="291" w:lineRule="atLeast"/>
          </w:pPr>
        </w:pPrChange>
      </w:pPr>
    </w:p>
    <w:p w14:paraId="15E9AB13" w14:textId="77777777" w:rsidR="00AC1E97" w:rsidRPr="005101EE" w:rsidRDefault="00AC1E97" w:rsidP="002B04EF">
      <w:pPr>
        <w:spacing w:line="360" w:lineRule="auto"/>
        <w:jc w:val="both"/>
        <w:rPr>
          <w:ins w:id="3950" w:author="YENDAPALLY, NISHITHA" w:date="2022-07-28T23:15:00Z"/>
        </w:rPr>
        <w:pPrChange w:id="3951" w:author="Avdesh Mishra" w:date="2022-07-31T23:31:00Z">
          <w:pPr>
            <w:shd w:val="clear" w:color="auto" w:fill="F7F7F7"/>
            <w:spacing w:line="291" w:lineRule="atLeast"/>
          </w:pPr>
        </w:pPrChange>
      </w:pPr>
      <w:ins w:id="3952" w:author="YENDAPALLY, NISHITHA" w:date="2022-07-28T23:15:00Z">
        <w:r w:rsidRPr="005101EE">
          <w:t>Results= 'Independent test Results:\n'</w:t>
        </w:r>
      </w:ins>
    </w:p>
    <w:p w14:paraId="4054AFCD" w14:textId="77777777" w:rsidR="00AC1E97" w:rsidRPr="005101EE" w:rsidRDefault="00AC1E97" w:rsidP="002B04EF">
      <w:pPr>
        <w:spacing w:line="360" w:lineRule="auto"/>
        <w:jc w:val="both"/>
        <w:rPr>
          <w:ins w:id="3953" w:author="YENDAPALLY, NISHITHA" w:date="2022-07-28T23:15:00Z"/>
        </w:rPr>
        <w:pPrChange w:id="3954" w:author="Avdesh Mishra" w:date="2022-07-31T23:31:00Z">
          <w:pPr>
            <w:shd w:val="clear" w:color="auto" w:fill="F7F7F7"/>
            <w:spacing w:line="291" w:lineRule="atLeast"/>
          </w:pPr>
        </w:pPrChange>
      </w:pPr>
      <w:proofErr w:type="spellStart"/>
      <w:ins w:id="3955" w:author="YENDAPALLY, NISHITHA" w:date="2022-07-28T23:15:00Z">
        <w:r w:rsidRPr="005101EE">
          <w:t>outputFile.write</w:t>
        </w:r>
        <w:proofErr w:type="spellEnd"/>
        <w:r w:rsidRPr="005101EE">
          <w:t>(</w:t>
        </w:r>
        <w:proofErr w:type="gramStart"/>
        <w:r w:rsidRPr="005101EE">
          <w:t>str(</w:t>
        </w:r>
        <w:proofErr w:type="gramEnd"/>
        <w:r w:rsidRPr="005101EE">
          <w:t>Results)+'\n')</w:t>
        </w:r>
      </w:ins>
    </w:p>
    <w:p w14:paraId="0BE91249" w14:textId="77777777" w:rsidR="00AC1E97" w:rsidRPr="005101EE" w:rsidRDefault="00AC1E97" w:rsidP="002B04EF">
      <w:pPr>
        <w:spacing w:line="360" w:lineRule="auto"/>
        <w:jc w:val="both"/>
        <w:rPr>
          <w:ins w:id="3956" w:author="YENDAPALLY, NISHITHA" w:date="2022-07-28T23:15:00Z"/>
        </w:rPr>
        <w:pPrChange w:id="3957" w:author="Avdesh Mishra" w:date="2022-07-31T23:31:00Z">
          <w:pPr>
            <w:shd w:val="clear" w:color="auto" w:fill="F7F7F7"/>
            <w:spacing w:line="291" w:lineRule="atLeast"/>
          </w:pPr>
        </w:pPrChange>
      </w:pPr>
      <w:proofErr w:type="spellStart"/>
      <w:ins w:id="3958" w:author="YENDAPALLY, NISHITHA" w:date="2022-07-28T23:15:00Z">
        <w:r w:rsidRPr="005101EE">
          <w:t>outputFile.write</w:t>
        </w:r>
        <w:proofErr w:type="spellEnd"/>
        <w:r w:rsidRPr="005101EE">
          <w:t>('TP= %f\n'%TP1)</w:t>
        </w:r>
      </w:ins>
    </w:p>
    <w:p w14:paraId="076F2096" w14:textId="77777777" w:rsidR="00AC1E97" w:rsidRPr="005101EE" w:rsidRDefault="00AC1E97" w:rsidP="002B04EF">
      <w:pPr>
        <w:spacing w:line="360" w:lineRule="auto"/>
        <w:jc w:val="both"/>
        <w:rPr>
          <w:ins w:id="3959" w:author="YENDAPALLY, NISHITHA" w:date="2022-07-28T23:15:00Z"/>
        </w:rPr>
        <w:pPrChange w:id="3960" w:author="Avdesh Mishra" w:date="2022-07-31T23:31:00Z">
          <w:pPr>
            <w:shd w:val="clear" w:color="auto" w:fill="F7F7F7"/>
            <w:spacing w:line="291" w:lineRule="atLeast"/>
          </w:pPr>
        </w:pPrChange>
      </w:pPr>
      <w:proofErr w:type="spellStart"/>
      <w:ins w:id="3961" w:author="YENDAPALLY, NISHITHA" w:date="2022-07-28T23:15:00Z">
        <w:r w:rsidRPr="005101EE">
          <w:t>outputFile.write</w:t>
        </w:r>
        <w:proofErr w:type="spellEnd"/>
        <w:r w:rsidRPr="005101EE">
          <w:t>('TN= %f\n'%TN1)</w:t>
        </w:r>
      </w:ins>
    </w:p>
    <w:p w14:paraId="4D41D875" w14:textId="77777777" w:rsidR="00AC1E97" w:rsidRPr="005101EE" w:rsidRDefault="00AC1E97" w:rsidP="002B04EF">
      <w:pPr>
        <w:spacing w:line="360" w:lineRule="auto"/>
        <w:jc w:val="both"/>
        <w:rPr>
          <w:ins w:id="3962" w:author="YENDAPALLY, NISHITHA" w:date="2022-07-28T23:15:00Z"/>
        </w:rPr>
        <w:pPrChange w:id="3963" w:author="Avdesh Mishra" w:date="2022-07-31T23:31:00Z">
          <w:pPr>
            <w:shd w:val="clear" w:color="auto" w:fill="F7F7F7"/>
            <w:spacing w:line="291" w:lineRule="atLeast"/>
          </w:pPr>
        </w:pPrChange>
      </w:pPr>
      <w:proofErr w:type="spellStart"/>
      <w:ins w:id="3964" w:author="YENDAPALLY, NISHITHA" w:date="2022-07-28T23:15:00Z">
        <w:r w:rsidRPr="005101EE">
          <w:t>outputFile.write</w:t>
        </w:r>
        <w:proofErr w:type="spellEnd"/>
        <w:r w:rsidRPr="005101EE">
          <w:t>('FP= %f\n'%FP1)</w:t>
        </w:r>
      </w:ins>
    </w:p>
    <w:p w14:paraId="7219E2A8" w14:textId="77777777" w:rsidR="00AC1E97" w:rsidRPr="005101EE" w:rsidRDefault="00AC1E97" w:rsidP="002B04EF">
      <w:pPr>
        <w:spacing w:line="360" w:lineRule="auto"/>
        <w:jc w:val="both"/>
        <w:rPr>
          <w:ins w:id="3965" w:author="YENDAPALLY, NISHITHA" w:date="2022-07-28T23:15:00Z"/>
        </w:rPr>
        <w:pPrChange w:id="3966" w:author="Avdesh Mishra" w:date="2022-07-31T23:31:00Z">
          <w:pPr>
            <w:shd w:val="clear" w:color="auto" w:fill="F7F7F7"/>
            <w:spacing w:line="291" w:lineRule="atLeast"/>
          </w:pPr>
        </w:pPrChange>
      </w:pPr>
      <w:proofErr w:type="spellStart"/>
      <w:ins w:id="3967" w:author="YENDAPALLY, NISHITHA" w:date="2022-07-28T23:15:00Z">
        <w:r w:rsidRPr="005101EE">
          <w:t>outputFile.write</w:t>
        </w:r>
        <w:proofErr w:type="spellEnd"/>
        <w:r w:rsidRPr="005101EE">
          <w:t>('FN= %f\n'%FN1)</w:t>
        </w:r>
      </w:ins>
    </w:p>
    <w:p w14:paraId="66194549" w14:textId="77777777" w:rsidR="00AC1E97" w:rsidRPr="005101EE" w:rsidRDefault="00AC1E97" w:rsidP="002B04EF">
      <w:pPr>
        <w:spacing w:line="360" w:lineRule="auto"/>
        <w:jc w:val="both"/>
        <w:rPr>
          <w:ins w:id="3968" w:author="YENDAPALLY, NISHITHA" w:date="2022-07-28T23:15:00Z"/>
        </w:rPr>
        <w:pPrChange w:id="3969" w:author="Avdesh Mishra" w:date="2022-07-31T23:31:00Z">
          <w:pPr>
            <w:shd w:val="clear" w:color="auto" w:fill="F7F7F7"/>
            <w:spacing w:line="291" w:lineRule="atLeast"/>
          </w:pPr>
        </w:pPrChange>
      </w:pPr>
      <w:proofErr w:type="spellStart"/>
      <w:ins w:id="3970" w:author="YENDAPALLY, NISHITHA" w:date="2022-07-28T23:15:00Z">
        <w:r w:rsidRPr="005101EE">
          <w:t>outputFile.write</w:t>
        </w:r>
        <w:proofErr w:type="spellEnd"/>
        <w:r w:rsidRPr="005101EE">
          <w:t>('Recall/</w:t>
        </w:r>
        <w:proofErr w:type="spellStart"/>
        <w:r w:rsidRPr="005101EE">
          <w:t>sensivity</w:t>
        </w:r>
        <w:proofErr w:type="spellEnd"/>
        <w:r w:rsidRPr="005101EE">
          <w:t>= %.5f\n '%</w:t>
        </w:r>
        <w:proofErr w:type="spellStart"/>
        <w:r w:rsidRPr="005101EE">
          <w:t>REC_cla</w:t>
        </w:r>
        <w:proofErr w:type="spellEnd"/>
        <w:r w:rsidRPr="005101EE">
          <w:t>)</w:t>
        </w:r>
      </w:ins>
    </w:p>
    <w:p w14:paraId="7283DDE7" w14:textId="77777777" w:rsidR="00AC1E97" w:rsidRPr="005101EE" w:rsidRDefault="00AC1E97" w:rsidP="002B04EF">
      <w:pPr>
        <w:spacing w:line="360" w:lineRule="auto"/>
        <w:jc w:val="both"/>
        <w:rPr>
          <w:ins w:id="3971" w:author="YENDAPALLY, NISHITHA" w:date="2022-07-28T23:15:00Z"/>
        </w:rPr>
        <w:pPrChange w:id="3972" w:author="Avdesh Mishra" w:date="2022-07-31T23:31:00Z">
          <w:pPr>
            <w:shd w:val="clear" w:color="auto" w:fill="F7F7F7"/>
            <w:spacing w:line="291" w:lineRule="atLeast"/>
          </w:pPr>
        </w:pPrChange>
      </w:pPr>
      <w:proofErr w:type="spellStart"/>
      <w:ins w:id="3973" w:author="YENDAPALLY, NISHITHA" w:date="2022-07-28T23:15:00Z">
        <w:r w:rsidRPr="005101EE">
          <w:t>outputFile.write</w:t>
        </w:r>
        <w:proofErr w:type="spellEnd"/>
        <w:r w:rsidRPr="005101EE">
          <w:t>('specificity=%.5f\n'%</w:t>
        </w:r>
        <w:proofErr w:type="spellStart"/>
        <w:r w:rsidRPr="005101EE">
          <w:t>SPEC_cla</w:t>
        </w:r>
        <w:proofErr w:type="spellEnd"/>
        <w:r w:rsidRPr="005101EE">
          <w:t>)</w:t>
        </w:r>
      </w:ins>
    </w:p>
    <w:p w14:paraId="47E4E5B2" w14:textId="77777777" w:rsidR="00AC1E97" w:rsidRPr="005101EE" w:rsidRDefault="00AC1E97" w:rsidP="002B04EF">
      <w:pPr>
        <w:spacing w:line="360" w:lineRule="auto"/>
        <w:jc w:val="both"/>
        <w:rPr>
          <w:ins w:id="3974" w:author="YENDAPALLY, NISHITHA" w:date="2022-07-28T23:15:00Z"/>
        </w:rPr>
        <w:pPrChange w:id="3975" w:author="Avdesh Mishra" w:date="2022-07-31T23:31:00Z">
          <w:pPr>
            <w:shd w:val="clear" w:color="auto" w:fill="F7F7F7"/>
            <w:spacing w:line="291" w:lineRule="atLeast"/>
          </w:pPr>
        </w:pPrChange>
      </w:pPr>
      <w:proofErr w:type="spellStart"/>
      <w:ins w:id="3976" w:author="YENDAPALLY, NISHITHA" w:date="2022-07-28T23:15:00Z">
        <w:r w:rsidRPr="005101EE">
          <w:lastRenderedPageBreak/>
          <w:t>outputFile.write</w:t>
        </w:r>
        <w:proofErr w:type="spellEnd"/>
        <w:r w:rsidRPr="005101EE">
          <w:t>('</w:t>
        </w:r>
        <w:proofErr w:type="spellStart"/>
        <w:r w:rsidRPr="005101EE">
          <w:t>accuracy_balanced</w:t>
        </w:r>
        <w:proofErr w:type="spellEnd"/>
        <w:r w:rsidRPr="005101EE">
          <w:t>= %.5f\n'%</w:t>
        </w:r>
        <w:proofErr w:type="spellStart"/>
        <w:r w:rsidRPr="005101EE">
          <w:t>Acc_Balance</w:t>
        </w:r>
        <w:proofErr w:type="spellEnd"/>
        <w:r w:rsidRPr="005101EE">
          <w:t>)</w:t>
        </w:r>
      </w:ins>
    </w:p>
    <w:p w14:paraId="334CC464" w14:textId="77777777" w:rsidR="00AC1E97" w:rsidRPr="005101EE" w:rsidRDefault="00AC1E97" w:rsidP="002B04EF">
      <w:pPr>
        <w:spacing w:line="360" w:lineRule="auto"/>
        <w:jc w:val="both"/>
        <w:rPr>
          <w:ins w:id="3977" w:author="YENDAPALLY, NISHITHA" w:date="2022-07-28T23:15:00Z"/>
        </w:rPr>
        <w:pPrChange w:id="3978" w:author="Avdesh Mishra" w:date="2022-07-31T23:31:00Z">
          <w:pPr>
            <w:shd w:val="clear" w:color="auto" w:fill="F7F7F7"/>
            <w:spacing w:line="291" w:lineRule="atLeast"/>
          </w:pPr>
        </w:pPrChange>
      </w:pPr>
      <w:proofErr w:type="spellStart"/>
      <w:ins w:id="3979" w:author="YENDAPALLY, NISHITHA" w:date="2022-07-28T23:15:00Z">
        <w:r w:rsidRPr="005101EE">
          <w:t>outputFile.write</w:t>
        </w:r>
        <w:proofErr w:type="spellEnd"/>
        <w:r w:rsidRPr="005101EE">
          <w:t>('</w:t>
        </w:r>
        <w:proofErr w:type="spellStart"/>
        <w:r w:rsidRPr="005101EE">
          <w:t>overall_accuracy</w:t>
        </w:r>
        <w:proofErr w:type="spellEnd"/>
        <w:r w:rsidRPr="005101EE">
          <w:t xml:space="preserve">= %.5f\n'% </w:t>
        </w:r>
        <w:proofErr w:type="spellStart"/>
        <w:r w:rsidRPr="005101EE">
          <w:t>Accuracy_cla</w:t>
        </w:r>
        <w:proofErr w:type="spellEnd"/>
        <w:r w:rsidRPr="005101EE">
          <w:t>)</w:t>
        </w:r>
      </w:ins>
    </w:p>
    <w:p w14:paraId="23170B4B" w14:textId="77777777" w:rsidR="00AC1E97" w:rsidRPr="005101EE" w:rsidRDefault="00AC1E97" w:rsidP="002B04EF">
      <w:pPr>
        <w:spacing w:line="360" w:lineRule="auto"/>
        <w:jc w:val="both"/>
        <w:rPr>
          <w:ins w:id="3980" w:author="YENDAPALLY, NISHITHA" w:date="2022-07-28T23:15:00Z"/>
        </w:rPr>
        <w:pPrChange w:id="3981" w:author="Avdesh Mishra" w:date="2022-07-31T23:31:00Z">
          <w:pPr>
            <w:shd w:val="clear" w:color="auto" w:fill="F7F7F7"/>
            <w:spacing w:line="291" w:lineRule="atLeast"/>
          </w:pPr>
        </w:pPrChange>
      </w:pPr>
      <w:proofErr w:type="spellStart"/>
      <w:ins w:id="3982" w:author="YENDAPALLY, NISHITHA" w:date="2022-07-28T23:15:00Z">
        <w:r w:rsidRPr="005101EE">
          <w:t>outputFile.write</w:t>
        </w:r>
        <w:proofErr w:type="spellEnd"/>
        <w:r w:rsidRPr="005101EE">
          <w:t>('precision= %.5f\n'%</w:t>
        </w:r>
        <w:proofErr w:type="spellStart"/>
        <w:r w:rsidRPr="005101EE">
          <w:t>PREC_cla</w:t>
        </w:r>
        <w:proofErr w:type="spellEnd"/>
        <w:r w:rsidRPr="005101EE">
          <w:t>)</w:t>
        </w:r>
      </w:ins>
    </w:p>
    <w:p w14:paraId="4619035A" w14:textId="77777777" w:rsidR="00AC1E97" w:rsidRPr="005101EE" w:rsidRDefault="00AC1E97" w:rsidP="002B04EF">
      <w:pPr>
        <w:spacing w:line="360" w:lineRule="auto"/>
        <w:jc w:val="both"/>
        <w:rPr>
          <w:ins w:id="3983" w:author="YENDAPALLY, NISHITHA" w:date="2022-07-28T23:15:00Z"/>
        </w:rPr>
        <w:pPrChange w:id="3984" w:author="Avdesh Mishra" w:date="2022-07-31T23:31:00Z">
          <w:pPr>
            <w:shd w:val="clear" w:color="auto" w:fill="F7F7F7"/>
            <w:spacing w:line="291" w:lineRule="atLeast"/>
          </w:pPr>
        </w:pPrChange>
      </w:pPr>
      <w:proofErr w:type="spellStart"/>
      <w:ins w:id="3985" w:author="YENDAPALLY, NISHITHA" w:date="2022-07-28T23:15:00Z">
        <w:r w:rsidRPr="005101EE">
          <w:t>outputFile.write</w:t>
        </w:r>
        <w:proofErr w:type="spellEnd"/>
        <w:r w:rsidRPr="005101EE">
          <w:t>('F1=%.5f\n' %F1_cla)</w:t>
        </w:r>
      </w:ins>
    </w:p>
    <w:p w14:paraId="48A27BFF" w14:textId="77777777" w:rsidR="00AC1E97" w:rsidRPr="005101EE" w:rsidRDefault="00AC1E97" w:rsidP="002B04EF">
      <w:pPr>
        <w:spacing w:line="360" w:lineRule="auto"/>
        <w:jc w:val="both"/>
        <w:rPr>
          <w:ins w:id="3986" w:author="YENDAPALLY, NISHITHA" w:date="2022-07-28T23:15:00Z"/>
        </w:rPr>
        <w:pPrChange w:id="3987" w:author="Avdesh Mishra" w:date="2022-07-31T23:31:00Z">
          <w:pPr>
            <w:shd w:val="clear" w:color="auto" w:fill="F7F7F7"/>
            <w:spacing w:line="291" w:lineRule="atLeast"/>
          </w:pPr>
        </w:pPrChange>
      </w:pPr>
      <w:proofErr w:type="spellStart"/>
      <w:ins w:id="3988" w:author="YENDAPALLY, NISHITHA" w:date="2022-07-28T23:15:00Z">
        <w:r w:rsidRPr="005101EE">
          <w:t>outputFile.write</w:t>
        </w:r>
        <w:proofErr w:type="spellEnd"/>
        <w:r w:rsidRPr="005101EE">
          <w:t>('MCC= %.5f\n'%</w:t>
        </w:r>
        <w:proofErr w:type="spellStart"/>
        <w:r w:rsidRPr="005101EE">
          <w:t>MCC_cla</w:t>
        </w:r>
        <w:proofErr w:type="spellEnd"/>
        <w:r w:rsidRPr="005101EE">
          <w:t>)</w:t>
        </w:r>
      </w:ins>
    </w:p>
    <w:p w14:paraId="1C7BB97C" w14:textId="77777777" w:rsidR="00AC1E97" w:rsidRPr="005101EE" w:rsidRDefault="00AC1E97" w:rsidP="002B04EF">
      <w:pPr>
        <w:spacing w:line="360" w:lineRule="auto"/>
        <w:jc w:val="both"/>
        <w:rPr>
          <w:ins w:id="3989" w:author="YENDAPALLY, NISHITHA" w:date="2022-07-28T23:15:00Z"/>
        </w:rPr>
        <w:pPrChange w:id="3990" w:author="Avdesh Mishra" w:date="2022-07-31T23:31:00Z">
          <w:pPr>
            <w:shd w:val="clear" w:color="auto" w:fill="F7F7F7"/>
            <w:spacing w:line="291" w:lineRule="atLeast"/>
          </w:pPr>
        </w:pPrChange>
      </w:pPr>
      <w:proofErr w:type="spellStart"/>
      <w:ins w:id="3991" w:author="YENDAPALLY, NISHITHA" w:date="2022-07-28T23:15:00Z">
        <w:r w:rsidRPr="005101EE">
          <w:t>outputFile.close</w:t>
        </w:r>
        <w:proofErr w:type="spellEnd"/>
        <w:r w:rsidRPr="005101EE">
          <w:t>()</w:t>
        </w:r>
      </w:ins>
    </w:p>
    <w:p w14:paraId="51878756" w14:textId="77777777" w:rsidR="00AC1E97" w:rsidRDefault="00AC1E97" w:rsidP="002B04EF">
      <w:pPr>
        <w:spacing w:line="360" w:lineRule="auto"/>
        <w:jc w:val="both"/>
        <w:rPr>
          <w:ins w:id="3992" w:author="YENDAPALLY, NISHITHA" w:date="2022-07-28T23:15:00Z"/>
          <w:b/>
          <w:bCs/>
        </w:rPr>
        <w:pPrChange w:id="3993" w:author="Avdesh Mishra" w:date="2022-07-31T23:31:00Z">
          <w:pPr>
            <w:shd w:val="clear" w:color="auto" w:fill="F7F7F7"/>
            <w:spacing w:line="291" w:lineRule="atLeast"/>
          </w:pPr>
        </w:pPrChange>
      </w:pPr>
      <w:ins w:id="3994" w:author="YENDAPALLY, NISHITHA" w:date="2022-07-28T23:15:00Z">
        <w:r w:rsidRPr="005101EE">
          <w:rPr>
            <w:b/>
            <w:bCs/>
          </w:rPr>
          <w:t>##6. K-Nearest Neighbor</w:t>
        </w:r>
      </w:ins>
    </w:p>
    <w:p w14:paraId="575FDE69" w14:textId="77777777" w:rsidR="00AC1E97" w:rsidRDefault="00AC1E97" w:rsidP="002B04EF">
      <w:pPr>
        <w:spacing w:line="360" w:lineRule="auto"/>
        <w:jc w:val="both"/>
        <w:rPr>
          <w:ins w:id="3995" w:author="YENDAPALLY, NISHITHA" w:date="2022-07-28T23:15:00Z"/>
        </w:rPr>
        <w:pPrChange w:id="3996" w:author="Avdesh Mishra" w:date="2022-07-31T23:31:00Z">
          <w:pPr>
            <w:shd w:val="clear" w:color="auto" w:fill="F7F7F7"/>
            <w:spacing w:line="291" w:lineRule="atLeast"/>
          </w:pPr>
        </w:pPrChange>
      </w:pPr>
      <w:ins w:id="3997" w:author="YENDAPALLY, NISHITHA" w:date="2022-07-28T23:15:00Z">
        <w:r>
          <w:t xml:space="preserve">from </w:t>
        </w:r>
        <w:proofErr w:type="spellStart"/>
        <w:r>
          <w:t>sklearn</w:t>
        </w:r>
        <w:proofErr w:type="spellEnd"/>
        <w:r>
          <w:t xml:space="preserve"> import </w:t>
        </w:r>
        <w:proofErr w:type="spellStart"/>
        <w:r>
          <w:t>model_selection</w:t>
        </w:r>
        <w:proofErr w:type="spellEnd"/>
      </w:ins>
    </w:p>
    <w:p w14:paraId="13E438C4" w14:textId="77777777" w:rsidR="00AC1E97" w:rsidRDefault="00AC1E97" w:rsidP="002B04EF">
      <w:pPr>
        <w:spacing w:line="360" w:lineRule="auto"/>
        <w:jc w:val="both"/>
        <w:rPr>
          <w:ins w:id="3998" w:author="YENDAPALLY, NISHITHA" w:date="2022-07-28T23:15:00Z"/>
        </w:rPr>
        <w:pPrChange w:id="3999" w:author="Avdesh Mishra" w:date="2022-07-31T23:31:00Z">
          <w:pPr>
            <w:shd w:val="clear" w:color="auto" w:fill="F7F7F7"/>
            <w:spacing w:line="291" w:lineRule="atLeast"/>
          </w:pPr>
        </w:pPrChange>
      </w:pPr>
      <w:ins w:id="4000" w:author="YENDAPALLY, NISHITHA" w:date="2022-07-28T23:15:00Z">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ins>
    </w:p>
    <w:p w14:paraId="356269C8" w14:textId="77777777" w:rsidR="00AC1E97" w:rsidRDefault="00AC1E97" w:rsidP="002B04EF">
      <w:pPr>
        <w:spacing w:line="360" w:lineRule="auto"/>
        <w:jc w:val="both"/>
        <w:rPr>
          <w:ins w:id="4001" w:author="YENDAPALLY, NISHITHA" w:date="2022-07-28T23:15:00Z"/>
        </w:rPr>
        <w:pPrChange w:id="4002" w:author="Avdesh Mishra" w:date="2022-07-31T23:31:00Z">
          <w:pPr>
            <w:shd w:val="clear" w:color="auto" w:fill="F7F7F7"/>
            <w:spacing w:line="291" w:lineRule="atLeast"/>
          </w:pPr>
        </w:pPrChange>
      </w:pPr>
      <w:ins w:id="4003" w:author="YENDAPALLY, NISHITHA" w:date="2022-07-28T23:15:00Z">
        <w:r>
          <w:t xml:space="preserve">from </w:t>
        </w:r>
        <w:proofErr w:type="spellStart"/>
        <w:proofErr w:type="gramStart"/>
        <w:r>
          <w:t>sklearn.model</w:t>
        </w:r>
        <w:proofErr w:type="gramEnd"/>
        <w:r>
          <w:t>_selection</w:t>
        </w:r>
        <w:proofErr w:type="spellEnd"/>
        <w:r>
          <w:t xml:space="preserve"> import </w:t>
        </w:r>
        <w:proofErr w:type="spellStart"/>
        <w:r>
          <w:t>cross_val_predict</w:t>
        </w:r>
        <w:proofErr w:type="spellEnd"/>
      </w:ins>
    </w:p>
    <w:p w14:paraId="1B80E870" w14:textId="77777777" w:rsidR="00AC1E97" w:rsidRDefault="00AC1E97" w:rsidP="002B04EF">
      <w:pPr>
        <w:spacing w:line="360" w:lineRule="auto"/>
        <w:jc w:val="both"/>
        <w:rPr>
          <w:ins w:id="4004" w:author="YENDAPALLY, NISHITHA" w:date="2022-07-28T23:15:00Z"/>
        </w:rPr>
        <w:pPrChange w:id="4005" w:author="Avdesh Mishra" w:date="2022-07-31T23:31:00Z">
          <w:pPr>
            <w:shd w:val="clear" w:color="auto" w:fill="F7F7F7"/>
            <w:spacing w:line="291" w:lineRule="atLeast"/>
          </w:pPr>
        </w:pPrChange>
      </w:pPr>
      <w:ins w:id="4006" w:author="YENDAPALLY, NISHITHA" w:date="2022-07-28T23:15:00Z">
        <w:r>
          <w:t xml:space="preserve">from </w:t>
        </w:r>
        <w:proofErr w:type="spellStart"/>
        <w:proofErr w:type="gramStart"/>
        <w:r>
          <w:t>sklearn.pipeline</w:t>
        </w:r>
        <w:proofErr w:type="spellEnd"/>
        <w:proofErr w:type="gramEnd"/>
        <w:r>
          <w:t xml:space="preserve"> import </w:t>
        </w:r>
        <w:proofErr w:type="spellStart"/>
        <w:r>
          <w:t>make_pipeline</w:t>
        </w:r>
        <w:proofErr w:type="spellEnd"/>
      </w:ins>
    </w:p>
    <w:p w14:paraId="3B61CECE" w14:textId="77777777" w:rsidR="00AC1E97" w:rsidRDefault="00AC1E97" w:rsidP="002B04EF">
      <w:pPr>
        <w:spacing w:line="360" w:lineRule="auto"/>
        <w:jc w:val="both"/>
        <w:rPr>
          <w:ins w:id="4007" w:author="YENDAPALLY, NISHITHA" w:date="2022-07-28T23:15:00Z"/>
        </w:rPr>
        <w:pPrChange w:id="4008" w:author="Avdesh Mishra" w:date="2022-07-31T23:31:00Z">
          <w:pPr>
            <w:shd w:val="clear" w:color="auto" w:fill="F7F7F7"/>
            <w:spacing w:line="291" w:lineRule="atLeast"/>
          </w:pPr>
        </w:pPrChange>
      </w:pPr>
      <w:ins w:id="4009" w:author="YENDAPALLY, NISHITHA" w:date="2022-07-28T23:15:00Z">
        <w:r>
          <w:t xml:space="preserve">from </w:t>
        </w:r>
        <w:proofErr w:type="spellStart"/>
        <w:proofErr w:type="gramStart"/>
        <w:r>
          <w:t>sklearn.neighbors</w:t>
        </w:r>
        <w:proofErr w:type="spellEnd"/>
        <w:proofErr w:type="gramEnd"/>
        <w:r>
          <w:t xml:space="preserve"> import </w:t>
        </w:r>
        <w:proofErr w:type="spellStart"/>
        <w:r>
          <w:t>KNeighborsClassifier</w:t>
        </w:r>
        <w:proofErr w:type="spellEnd"/>
      </w:ins>
    </w:p>
    <w:p w14:paraId="32477E91" w14:textId="77777777" w:rsidR="00AC1E97" w:rsidRDefault="00AC1E97" w:rsidP="002B04EF">
      <w:pPr>
        <w:spacing w:line="360" w:lineRule="auto"/>
        <w:jc w:val="both"/>
        <w:rPr>
          <w:ins w:id="4010" w:author="YENDAPALLY, NISHITHA" w:date="2022-07-28T23:15:00Z"/>
        </w:rPr>
        <w:pPrChange w:id="4011" w:author="Avdesh Mishra" w:date="2022-07-31T23:31:00Z">
          <w:pPr>
            <w:shd w:val="clear" w:color="auto" w:fill="F7F7F7"/>
            <w:spacing w:line="291" w:lineRule="atLeast"/>
          </w:pPr>
        </w:pPrChange>
      </w:pPr>
      <w:ins w:id="4012" w:author="YENDAPALLY, NISHITHA" w:date="2022-07-28T23:15:00Z">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precision_score</w:t>
        </w:r>
        <w:proofErr w:type="spellEnd"/>
        <w:r>
          <w:t xml:space="preserve">, </w:t>
        </w:r>
        <w:proofErr w:type="spellStart"/>
        <w:r>
          <w:t>confusion_matrix</w:t>
        </w:r>
        <w:proofErr w:type="spellEnd"/>
        <w:r>
          <w:t xml:space="preserve">, </w:t>
        </w:r>
        <w:proofErr w:type="spellStart"/>
        <w:r>
          <w:t>recall_score</w:t>
        </w:r>
        <w:proofErr w:type="spellEnd"/>
        <w:r>
          <w:t xml:space="preserve">, f1_score, </w:t>
        </w:r>
        <w:proofErr w:type="spellStart"/>
        <w:r>
          <w:t>auc</w:t>
        </w:r>
        <w:proofErr w:type="spellEnd"/>
        <w:r>
          <w:t xml:space="preserve">, </w:t>
        </w:r>
        <w:proofErr w:type="spellStart"/>
        <w:r>
          <w:t>matthews_corrcoef</w:t>
        </w:r>
        <w:proofErr w:type="spellEnd"/>
      </w:ins>
    </w:p>
    <w:p w14:paraId="7BCF5052" w14:textId="77777777" w:rsidR="00AC1E97" w:rsidRDefault="00AC1E97" w:rsidP="002B04EF">
      <w:pPr>
        <w:spacing w:line="360" w:lineRule="auto"/>
        <w:jc w:val="both"/>
        <w:rPr>
          <w:ins w:id="4013" w:author="YENDAPALLY, NISHITHA" w:date="2022-07-28T23:15:00Z"/>
        </w:rPr>
        <w:pPrChange w:id="4014" w:author="Avdesh Mishra" w:date="2022-07-31T23:31:00Z">
          <w:pPr>
            <w:shd w:val="clear" w:color="auto" w:fill="F7F7F7"/>
            <w:spacing w:line="291" w:lineRule="atLeast"/>
          </w:pPr>
        </w:pPrChange>
      </w:pPr>
      <w:ins w:id="4015" w:author="YENDAPALLY, NISHITHA" w:date="2022-07-28T23:15:00Z">
        <w:r>
          <w:t>model=</w:t>
        </w:r>
        <w:proofErr w:type="spellStart"/>
        <w:r>
          <w:t>KNeighborsClassifier</w:t>
        </w:r>
        <w:proofErr w:type="spellEnd"/>
        <w:r>
          <w:t>(</w:t>
        </w:r>
        <w:proofErr w:type="spellStart"/>
        <w:r>
          <w:t>n_neighbors</w:t>
        </w:r>
        <w:proofErr w:type="spellEnd"/>
        <w:r>
          <w:t>=3)</w:t>
        </w:r>
      </w:ins>
    </w:p>
    <w:p w14:paraId="5B495D36" w14:textId="77777777" w:rsidR="00AC1E97" w:rsidRDefault="00AC1E97" w:rsidP="002B04EF">
      <w:pPr>
        <w:spacing w:line="360" w:lineRule="auto"/>
        <w:jc w:val="both"/>
        <w:rPr>
          <w:ins w:id="4016" w:author="YENDAPALLY, NISHITHA" w:date="2022-07-28T23:15:00Z"/>
        </w:rPr>
        <w:pPrChange w:id="4017" w:author="Avdesh Mishra" w:date="2022-07-31T23:31:00Z">
          <w:pPr>
            <w:shd w:val="clear" w:color="auto" w:fill="F7F7F7"/>
            <w:spacing w:line="291" w:lineRule="atLeast"/>
          </w:pPr>
        </w:pPrChange>
      </w:pPr>
      <w:proofErr w:type="spellStart"/>
      <w:ins w:id="4018" w:author="YENDAPALLY, NISHITHA" w:date="2022-07-28T23:15:00Z">
        <w:r>
          <w:t>y_pred</w:t>
        </w:r>
        <w:proofErr w:type="spellEnd"/>
        <w:r>
          <w:t xml:space="preserve">= </w:t>
        </w:r>
        <w:proofErr w:type="spellStart"/>
        <w:r>
          <w:t>cross_val_predict</w:t>
        </w:r>
        <w:proofErr w:type="spellEnd"/>
        <w:r>
          <w:t>(</w:t>
        </w:r>
        <w:proofErr w:type="spellStart"/>
        <w:proofErr w:type="gramStart"/>
        <w:r>
          <w:t>model,X</w:t>
        </w:r>
        <w:proofErr w:type="gramEnd"/>
        <w:r>
          <w:t>,y_train,cv</w:t>
        </w:r>
        <w:proofErr w:type="spellEnd"/>
        <w:r>
          <w:t>=10,n_jobs=-1)</w:t>
        </w:r>
      </w:ins>
    </w:p>
    <w:p w14:paraId="2889D189" w14:textId="77777777" w:rsidR="00AC1E97" w:rsidRDefault="00AC1E97" w:rsidP="002B04EF">
      <w:pPr>
        <w:spacing w:line="360" w:lineRule="auto"/>
        <w:jc w:val="both"/>
        <w:rPr>
          <w:ins w:id="4019" w:author="YENDAPALLY, NISHITHA" w:date="2022-07-28T23:15:00Z"/>
        </w:rPr>
        <w:pPrChange w:id="4020" w:author="Avdesh Mishra" w:date="2022-07-31T23:31:00Z">
          <w:pPr>
            <w:shd w:val="clear" w:color="auto" w:fill="F7F7F7"/>
            <w:spacing w:line="291" w:lineRule="atLeast"/>
          </w:pPr>
        </w:pPrChange>
      </w:pPr>
      <w:proofErr w:type="spellStart"/>
      <w:ins w:id="4021" w:author="YENDAPALLY, NISHITHA" w:date="2022-07-28T23:15:00Z">
        <w:r>
          <w:t>outputFile</w:t>
        </w:r>
        <w:proofErr w:type="spellEnd"/>
        <w:r>
          <w:t>=</w:t>
        </w:r>
        <w:proofErr w:type="gramStart"/>
        <w:r>
          <w:t>open(</w:t>
        </w:r>
        <w:proofErr w:type="gramEnd"/>
        <w:r>
          <w:t>'K-</w:t>
        </w:r>
        <w:proofErr w:type="spellStart"/>
        <w:r>
          <w:t>Nearest_Neighbor_Final_Test_Results_cross</w:t>
        </w:r>
        <w:proofErr w:type="spellEnd"/>
        <w:r>
          <w:t xml:space="preserve"> </w:t>
        </w:r>
        <w:proofErr w:type="spellStart"/>
        <w:r>
          <w:t>validation.txt','a</w:t>
        </w:r>
        <w:proofErr w:type="spellEnd"/>
        <w:r>
          <w:t>')</w:t>
        </w:r>
      </w:ins>
    </w:p>
    <w:p w14:paraId="4A384458" w14:textId="77777777" w:rsidR="00AC1E97" w:rsidRDefault="00AC1E97" w:rsidP="002B04EF">
      <w:pPr>
        <w:spacing w:line="360" w:lineRule="auto"/>
        <w:jc w:val="both"/>
        <w:rPr>
          <w:ins w:id="4022" w:author="YENDAPALLY, NISHITHA" w:date="2022-07-28T23:15:00Z"/>
        </w:rPr>
        <w:pPrChange w:id="4023" w:author="Avdesh Mishra" w:date="2022-07-31T23:31:00Z">
          <w:pPr>
            <w:shd w:val="clear" w:color="auto" w:fill="F7F7F7"/>
            <w:spacing w:line="291" w:lineRule="atLeast"/>
          </w:pPr>
        </w:pPrChange>
      </w:pPr>
      <w:ins w:id="4024" w:author="YENDAPALLY, NISHITHA" w:date="2022-07-28T23:15:00Z">
        <w:r>
          <w:t xml:space="preserve">confusion= </w:t>
        </w:r>
        <w:proofErr w:type="spellStart"/>
        <w:r>
          <w:t>confusion_</w:t>
        </w:r>
        <w:proofErr w:type="gramStart"/>
        <w:r>
          <w:t>matrix</w:t>
        </w:r>
        <w:proofErr w:type="spellEnd"/>
        <w:r>
          <w:t>(</w:t>
        </w:r>
        <w:proofErr w:type="spellStart"/>
        <w:proofErr w:type="gramEnd"/>
        <w:r>
          <w:t>y_train</w:t>
        </w:r>
        <w:proofErr w:type="spellEnd"/>
        <w:r>
          <w:t xml:space="preserve">, </w:t>
        </w:r>
        <w:proofErr w:type="spellStart"/>
        <w:r>
          <w:t>y_pred</w:t>
        </w:r>
        <w:proofErr w:type="spellEnd"/>
        <w:r>
          <w:t>)</w:t>
        </w:r>
      </w:ins>
    </w:p>
    <w:p w14:paraId="6BA2BA0F" w14:textId="77777777" w:rsidR="00AC1E97" w:rsidRDefault="00AC1E97" w:rsidP="002B04EF">
      <w:pPr>
        <w:spacing w:line="360" w:lineRule="auto"/>
        <w:jc w:val="both"/>
        <w:rPr>
          <w:ins w:id="4025" w:author="YENDAPALLY, NISHITHA" w:date="2022-07-28T23:15:00Z"/>
        </w:rPr>
        <w:pPrChange w:id="4026" w:author="Avdesh Mishra" w:date="2022-07-31T23:31:00Z">
          <w:pPr>
            <w:shd w:val="clear" w:color="auto" w:fill="F7F7F7"/>
            <w:spacing w:line="291" w:lineRule="atLeast"/>
          </w:pPr>
        </w:pPrChange>
      </w:pPr>
      <w:ins w:id="4027" w:author="YENDAPALLY, NISHITHA" w:date="2022-07-28T23:15:00Z">
        <w:r>
          <w:t xml:space="preserve">TP= </w:t>
        </w:r>
        <w:proofErr w:type="gramStart"/>
        <w:r>
          <w:t>confusion[</w:t>
        </w:r>
        <w:proofErr w:type="gramEnd"/>
        <w:r>
          <w:t>1,1]</w:t>
        </w:r>
      </w:ins>
    </w:p>
    <w:p w14:paraId="5CC8C656" w14:textId="77777777" w:rsidR="00AC1E97" w:rsidRDefault="00AC1E97" w:rsidP="002B04EF">
      <w:pPr>
        <w:spacing w:line="360" w:lineRule="auto"/>
        <w:jc w:val="both"/>
        <w:rPr>
          <w:ins w:id="4028" w:author="YENDAPALLY, NISHITHA" w:date="2022-07-28T23:15:00Z"/>
        </w:rPr>
        <w:pPrChange w:id="4029" w:author="Avdesh Mishra" w:date="2022-07-31T23:31:00Z">
          <w:pPr>
            <w:shd w:val="clear" w:color="auto" w:fill="F7F7F7"/>
            <w:spacing w:line="291" w:lineRule="atLeast"/>
          </w:pPr>
        </w:pPrChange>
      </w:pPr>
      <w:ins w:id="4030" w:author="YENDAPALLY, NISHITHA" w:date="2022-07-28T23:15:00Z">
        <w:r>
          <w:t xml:space="preserve">TN= </w:t>
        </w:r>
        <w:proofErr w:type="gramStart"/>
        <w:r>
          <w:t>confusion[</w:t>
        </w:r>
        <w:proofErr w:type="gramEnd"/>
        <w:r>
          <w:t>0,0]</w:t>
        </w:r>
      </w:ins>
    </w:p>
    <w:p w14:paraId="1D6DB8DF" w14:textId="77777777" w:rsidR="00AC1E97" w:rsidRDefault="00AC1E97" w:rsidP="002B04EF">
      <w:pPr>
        <w:spacing w:line="360" w:lineRule="auto"/>
        <w:jc w:val="both"/>
        <w:rPr>
          <w:ins w:id="4031" w:author="YENDAPALLY, NISHITHA" w:date="2022-07-28T23:15:00Z"/>
        </w:rPr>
        <w:pPrChange w:id="4032" w:author="Avdesh Mishra" w:date="2022-07-31T23:31:00Z">
          <w:pPr>
            <w:shd w:val="clear" w:color="auto" w:fill="F7F7F7"/>
            <w:spacing w:line="291" w:lineRule="atLeast"/>
          </w:pPr>
        </w:pPrChange>
      </w:pPr>
      <w:ins w:id="4033" w:author="YENDAPALLY, NISHITHA" w:date="2022-07-28T23:15:00Z">
        <w:r>
          <w:t xml:space="preserve">FP= </w:t>
        </w:r>
        <w:proofErr w:type="gramStart"/>
        <w:r>
          <w:t>confusion[</w:t>
        </w:r>
        <w:proofErr w:type="gramEnd"/>
        <w:r>
          <w:t>0,1]</w:t>
        </w:r>
      </w:ins>
    </w:p>
    <w:p w14:paraId="1559FE82" w14:textId="77777777" w:rsidR="00AC1E97" w:rsidRDefault="00AC1E97" w:rsidP="002B04EF">
      <w:pPr>
        <w:spacing w:line="360" w:lineRule="auto"/>
        <w:jc w:val="both"/>
        <w:rPr>
          <w:ins w:id="4034" w:author="YENDAPALLY, NISHITHA" w:date="2022-07-28T23:15:00Z"/>
        </w:rPr>
        <w:pPrChange w:id="4035" w:author="Avdesh Mishra" w:date="2022-07-31T23:31:00Z">
          <w:pPr>
            <w:shd w:val="clear" w:color="auto" w:fill="F7F7F7"/>
            <w:spacing w:line="291" w:lineRule="atLeast"/>
          </w:pPr>
        </w:pPrChange>
      </w:pPr>
      <w:ins w:id="4036" w:author="YENDAPALLY, NISHITHA" w:date="2022-07-28T23:15:00Z">
        <w:r>
          <w:t xml:space="preserve">FN= </w:t>
        </w:r>
        <w:proofErr w:type="gramStart"/>
        <w:r>
          <w:t>confusion[</w:t>
        </w:r>
        <w:proofErr w:type="gramEnd"/>
        <w:r>
          <w:t>1,0]</w:t>
        </w:r>
      </w:ins>
    </w:p>
    <w:p w14:paraId="38857D3F" w14:textId="77777777" w:rsidR="00AC1E97" w:rsidRDefault="00AC1E97" w:rsidP="002B04EF">
      <w:pPr>
        <w:spacing w:line="360" w:lineRule="auto"/>
        <w:jc w:val="both"/>
        <w:rPr>
          <w:ins w:id="4037" w:author="YENDAPALLY, NISHITHA" w:date="2022-07-28T23:15:00Z"/>
        </w:rPr>
        <w:pPrChange w:id="4038" w:author="Avdesh Mishra" w:date="2022-07-31T23:31:00Z">
          <w:pPr>
            <w:shd w:val="clear" w:color="auto" w:fill="F7F7F7"/>
            <w:spacing w:line="291" w:lineRule="atLeast"/>
          </w:pPr>
        </w:pPrChange>
      </w:pPr>
      <w:ins w:id="4039" w:author="YENDAPALLY, NISHITHA" w:date="2022-07-28T23:15:00Z">
        <w:r>
          <w:t>#</w:t>
        </w:r>
        <w:proofErr w:type="gramStart"/>
        <w:r>
          <w:t>specificity</w:t>
        </w:r>
        <w:proofErr w:type="gramEnd"/>
      </w:ins>
    </w:p>
    <w:p w14:paraId="7422A051" w14:textId="77777777" w:rsidR="00AC1E97" w:rsidRDefault="00AC1E97" w:rsidP="002B04EF">
      <w:pPr>
        <w:spacing w:line="360" w:lineRule="auto"/>
        <w:jc w:val="both"/>
        <w:rPr>
          <w:ins w:id="4040" w:author="YENDAPALLY, NISHITHA" w:date="2022-07-28T23:15:00Z"/>
        </w:rPr>
        <w:pPrChange w:id="4041" w:author="Avdesh Mishra" w:date="2022-07-31T23:31:00Z">
          <w:pPr>
            <w:shd w:val="clear" w:color="auto" w:fill="F7F7F7"/>
            <w:spacing w:line="291" w:lineRule="atLeast"/>
          </w:pPr>
        </w:pPrChange>
      </w:pPr>
      <w:proofErr w:type="spellStart"/>
      <w:ins w:id="4042" w:author="YENDAPALLY, NISHITHA" w:date="2022-07-28T23:15:00Z">
        <w:r>
          <w:t>Spe_cla</w:t>
        </w:r>
        <w:proofErr w:type="spellEnd"/>
        <w:r>
          <w:t>=(TN/</w:t>
        </w:r>
        <w:proofErr w:type="gramStart"/>
        <w:r>
          <w:t>float(</w:t>
        </w:r>
        <w:proofErr w:type="gramEnd"/>
        <w:r>
          <w:t>TN+FP))</w:t>
        </w:r>
      </w:ins>
    </w:p>
    <w:p w14:paraId="6F6D39BC" w14:textId="77777777" w:rsidR="00AC1E97" w:rsidRDefault="00AC1E97" w:rsidP="002B04EF">
      <w:pPr>
        <w:spacing w:line="360" w:lineRule="auto"/>
        <w:jc w:val="both"/>
        <w:rPr>
          <w:ins w:id="4043" w:author="YENDAPALLY, NISHITHA" w:date="2022-07-28T23:15:00Z"/>
        </w:rPr>
        <w:pPrChange w:id="4044" w:author="Avdesh Mishra" w:date="2022-07-31T23:31:00Z">
          <w:pPr>
            <w:shd w:val="clear" w:color="auto" w:fill="F7F7F7"/>
            <w:spacing w:line="291" w:lineRule="atLeast"/>
          </w:pPr>
        </w:pPrChange>
      </w:pPr>
      <w:proofErr w:type="spellStart"/>
      <w:ins w:id="4045" w:author="YENDAPALLY, NISHITHA" w:date="2022-07-28T23:15:00Z">
        <w:r>
          <w:t>Acc_Bal</w:t>
        </w:r>
        <w:proofErr w:type="spellEnd"/>
        <w:r>
          <w:t>= 0.5*((TP/</w:t>
        </w:r>
        <w:proofErr w:type="gramStart"/>
        <w:r>
          <w:t>float(</w:t>
        </w:r>
        <w:proofErr w:type="gramEnd"/>
        <w:r>
          <w:t>TP+FN))+(TN/float(TN+FP)))</w:t>
        </w:r>
      </w:ins>
    </w:p>
    <w:p w14:paraId="4C4CDA4E" w14:textId="77777777" w:rsidR="00AC1E97" w:rsidRDefault="00AC1E97" w:rsidP="002B04EF">
      <w:pPr>
        <w:spacing w:line="360" w:lineRule="auto"/>
        <w:jc w:val="both"/>
        <w:rPr>
          <w:ins w:id="4046" w:author="YENDAPALLY, NISHITHA" w:date="2022-07-28T23:15:00Z"/>
        </w:rPr>
        <w:pPrChange w:id="4047" w:author="Avdesh Mishra" w:date="2022-07-31T23:31:00Z">
          <w:pPr>
            <w:shd w:val="clear" w:color="auto" w:fill="F7F7F7"/>
            <w:spacing w:line="291" w:lineRule="atLeast"/>
          </w:pPr>
        </w:pPrChange>
      </w:pPr>
      <w:proofErr w:type="spellStart"/>
      <w:ins w:id="4048" w:author="YENDAPALLY, NISHITHA" w:date="2022-07-28T23:15:00Z">
        <w:r>
          <w:t>MCC_cla</w:t>
        </w:r>
        <w:proofErr w:type="spellEnd"/>
        <w:r>
          <w:t xml:space="preserve">= </w:t>
        </w:r>
        <w:proofErr w:type="spellStart"/>
        <w:r>
          <w:t>matthews_</w:t>
        </w:r>
        <w:proofErr w:type="gramStart"/>
        <w:r>
          <w:t>corrcoef</w:t>
        </w:r>
        <w:proofErr w:type="spellEnd"/>
        <w:r>
          <w:t>(</w:t>
        </w:r>
        <w:proofErr w:type="spellStart"/>
        <w:proofErr w:type="gramEnd"/>
        <w:r>
          <w:t>y_train</w:t>
        </w:r>
        <w:proofErr w:type="spellEnd"/>
        <w:r>
          <w:t xml:space="preserve">, </w:t>
        </w:r>
        <w:proofErr w:type="spellStart"/>
        <w:r>
          <w:t>y_pred</w:t>
        </w:r>
        <w:proofErr w:type="spellEnd"/>
        <w:r>
          <w:t>)</w:t>
        </w:r>
      </w:ins>
    </w:p>
    <w:p w14:paraId="3B5FC9AA" w14:textId="77777777" w:rsidR="00AC1E97" w:rsidRDefault="00AC1E97" w:rsidP="002B04EF">
      <w:pPr>
        <w:spacing w:line="360" w:lineRule="auto"/>
        <w:jc w:val="both"/>
        <w:rPr>
          <w:ins w:id="4049" w:author="YENDAPALLY, NISHITHA" w:date="2022-07-28T23:15:00Z"/>
        </w:rPr>
        <w:pPrChange w:id="4050" w:author="Avdesh Mishra" w:date="2022-07-31T23:31:00Z">
          <w:pPr>
            <w:shd w:val="clear" w:color="auto" w:fill="F7F7F7"/>
            <w:spacing w:line="291" w:lineRule="atLeast"/>
          </w:pPr>
        </w:pPrChange>
      </w:pPr>
      <w:ins w:id="4051" w:author="YENDAPALLY, NISHITHA" w:date="2022-07-28T23:15:00Z">
        <w:r>
          <w:t>F1_cla=f1_</w:t>
        </w:r>
        <w:proofErr w:type="gramStart"/>
        <w:r>
          <w:t>score(</w:t>
        </w:r>
        <w:proofErr w:type="spellStart"/>
        <w:proofErr w:type="gramEnd"/>
        <w:r>
          <w:t>y_train</w:t>
        </w:r>
        <w:proofErr w:type="spellEnd"/>
        <w:r>
          <w:t xml:space="preserve">, </w:t>
        </w:r>
        <w:proofErr w:type="spellStart"/>
        <w:r>
          <w:t>y_pred</w:t>
        </w:r>
        <w:proofErr w:type="spellEnd"/>
        <w:r>
          <w:t>)</w:t>
        </w:r>
      </w:ins>
    </w:p>
    <w:p w14:paraId="64C844BD" w14:textId="77777777" w:rsidR="00AC1E97" w:rsidRDefault="00AC1E97" w:rsidP="002B04EF">
      <w:pPr>
        <w:spacing w:line="360" w:lineRule="auto"/>
        <w:jc w:val="both"/>
        <w:rPr>
          <w:ins w:id="4052" w:author="YENDAPALLY, NISHITHA" w:date="2022-07-28T23:15:00Z"/>
        </w:rPr>
        <w:pPrChange w:id="4053" w:author="Avdesh Mishra" w:date="2022-07-31T23:31:00Z">
          <w:pPr>
            <w:shd w:val="clear" w:color="auto" w:fill="F7F7F7"/>
            <w:spacing w:line="291" w:lineRule="atLeast"/>
          </w:pPr>
        </w:pPrChange>
      </w:pPr>
      <w:proofErr w:type="spellStart"/>
      <w:ins w:id="4054" w:author="YENDAPALLY, NISHITHA" w:date="2022-07-28T23:15:00Z">
        <w:r>
          <w:t>PREC_cla</w:t>
        </w:r>
        <w:proofErr w:type="spellEnd"/>
        <w:r>
          <w:t>=</w:t>
        </w:r>
        <w:proofErr w:type="spellStart"/>
        <w:r>
          <w:t>precision_</w:t>
        </w:r>
        <w:proofErr w:type="gramStart"/>
        <w:r>
          <w:t>score</w:t>
        </w:r>
        <w:proofErr w:type="spellEnd"/>
        <w:r>
          <w:t>(</w:t>
        </w:r>
        <w:proofErr w:type="spellStart"/>
        <w:proofErr w:type="gramEnd"/>
        <w:r>
          <w:t>y_train</w:t>
        </w:r>
        <w:proofErr w:type="spellEnd"/>
        <w:r>
          <w:t xml:space="preserve">, </w:t>
        </w:r>
        <w:proofErr w:type="spellStart"/>
        <w:r>
          <w:t>y_pred</w:t>
        </w:r>
        <w:proofErr w:type="spellEnd"/>
        <w:r>
          <w:t>)</w:t>
        </w:r>
      </w:ins>
    </w:p>
    <w:p w14:paraId="7201F986" w14:textId="77777777" w:rsidR="00AC1E97" w:rsidRDefault="00AC1E97" w:rsidP="002B04EF">
      <w:pPr>
        <w:spacing w:line="360" w:lineRule="auto"/>
        <w:jc w:val="both"/>
        <w:rPr>
          <w:ins w:id="4055" w:author="YENDAPALLY, NISHITHA" w:date="2022-07-28T23:15:00Z"/>
        </w:rPr>
        <w:pPrChange w:id="4056" w:author="Avdesh Mishra" w:date="2022-07-31T23:31:00Z">
          <w:pPr>
            <w:shd w:val="clear" w:color="auto" w:fill="F7F7F7"/>
            <w:spacing w:line="291" w:lineRule="atLeast"/>
          </w:pPr>
        </w:pPrChange>
      </w:pPr>
      <w:proofErr w:type="spellStart"/>
      <w:ins w:id="4057" w:author="YENDAPALLY, NISHITHA" w:date="2022-07-28T23:15:00Z">
        <w:r>
          <w:t>REC_cla</w:t>
        </w:r>
        <w:proofErr w:type="spellEnd"/>
        <w:r>
          <w:t xml:space="preserve">= </w:t>
        </w:r>
        <w:proofErr w:type="spellStart"/>
        <w:r>
          <w:t>recall_</w:t>
        </w:r>
        <w:proofErr w:type="gramStart"/>
        <w:r>
          <w:t>score</w:t>
        </w:r>
        <w:proofErr w:type="spellEnd"/>
        <w:r>
          <w:t>(</w:t>
        </w:r>
        <w:proofErr w:type="spellStart"/>
        <w:proofErr w:type="gramEnd"/>
        <w:r>
          <w:t>y_train</w:t>
        </w:r>
        <w:proofErr w:type="spellEnd"/>
        <w:r>
          <w:t xml:space="preserve">, </w:t>
        </w:r>
        <w:proofErr w:type="spellStart"/>
        <w:r>
          <w:t>y_pred</w:t>
        </w:r>
        <w:proofErr w:type="spellEnd"/>
        <w:r>
          <w:t>)</w:t>
        </w:r>
      </w:ins>
    </w:p>
    <w:p w14:paraId="50CE74FA" w14:textId="77777777" w:rsidR="00AC1E97" w:rsidRDefault="00AC1E97" w:rsidP="002B04EF">
      <w:pPr>
        <w:spacing w:line="360" w:lineRule="auto"/>
        <w:jc w:val="both"/>
        <w:rPr>
          <w:ins w:id="4058" w:author="YENDAPALLY, NISHITHA" w:date="2022-07-28T23:15:00Z"/>
        </w:rPr>
        <w:pPrChange w:id="4059" w:author="Avdesh Mishra" w:date="2022-07-31T23:31:00Z">
          <w:pPr>
            <w:shd w:val="clear" w:color="auto" w:fill="F7F7F7"/>
            <w:spacing w:line="291" w:lineRule="atLeast"/>
          </w:pPr>
        </w:pPrChange>
      </w:pPr>
      <w:proofErr w:type="spellStart"/>
      <w:ins w:id="4060" w:author="YENDAPALLY, NISHITHA" w:date="2022-07-28T23:15:00Z">
        <w:r>
          <w:t>Accuracy_cla</w:t>
        </w:r>
        <w:proofErr w:type="spellEnd"/>
        <w:r>
          <w:t xml:space="preserve">= </w:t>
        </w:r>
        <w:proofErr w:type="spellStart"/>
        <w:r>
          <w:t>accuracy_</w:t>
        </w:r>
        <w:proofErr w:type="gramStart"/>
        <w:r>
          <w:t>score</w:t>
        </w:r>
        <w:proofErr w:type="spellEnd"/>
        <w:r>
          <w:t>(</w:t>
        </w:r>
        <w:proofErr w:type="spellStart"/>
        <w:proofErr w:type="gramEnd"/>
        <w:r>
          <w:t>y_train</w:t>
        </w:r>
        <w:proofErr w:type="spellEnd"/>
        <w:r>
          <w:t xml:space="preserve">, </w:t>
        </w:r>
        <w:proofErr w:type="spellStart"/>
        <w:r>
          <w:t>y_pred</w:t>
        </w:r>
        <w:proofErr w:type="spellEnd"/>
        <w:r>
          <w:t>)</w:t>
        </w:r>
      </w:ins>
    </w:p>
    <w:p w14:paraId="1B6A78DC" w14:textId="77777777" w:rsidR="00AC1E97" w:rsidRDefault="00AC1E97" w:rsidP="002B04EF">
      <w:pPr>
        <w:spacing w:line="360" w:lineRule="auto"/>
        <w:jc w:val="both"/>
        <w:rPr>
          <w:ins w:id="4061" w:author="YENDAPALLY, NISHITHA" w:date="2022-07-28T23:15:00Z"/>
        </w:rPr>
        <w:pPrChange w:id="4062" w:author="Avdesh Mishra" w:date="2022-07-31T23:31:00Z">
          <w:pPr>
            <w:shd w:val="clear" w:color="auto" w:fill="F7F7F7"/>
            <w:spacing w:line="291" w:lineRule="atLeast"/>
          </w:pPr>
        </w:pPrChange>
      </w:pPr>
      <w:ins w:id="4063" w:author="YENDAPALLY, NISHITHA" w:date="2022-07-28T23:15:00Z">
        <w:r>
          <w:t>Results='TFIDF Cross validation Results: \n'</w:t>
        </w:r>
      </w:ins>
    </w:p>
    <w:p w14:paraId="5EAB41D3" w14:textId="77777777" w:rsidR="00AC1E97" w:rsidRDefault="00AC1E97" w:rsidP="002B04EF">
      <w:pPr>
        <w:spacing w:line="360" w:lineRule="auto"/>
        <w:jc w:val="both"/>
        <w:rPr>
          <w:ins w:id="4064" w:author="YENDAPALLY, NISHITHA" w:date="2022-07-28T23:15:00Z"/>
        </w:rPr>
        <w:pPrChange w:id="4065" w:author="Avdesh Mishra" w:date="2022-07-31T23:31:00Z">
          <w:pPr>
            <w:shd w:val="clear" w:color="auto" w:fill="F7F7F7"/>
            <w:spacing w:line="291" w:lineRule="atLeast"/>
          </w:pPr>
        </w:pPrChange>
      </w:pPr>
      <w:proofErr w:type="spellStart"/>
      <w:ins w:id="4066" w:author="YENDAPALLY, NISHITHA" w:date="2022-07-28T23:15:00Z">
        <w:r>
          <w:lastRenderedPageBreak/>
          <w:t>outputFile.write</w:t>
        </w:r>
        <w:proofErr w:type="spellEnd"/>
        <w:r>
          <w:t>(</w:t>
        </w:r>
        <w:proofErr w:type="gramStart"/>
        <w:r>
          <w:t>str(</w:t>
        </w:r>
        <w:proofErr w:type="gramEnd"/>
        <w:r>
          <w:t>Results)+'\n')</w:t>
        </w:r>
      </w:ins>
    </w:p>
    <w:p w14:paraId="6B091471" w14:textId="77777777" w:rsidR="00AC1E97" w:rsidRDefault="00AC1E97" w:rsidP="002B04EF">
      <w:pPr>
        <w:spacing w:line="360" w:lineRule="auto"/>
        <w:jc w:val="both"/>
        <w:rPr>
          <w:ins w:id="4067" w:author="YENDAPALLY, NISHITHA" w:date="2022-07-28T23:15:00Z"/>
        </w:rPr>
        <w:pPrChange w:id="4068" w:author="Avdesh Mishra" w:date="2022-07-31T23:31:00Z">
          <w:pPr>
            <w:shd w:val="clear" w:color="auto" w:fill="F7F7F7"/>
            <w:spacing w:line="291" w:lineRule="atLeast"/>
          </w:pPr>
        </w:pPrChange>
      </w:pPr>
      <w:proofErr w:type="spellStart"/>
      <w:ins w:id="4069" w:author="YENDAPALLY, NISHITHA" w:date="2022-07-28T23:15:00Z">
        <w:r>
          <w:t>outputFile.write</w:t>
        </w:r>
        <w:proofErr w:type="spellEnd"/>
        <w:r>
          <w:t>('TP=%f\</w:t>
        </w:r>
        <w:proofErr w:type="spellStart"/>
        <w:r>
          <w:t>n'%TP</w:t>
        </w:r>
        <w:proofErr w:type="spellEnd"/>
        <w:r>
          <w:t>)</w:t>
        </w:r>
      </w:ins>
    </w:p>
    <w:p w14:paraId="56621641" w14:textId="77777777" w:rsidR="00AC1E97" w:rsidRDefault="00AC1E97" w:rsidP="002B04EF">
      <w:pPr>
        <w:spacing w:line="360" w:lineRule="auto"/>
        <w:jc w:val="both"/>
        <w:rPr>
          <w:ins w:id="4070" w:author="YENDAPALLY, NISHITHA" w:date="2022-07-28T23:15:00Z"/>
        </w:rPr>
        <w:pPrChange w:id="4071" w:author="Avdesh Mishra" w:date="2022-07-31T23:31:00Z">
          <w:pPr>
            <w:shd w:val="clear" w:color="auto" w:fill="F7F7F7"/>
            <w:spacing w:line="291" w:lineRule="atLeast"/>
          </w:pPr>
        </w:pPrChange>
      </w:pPr>
      <w:proofErr w:type="spellStart"/>
      <w:ins w:id="4072" w:author="YENDAPALLY, NISHITHA" w:date="2022-07-28T23:15:00Z">
        <w:r>
          <w:t>outputFile.write</w:t>
        </w:r>
        <w:proofErr w:type="spellEnd"/>
        <w:r>
          <w:t>('FP= %f\</w:t>
        </w:r>
        <w:proofErr w:type="spellStart"/>
        <w:r>
          <w:t>n'%FP</w:t>
        </w:r>
        <w:proofErr w:type="spellEnd"/>
        <w:r>
          <w:t>)</w:t>
        </w:r>
      </w:ins>
    </w:p>
    <w:p w14:paraId="0BFCA856" w14:textId="77777777" w:rsidR="00AC1E97" w:rsidRDefault="00AC1E97" w:rsidP="002B04EF">
      <w:pPr>
        <w:spacing w:line="360" w:lineRule="auto"/>
        <w:jc w:val="both"/>
        <w:rPr>
          <w:ins w:id="4073" w:author="YENDAPALLY, NISHITHA" w:date="2022-07-28T23:15:00Z"/>
        </w:rPr>
        <w:pPrChange w:id="4074" w:author="Avdesh Mishra" w:date="2022-07-31T23:31:00Z">
          <w:pPr>
            <w:shd w:val="clear" w:color="auto" w:fill="F7F7F7"/>
            <w:spacing w:line="291" w:lineRule="atLeast"/>
          </w:pPr>
        </w:pPrChange>
      </w:pPr>
      <w:proofErr w:type="spellStart"/>
      <w:ins w:id="4075" w:author="YENDAPALLY, NISHITHA" w:date="2022-07-28T23:15:00Z">
        <w:r>
          <w:t>outputFile.write</w:t>
        </w:r>
        <w:proofErr w:type="spellEnd"/>
        <w:r>
          <w:t>('TN= %f\</w:t>
        </w:r>
        <w:proofErr w:type="spellStart"/>
        <w:r>
          <w:t>n'%TN</w:t>
        </w:r>
        <w:proofErr w:type="spellEnd"/>
        <w:r>
          <w:t>)</w:t>
        </w:r>
      </w:ins>
    </w:p>
    <w:p w14:paraId="76D2B438" w14:textId="77777777" w:rsidR="00AC1E97" w:rsidRDefault="00AC1E97" w:rsidP="002B04EF">
      <w:pPr>
        <w:spacing w:line="360" w:lineRule="auto"/>
        <w:jc w:val="both"/>
        <w:rPr>
          <w:ins w:id="4076" w:author="YENDAPALLY, NISHITHA" w:date="2022-07-28T23:15:00Z"/>
        </w:rPr>
        <w:pPrChange w:id="4077" w:author="Avdesh Mishra" w:date="2022-07-31T23:31:00Z">
          <w:pPr>
            <w:shd w:val="clear" w:color="auto" w:fill="F7F7F7"/>
            <w:spacing w:line="291" w:lineRule="atLeast"/>
          </w:pPr>
        </w:pPrChange>
      </w:pPr>
      <w:proofErr w:type="spellStart"/>
      <w:ins w:id="4078" w:author="YENDAPALLY, NISHITHA" w:date="2022-07-28T23:15:00Z">
        <w:r>
          <w:t>outputFile.write</w:t>
        </w:r>
        <w:proofErr w:type="spellEnd"/>
        <w:r>
          <w:t>('FN= %f\</w:t>
        </w:r>
        <w:proofErr w:type="spellStart"/>
        <w:r>
          <w:t>n'%FN</w:t>
        </w:r>
        <w:proofErr w:type="spellEnd"/>
        <w:r>
          <w:t>)</w:t>
        </w:r>
      </w:ins>
    </w:p>
    <w:p w14:paraId="0C58C567" w14:textId="77777777" w:rsidR="00AC1E97" w:rsidRDefault="00AC1E97" w:rsidP="002B04EF">
      <w:pPr>
        <w:spacing w:line="360" w:lineRule="auto"/>
        <w:jc w:val="both"/>
        <w:rPr>
          <w:ins w:id="4079" w:author="YENDAPALLY, NISHITHA" w:date="2022-07-28T23:15:00Z"/>
        </w:rPr>
        <w:pPrChange w:id="4080" w:author="Avdesh Mishra" w:date="2022-07-31T23:31:00Z">
          <w:pPr>
            <w:shd w:val="clear" w:color="auto" w:fill="F7F7F7"/>
            <w:spacing w:line="291" w:lineRule="atLeast"/>
          </w:pPr>
        </w:pPrChange>
      </w:pPr>
      <w:proofErr w:type="spellStart"/>
      <w:ins w:id="4081" w:author="YENDAPALLY, NISHITHA" w:date="2022-07-28T23:15:00Z">
        <w:r>
          <w:t>outputFile.write</w:t>
        </w:r>
        <w:proofErr w:type="spellEnd"/>
        <w:r>
          <w:t>('Recall/</w:t>
        </w:r>
        <w:proofErr w:type="spellStart"/>
        <w:r>
          <w:t>sensivity</w:t>
        </w:r>
        <w:proofErr w:type="spellEnd"/>
        <w:r>
          <w:t>=%.5f\n'%</w:t>
        </w:r>
        <w:proofErr w:type="spellStart"/>
        <w:r>
          <w:t>REC_cla</w:t>
        </w:r>
        <w:proofErr w:type="spellEnd"/>
        <w:r>
          <w:t>)</w:t>
        </w:r>
      </w:ins>
    </w:p>
    <w:p w14:paraId="4499BA0A" w14:textId="77777777" w:rsidR="00AC1E97" w:rsidRDefault="00AC1E97" w:rsidP="002B04EF">
      <w:pPr>
        <w:spacing w:line="360" w:lineRule="auto"/>
        <w:jc w:val="both"/>
        <w:rPr>
          <w:ins w:id="4082" w:author="YENDAPALLY, NISHITHA" w:date="2022-07-28T23:15:00Z"/>
        </w:rPr>
        <w:pPrChange w:id="4083" w:author="Avdesh Mishra" w:date="2022-07-31T23:31:00Z">
          <w:pPr>
            <w:shd w:val="clear" w:color="auto" w:fill="F7F7F7"/>
            <w:spacing w:line="291" w:lineRule="atLeast"/>
          </w:pPr>
        </w:pPrChange>
      </w:pPr>
      <w:proofErr w:type="spellStart"/>
      <w:ins w:id="4084" w:author="YENDAPALLY, NISHITHA" w:date="2022-07-28T23:15:00Z">
        <w:r>
          <w:t>outputFile.write</w:t>
        </w:r>
        <w:proofErr w:type="spellEnd"/>
        <w:r>
          <w:t>('specificity= %.5f\n'%</w:t>
        </w:r>
        <w:proofErr w:type="spellStart"/>
        <w:r>
          <w:t>Spe_cla</w:t>
        </w:r>
        <w:proofErr w:type="spellEnd"/>
        <w:r>
          <w:t>)</w:t>
        </w:r>
      </w:ins>
    </w:p>
    <w:p w14:paraId="5882DF42" w14:textId="77777777" w:rsidR="00AC1E97" w:rsidRDefault="00AC1E97" w:rsidP="002B04EF">
      <w:pPr>
        <w:spacing w:line="360" w:lineRule="auto"/>
        <w:jc w:val="both"/>
        <w:rPr>
          <w:ins w:id="4085" w:author="YENDAPALLY, NISHITHA" w:date="2022-07-28T23:15:00Z"/>
        </w:rPr>
        <w:pPrChange w:id="4086" w:author="Avdesh Mishra" w:date="2022-07-31T23:31:00Z">
          <w:pPr>
            <w:shd w:val="clear" w:color="auto" w:fill="F7F7F7"/>
            <w:spacing w:line="291" w:lineRule="atLeast"/>
          </w:pPr>
        </w:pPrChange>
      </w:pPr>
      <w:proofErr w:type="spellStart"/>
      <w:ins w:id="4087" w:author="YENDAPALLY, NISHITHA" w:date="2022-07-28T23:15:00Z">
        <w:r>
          <w:t>outputFile.write</w:t>
        </w:r>
        <w:proofErr w:type="spellEnd"/>
        <w:r>
          <w:t>('</w:t>
        </w:r>
        <w:proofErr w:type="spellStart"/>
        <w:r>
          <w:t>Accuracy_balanced</w:t>
        </w:r>
        <w:proofErr w:type="spellEnd"/>
        <w:r>
          <w:t>= %.5f\n'%</w:t>
        </w:r>
        <w:proofErr w:type="spellStart"/>
        <w:r>
          <w:t>Acc_Bal</w:t>
        </w:r>
        <w:proofErr w:type="spellEnd"/>
        <w:r>
          <w:t>)</w:t>
        </w:r>
      </w:ins>
    </w:p>
    <w:p w14:paraId="2FBBC7B6" w14:textId="77777777" w:rsidR="00AC1E97" w:rsidRDefault="00AC1E97" w:rsidP="002B04EF">
      <w:pPr>
        <w:spacing w:line="360" w:lineRule="auto"/>
        <w:jc w:val="both"/>
        <w:rPr>
          <w:ins w:id="4088" w:author="YENDAPALLY, NISHITHA" w:date="2022-07-28T23:15:00Z"/>
        </w:rPr>
        <w:pPrChange w:id="4089" w:author="Avdesh Mishra" w:date="2022-07-31T23:31:00Z">
          <w:pPr>
            <w:shd w:val="clear" w:color="auto" w:fill="F7F7F7"/>
            <w:spacing w:line="291" w:lineRule="atLeast"/>
          </w:pPr>
        </w:pPrChange>
      </w:pPr>
      <w:proofErr w:type="spellStart"/>
      <w:ins w:id="4090" w:author="YENDAPALLY, NISHITHA" w:date="2022-07-28T23:15:00Z">
        <w:r>
          <w:t>outputFile.write</w:t>
        </w:r>
        <w:proofErr w:type="spellEnd"/>
        <w:r>
          <w:t>('overall Accuracy= %.5f\n'%</w:t>
        </w:r>
        <w:proofErr w:type="spellStart"/>
        <w:r>
          <w:t>Accuracy_cla</w:t>
        </w:r>
        <w:proofErr w:type="spellEnd"/>
        <w:r>
          <w:t>)</w:t>
        </w:r>
      </w:ins>
    </w:p>
    <w:p w14:paraId="51E957B3" w14:textId="77777777" w:rsidR="00AC1E97" w:rsidRDefault="00AC1E97" w:rsidP="002B04EF">
      <w:pPr>
        <w:spacing w:line="360" w:lineRule="auto"/>
        <w:jc w:val="both"/>
        <w:rPr>
          <w:ins w:id="4091" w:author="YENDAPALLY, NISHITHA" w:date="2022-07-28T23:15:00Z"/>
        </w:rPr>
        <w:pPrChange w:id="4092" w:author="Avdesh Mishra" w:date="2022-07-31T23:31:00Z">
          <w:pPr>
            <w:shd w:val="clear" w:color="auto" w:fill="F7F7F7"/>
            <w:spacing w:line="291" w:lineRule="atLeast"/>
          </w:pPr>
        </w:pPrChange>
      </w:pPr>
      <w:proofErr w:type="spellStart"/>
      <w:ins w:id="4093" w:author="YENDAPALLY, NISHITHA" w:date="2022-07-28T23:15:00Z">
        <w:r>
          <w:t>outputFile.write</w:t>
        </w:r>
        <w:proofErr w:type="spellEnd"/>
        <w:r>
          <w:t>('precision=%.5f\n'%</w:t>
        </w:r>
        <w:proofErr w:type="spellStart"/>
        <w:r>
          <w:t>PREC_cla</w:t>
        </w:r>
        <w:proofErr w:type="spellEnd"/>
        <w:r>
          <w:t>)</w:t>
        </w:r>
      </w:ins>
    </w:p>
    <w:p w14:paraId="7FD64BE9" w14:textId="77777777" w:rsidR="00AC1E97" w:rsidRDefault="00AC1E97" w:rsidP="002B04EF">
      <w:pPr>
        <w:spacing w:line="360" w:lineRule="auto"/>
        <w:jc w:val="both"/>
        <w:rPr>
          <w:ins w:id="4094" w:author="YENDAPALLY, NISHITHA" w:date="2022-07-28T23:15:00Z"/>
        </w:rPr>
        <w:pPrChange w:id="4095" w:author="Avdesh Mishra" w:date="2022-07-31T23:31:00Z">
          <w:pPr>
            <w:shd w:val="clear" w:color="auto" w:fill="F7F7F7"/>
            <w:spacing w:line="291" w:lineRule="atLeast"/>
          </w:pPr>
        </w:pPrChange>
      </w:pPr>
      <w:proofErr w:type="spellStart"/>
      <w:ins w:id="4096" w:author="YENDAPALLY, NISHITHA" w:date="2022-07-28T23:15:00Z">
        <w:r>
          <w:t>outputFile.write</w:t>
        </w:r>
        <w:proofErr w:type="spellEnd"/>
        <w:r>
          <w:t>('F1=%.5f\n'%F1_cla)</w:t>
        </w:r>
      </w:ins>
    </w:p>
    <w:p w14:paraId="5B2B1A56" w14:textId="77777777" w:rsidR="00AC1E97" w:rsidRDefault="00AC1E97" w:rsidP="002B04EF">
      <w:pPr>
        <w:spacing w:line="360" w:lineRule="auto"/>
        <w:jc w:val="both"/>
        <w:rPr>
          <w:ins w:id="4097" w:author="YENDAPALLY, NISHITHA" w:date="2022-07-28T23:15:00Z"/>
        </w:rPr>
        <w:pPrChange w:id="4098" w:author="Avdesh Mishra" w:date="2022-07-31T23:31:00Z">
          <w:pPr>
            <w:shd w:val="clear" w:color="auto" w:fill="F7F7F7"/>
            <w:spacing w:line="291" w:lineRule="atLeast"/>
          </w:pPr>
        </w:pPrChange>
      </w:pPr>
      <w:proofErr w:type="spellStart"/>
      <w:ins w:id="4099" w:author="YENDAPALLY, NISHITHA" w:date="2022-07-28T23:15:00Z">
        <w:r>
          <w:t>outputFile.write</w:t>
        </w:r>
        <w:proofErr w:type="spellEnd"/>
        <w:r>
          <w:t>('MCC= %.5f\n'%</w:t>
        </w:r>
        <w:proofErr w:type="spellStart"/>
        <w:r>
          <w:t>MCC_cla</w:t>
        </w:r>
        <w:proofErr w:type="spellEnd"/>
        <w:r>
          <w:t>)</w:t>
        </w:r>
      </w:ins>
    </w:p>
    <w:p w14:paraId="1F9E3647" w14:textId="77777777" w:rsidR="00AC1E97" w:rsidRDefault="00AC1E97" w:rsidP="002B04EF">
      <w:pPr>
        <w:spacing w:line="360" w:lineRule="auto"/>
        <w:jc w:val="both"/>
        <w:rPr>
          <w:ins w:id="4100" w:author="YENDAPALLY, NISHITHA" w:date="2022-07-28T23:15:00Z"/>
        </w:rPr>
        <w:pPrChange w:id="4101" w:author="Avdesh Mishra" w:date="2022-07-31T23:31:00Z">
          <w:pPr>
            <w:shd w:val="clear" w:color="auto" w:fill="F7F7F7"/>
            <w:spacing w:line="291" w:lineRule="atLeast"/>
          </w:pPr>
        </w:pPrChange>
      </w:pPr>
      <w:proofErr w:type="spellStart"/>
      <w:ins w:id="4102" w:author="YENDAPALLY, NISHITHA" w:date="2022-07-28T23:15:00Z">
        <w:r>
          <w:t>outputFile.close</w:t>
        </w:r>
        <w:proofErr w:type="spellEnd"/>
        <w:r>
          <w:t>()</w:t>
        </w:r>
      </w:ins>
    </w:p>
    <w:p w14:paraId="1394FDE3" w14:textId="77777777" w:rsidR="00AC1E97" w:rsidRDefault="00AC1E97" w:rsidP="002B04EF">
      <w:pPr>
        <w:spacing w:line="360" w:lineRule="auto"/>
        <w:jc w:val="both"/>
        <w:rPr>
          <w:ins w:id="4103" w:author="YENDAPALLY, NISHITHA" w:date="2022-07-28T23:15:00Z"/>
        </w:rPr>
        <w:pPrChange w:id="4104" w:author="Avdesh Mishra" w:date="2022-07-31T23:31:00Z">
          <w:pPr>
            <w:shd w:val="clear" w:color="auto" w:fill="F7F7F7"/>
            <w:spacing w:line="291" w:lineRule="atLeast"/>
          </w:pPr>
        </w:pPrChange>
      </w:pPr>
      <w:proofErr w:type="spellStart"/>
      <w:ins w:id="4105" w:author="YENDAPALLY, NISHITHA" w:date="2022-07-28T23:15:00Z">
        <w:r w:rsidRPr="001D0D90">
          <w:t>model.fit</w:t>
        </w:r>
        <w:proofErr w:type="spellEnd"/>
        <w:r w:rsidRPr="001D0D90">
          <w:t>(</w:t>
        </w:r>
        <w:proofErr w:type="spellStart"/>
        <w:r w:rsidRPr="001D0D90">
          <w:t>X_</w:t>
        </w:r>
        <w:proofErr w:type="gramStart"/>
        <w:r w:rsidRPr="001D0D90">
          <w:t>train,y</w:t>
        </w:r>
        <w:proofErr w:type="gramEnd"/>
        <w:r w:rsidRPr="001D0D90">
          <w:t>_train</w:t>
        </w:r>
        <w:proofErr w:type="spellEnd"/>
        <w:r w:rsidRPr="001D0D90">
          <w:t>)</w:t>
        </w:r>
      </w:ins>
    </w:p>
    <w:p w14:paraId="55DCBADD" w14:textId="77777777" w:rsidR="00AC1E97" w:rsidRPr="005101EE" w:rsidRDefault="00AC1E97" w:rsidP="002B04EF">
      <w:pPr>
        <w:pStyle w:val="HTMLPreformatted"/>
        <w:wordWrap w:val="0"/>
        <w:spacing w:line="360" w:lineRule="auto"/>
        <w:jc w:val="both"/>
        <w:textAlignment w:val="baseline"/>
        <w:rPr>
          <w:ins w:id="4106" w:author="YENDAPALLY, NISHITHA" w:date="2022-07-28T23:15:00Z"/>
          <w:rFonts w:ascii="Times New Roman" w:hAnsi="Times New Roman" w:cs="Times New Roman"/>
          <w:sz w:val="24"/>
          <w:szCs w:val="24"/>
        </w:rPr>
        <w:pPrChange w:id="4107" w:author="Avdesh Mishra" w:date="2022-07-31T23:31:00Z">
          <w:pPr>
            <w:pStyle w:val="HTMLPreformatted"/>
            <w:shd w:val="clear" w:color="auto" w:fill="FFFFFF"/>
            <w:wordWrap w:val="0"/>
            <w:textAlignment w:val="baseline"/>
          </w:pPr>
        </w:pPrChange>
      </w:pPr>
      <w:ins w:id="4108" w:author="YENDAPALLY, NISHITHA" w:date="2022-07-28T23:15:00Z">
        <w:r w:rsidRPr="005101EE">
          <w:rPr>
            <w:rFonts w:ascii="Times New Roman" w:hAnsi="Times New Roman" w:cs="Times New Roman"/>
            <w:sz w:val="24"/>
            <w:szCs w:val="24"/>
          </w:rPr>
          <w:t>#</w:t>
        </w:r>
        <w:proofErr w:type="gramStart"/>
        <w:r w:rsidRPr="005101EE">
          <w:rPr>
            <w:rFonts w:ascii="Times New Roman" w:hAnsi="Times New Roman" w:cs="Times New Roman"/>
            <w:sz w:val="24"/>
            <w:szCs w:val="24"/>
          </w:rPr>
          <w:t>output</w:t>
        </w:r>
        <w:proofErr w:type="gramEnd"/>
        <w:r w:rsidRPr="005101EE">
          <w:rPr>
            <w:rFonts w:ascii="Times New Roman" w:hAnsi="Times New Roman" w:cs="Times New Roman"/>
            <w:sz w:val="24"/>
            <w:szCs w:val="24"/>
          </w:rPr>
          <w:t xml:space="preserve">: </w:t>
        </w:r>
        <w:proofErr w:type="spellStart"/>
        <w:r w:rsidRPr="005101EE">
          <w:rPr>
            <w:rFonts w:ascii="Times New Roman" w:hAnsi="Times New Roman" w:cs="Times New Roman"/>
            <w:sz w:val="24"/>
            <w:szCs w:val="24"/>
          </w:rPr>
          <w:t>KNeighborsClassifier</w:t>
        </w:r>
        <w:proofErr w:type="spellEnd"/>
        <w:r w:rsidRPr="005101EE">
          <w:rPr>
            <w:rFonts w:ascii="Times New Roman" w:hAnsi="Times New Roman" w:cs="Times New Roman"/>
            <w:sz w:val="24"/>
            <w:szCs w:val="24"/>
          </w:rPr>
          <w:t>(</w:t>
        </w:r>
        <w:proofErr w:type="spellStart"/>
        <w:r w:rsidRPr="005101EE">
          <w:rPr>
            <w:rFonts w:ascii="Times New Roman" w:hAnsi="Times New Roman" w:cs="Times New Roman"/>
            <w:sz w:val="24"/>
            <w:szCs w:val="24"/>
          </w:rPr>
          <w:t>n_neighbors</w:t>
        </w:r>
        <w:proofErr w:type="spellEnd"/>
        <w:r w:rsidRPr="005101EE">
          <w:rPr>
            <w:rFonts w:ascii="Times New Roman" w:hAnsi="Times New Roman" w:cs="Times New Roman"/>
            <w:sz w:val="24"/>
            <w:szCs w:val="24"/>
          </w:rPr>
          <w:t>=3)</w:t>
        </w:r>
      </w:ins>
    </w:p>
    <w:p w14:paraId="0FF9A27B" w14:textId="77777777" w:rsidR="00AC1E97" w:rsidRDefault="00AC1E97" w:rsidP="002B04EF">
      <w:pPr>
        <w:spacing w:line="360" w:lineRule="auto"/>
        <w:jc w:val="both"/>
        <w:rPr>
          <w:ins w:id="4109" w:author="YENDAPALLY, NISHITHA" w:date="2022-07-28T23:15:00Z"/>
        </w:rPr>
        <w:pPrChange w:id="4110" w:author="Avdesh Mishra" w:date="2022-07-31T23:31:00Z">
          <w:pPr>
            <w:shd w:val="clear" w:color="auto" w:fill="F7F7F7"/>
            <w:spacing w:line="291" w:lineRule="atLeast"/>
          </w:pPr>
        </w:pPrChange>
      </w:pPr>
      <w:proofErr w:type="spellStart"/>
      <w:ins w:id="4111" w:author="YENDAPALLY, NISHITHA" w:date="2022-07-28T23:15:00Z">
        <w:r w:rsidRPr="001D0D90">
          <w:t>y_new</w:t>
        </w:r>
        <w:proofErr w:type="spellEnd"/>
        <w:r w:rsidRPr="001D0D90">
          <w:t>=</w:t>
        </w:r>
        <w:proofErr w:type="spellStart"/>
        <w:proofErr w:type="gramStart"/>
        <w:r w:rsidRPr="001D0D90">
          <w:t>model.predict</w:t>
        </w:r>
        <w:proofErr w:type="spellEnd"/>
        <w:proofErr w:type="gramEnd"/>
        <w:r w:rsidRPr="001D0D90">
          <w:t>(</w:t>
        </w:r>
        <w:proofErr w:type="spellStart"/>
        <w:r w:rsidRPr="001D0D90">
          <w:t>X_test</w:t>
        </w:r>
        <w:proofErr w:type="spellEnd"/>
        <w:r w:rsidRPr="001D0D90">
          <w:t>)</w:t>
        </w:r>
      </w:ins>
    </w:p>
    <w:p w14:paraId="76DAF543" w14:textId="77777777" w:rsidR="00AC1E97" w:rsidRDefault="00AC1E97" w:rsidP="002B04EF">
      <w:pPr>
        <w:spacing w:line="360" w:lineRule="auto"/>
        <w:jc w:val="both"/>
        <w:rPr>
          <w:ins w:id="4112" w:author="YENDAPALLY, NISHITHA" w:date="2022-07-28T23:15:00Z"/>
        </w:rPr>
        <w:pPrChange w:id="4113" w:author="Avdesh Mishra" w:date="2022-07-31T23:31:00Z">
          <w:pPr>
            <w:shd w:val="clear" w:color="auto" w:fill="F7F7F7"/>
            <w:spacing w:line="291" w:lineRule="atLeast"/>
          </w:pPr>
        </w:pPrChange>
      </w:pPr>
      <w:proofErr w:type="spellStart"/>
      <w:ins w:id="4114" w:author="YENDAPALLY, NISHITHA" w:date="2022-07-28T23:15:00Z">
        <w:r w:rsidRPr="001D0D90">
          <w:t>y_new</w:t>
        </w:r>
        <w:proofErr w:type="spellEnd"/>
      </w:ins>
    </w:p>
    <w:p w14:paraId="49000E77" w14:textId="77777777" w:rsidR="00AC1E97" w:rsidRDefault="00AC1E97" w:rsidP="002B04EF">
      <w:pPr>
        <w:spacing w:line="360" w:lineRule="auto"/>
        <w:jc w:val="both"/>
        <w:rPr>
          <w:ins w:id="4115" w:author="YENDAPALLY, NISHITHA" w:date="2022-07-28T23:15:00Z"/>
        </w:rPr>
        <w:pPrChange w:id="4116" w:author="Avdesh Mishra" w:date="2022-07-31T23:31:00Z">
          <w:pPr>
            <w:shd w:val="clear" w:color="auto" w:fill="F7F7F7"/>
            <w:spacing w:line="291" w:lineRule="atLeast"/>
          </w:pPr>
        </w:pPrChange>
      </w:pPr>
      <w:proofErr w:type="spellStart"/>
      <w:ins w:id="4117" w:author="YENDAPALLY, NISHITHA" w:date="2022-07-28T23:15:00Z">
        <w:r>
          <w:t>outputFile</w:t>
        </w:r>
        <w:proofErr w:type="spellEnd"/>
        <w:r>
          <w:t xml:space="preserve">= </w:t>
        </w:r>
        <w:proofErr w:type="gramStart"/>
        <w:r>
          <w:t>open(</w:t>
        </w:r>
        <w:proofErr w:type="gramEnd"/>
        <w:r>
          <w:t>'K-</w:t>
        </w:r>
        <w:proofErr w:type="spellStart"/>
        <w:r>
          <w:t>Nearest_Neighbor_Final_Test_Results_cross</w:t>
        </w:r>
        <w:proofErr w:type="spellEnd"/>
        <w:r>
          <w:t xml:space="preserve"> </w:t>
        </w:r>
        <w:proofErr w:type="spellStart"/>
        <w:r>
          <w:t>validation.txt','a</w:t>
        </w:r>
        <w:proofErr w:type="spellEnd"/>
        <w:r>
          <w:t>')</w:t>
        </w:r>
      </w:ins>
    </w:p>
    <w:p w14:paraId="2237C047" w14:textId="77777777" w:rsidR="00AC1E97" w:rsidRDefault="00AC1E97" w:rsidP="002B04EF">
      <w:pPr>
        <w:spacing w:line="360" w:lineRule="auto"/>
        <w:jc w:val="both"/>
        <w:rPr>
          <w:ins w:id="4118" w:author="YENDAPALLY, NISHITHA" w:date="2022-07-28T23:15:00Z"/>
        </w:rPr>
        <w:pPrChange w:id="4119" w:author="Avdesh Mishra" w:date="2022-07-31T23:31:00Z">
          <w:pPr>
            <w:shd w:val="clear" w:color="auto" w:fill="F7F7F7"/>
            <w:spacing w:line="291" w:lineRule="atLeast"/>
          </w:pPr>
        </w:pPrChange>
      </w:pPr>
      <w:proofErr w:type="spellStart"/>
      <w:ins w:id="4120" w:author="YENDAPALLY, NISHITHA" w:date="2022-07-28T23:15:00Z">
        <w:r>
          <w:t>confuison</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y_new</w:t>
        </w:r>
        <w:proofErr w:type="spellEnd"/>
        <w:r>
          <w:t>)</w:t>
        </w:r>
      </w:ins>
    </w:p>
    <w:p w14:paraId="4FD81D7D" w14:textId="77777777" w:rsidR="00AC1E97" w:rsidRDefault="00AC1E97" w:rsidP="002B04EF">
      <w:pPr>
        <w:spacing w:line="360" w:lineRule="auto"/>
        <w:jc w:val="both"/>
        <w:rPr>
          <w:ins w:id="4121" w:author="YENDAPALLY, NISHITHA" w:date="2022-07-28T23:15:00Z"/>
        </w:rPr>
        <w:pPrChange w:id="4122" w:author="Avdesh Mishra" w:date="2022-07-31T23:31:00Z">
          <w:pPr>
            <w:shd w:val="clear" w:color="auto" w:fill="F7F7F7"/>
            <w:spacing w:line="291" w:lineRule="atLeast"/>
          </w:pPr>
        </w:pPrChange>
      </w:pPr>
      <w:ins w:id="4123" w:author="YENDAPALLY, NISHITHA" w:date="2022-07-28T23:15:00Z">
        <w:r>
          <w:t xml:space="preserve">TP1= </w:t>
        </w:r>
        <w:proofErr w:type="gramStart"/>
        <w:r>
          <w:t>confusion[</w:t>
        </w:r>
        <w:proofErr w:type="gramEnd"/>
        <w:r>
          <w:t>1,1]</w:t>
        </w:r>
      </w:ins>
    </w:p>
    <w:p w14:paraId="30F01901" w14:textId="77777777" w:rsidR="00AC1E97" w:rsidRDefault="00AC1E97" w:rsidP="002B04EF">
      <w:pPr>
        <w:spacing w:line="360" w:lineRule="auto"/>
        <w:jc w:val="both"/>
        <w:rPr>
          <w:ins w:id="4124" w:author="YENDAPALLY, NISHITHA" w:date="2022-07-28T23:15:00Z"/>
        </w:rPr>
        <w:pPrChange w:id="4125" w:author="Avdesh Mishra" w:date="2022-07-31T23:31:00Z">
          <w:pPr>
            <w:shd w:val="clear" w:color="auto" w:fill="F7F7F7"/>
            <w:spacing w:line="291" w:lineRule="atLeast"/>
          </w:pPr>
        </w:pPrChange>
      </w:pPr>
      <w:ins w:id="4126" w:author="YENDAPALLY, NISHITHA" w:date="2022-07-28T23:15:00Z">
        <w:r>
          <w:t xml:space="preserve">TN1= </w:t>
        </w:r>
        <w:proofErr w:type="gramStart"/>
        <w:r>
          <w:t>confusion[</w:t>
        </w:r>
        <w:proofErr w:type="gramEnd"/>
        <w:r>
          <w:t>0,0]</w:t>
        </w:r>
      </w:ins>
    </w:p>
    <w:p w14:paraId="05FC17FB" w14:textId="77777777" w:rsidR="00AC1E97" w:rsidRDefault="00AC1E97" w:rsidP="002B04EF">
      <w:pPr>
        <w:spacing w:line="360" w:lineRule="auto"/>
        <w:jc w:val="both"/>
        <w:rPr>
          <w:ins w:id="4127" w:author="YENDAPALLY, NISHITHA" w:date="2022-07-28T23:15:00Z"/>
        </w:rPr>
        <w:pPrChange w:id="4128" w:author="Avdesh Mishra" w:date="2022-07-31T23:31:00Z">
          <w:pPr>
            <w:shd w:val="clear" w:color="auto" w:fill="F7F7F7"/>
            <w:spacing w:line="291" w:lineRule="atLeast"/>
          </w:pPr>
        </w:pPrChange>
      </w:pPr>
      <w:ins w:id="4129" w:author="YENDAPALLY, NISHITHA" w:date="2022-07-28T23:15:00Z">
        <w:r>
          <w:t xml:space="preserve">FP1= </w:t>
        </w:r>
        <w:proofErr w:type="gramStart"/>
        <w:r>
          <w:t>confusion[</w:t>
        </w:r>
        <w:proofErr w:type="gramEnd"/>
        <w:r>
          <w:t>0,1]</w:t>
        </w:r>
      </w:ins>
    </w:p>
    <w:p w14:paraId="333098C7" w14:textId="77777777" w:rsidR="00AC1E97" w:rsidRDefault="00AC1E97" w:rsidP="002B04EF">
      <w:pPr>
        <w:spacing w:line="360" w:lineRule="auto"/>
        <w:jc w:val="both"/>
        <w:rPr>
          <w:ins w:id="4130" w:author="YENDAPALLY, NISHITHA" w:date="2022-07-28T23:15:00Z"/>
        </w:rPr>
        <w:pPrChange w:id="4131" w:author="Avdesh Mishra" w:date="2022-07-31T23:31:00Z">
          <w:pPr>
            <w:shd w:val="clear" w:color="auto" w:fill="F7F7F7"/>
            <w:spacing w:line="291" w:lineRule="atLeast"/>
          </w:pPr>
        </w:pPrChange>
      </w:pPr>
      <w:ins w:id="4132" w:author="YENDAPALLY, NISHITHA" w:date="2022-07-28T23:15:00Z">
        <w:r>
          <w:t xml:space="preserve">FN1= </w:t>
        </w:r>
        <w:proofErr w:type="gramStart"/>
        <w:r>
          <w:t>confusion[</w:t>
        </w:r>
        <w:proofErr w:type="gramEnd"/>
        <w:r>
          <w:t>1,0]</w:t>
        </w:r>
      </w:ins>
    </w:p>
    <w:p w14:paraId="6A61E4A7" w14:textId="77777777" w:rsidR="00AC1E97" w:rsidRDefault="00AC1E97" w:rsidP="002B04EF">
      <w:pPr>
        <w:spacing w:line="360" w:lineRule="auto"/>
        <w:jc w:val="both"/>
        <w:rPr>
          <w:ins w:id="4133" w:author="YENDAPALLY, NISHITHA" w:date="2022-07-28T23:15:00Z"/>
        </w:rPr>
        <w:pPrChange w:id="4134" w:author="Avdesh Mishra" w:date="2022-07-31T23:31:00Z">
          <w:pPr>
            <w:shd w:val="clear" w:color="auto" w:fill="F7F7F7"/>
            <w:spacing w:line="291" w:lineRule="atLeast"/>
          </w:pPr>
        </w:pPrChange>
      </w:pPr>
      <w:ins w:id="4135" w:author="YENDAPALLY, NISHITHA" w:date="2022-07-28T23:15:00Z">
        <w:r>
          <w:t>#</w:t>
        </w:r>
        <w:proofErr w:type="gramStart"/>
        <w:r>
          <w:t>specificity</w:t>
        </w:r>
        <w:proofErr w:type="gramEnd"/>
      </w:ins>
    </w:p>
    <w:p w14:paraId="488DDD1E" w14:textId="77777777" w:rsidR="00AC1E97" w:rsidRDefault="00AC1E97" w:rsidP="002B04EF">
      <w:pPr>
        <w:spacing w:line="360" w:lineRule="auto"/>
        <w:jc w:val="both"/>
        <w:rPr>
          <w:ins w:id="4136" w:author="YENDAPALLY, NISHITHA" w:date="2022-07-28T23:15:00Z"/>
        </w:rPr>
        <w:pPrChange w:id="4137" w:author="Avdesh Mishra" w:date="2022-07-31T23:31:00Z">
          <w:pPr>
            <w:shd w:val="clear" w:color="auto" w:fill="F7F7F7"/>
            <w:spacing w:line="291" w:lineRule="atLeast"/>
          </w:pPr>
        </w:pPrChange>
      </w:pPr>
      <w:proofErr w:type="spellStart"/>
      <w:ins w:id="4138" w:author="YENDAPALLY, NISHITHA" w:date="2022-07-28T23:15:00Z">
        <w:r>
          <w:t>SPEC_cla</w:t>
        </w:r>
        <w:proofErr w:type="spellEnd"/>
        <w:r>
          <w:t>= (TN1/</w:t>
        </w:r>
        <w:proofErr w:type="gramStart"/>
        <w:r>
          <w:t>float(</w:t>
        </w:r>
        <w:proofErr w:type="gramEnd"/>
        <w:r>
          <w:t>TN1+FP1))</w:t>
        </w:r>
      </w:ins>
    </w:p>
    <w:p w14:paraId="0568AACF" w14:textId="77777777" w:rsidR="00AC1E97" w:rsidRDefault="00AC1E97" w:rsidP="002B04EF">
      <w:pPr>
        <w:spacing w:line="360" w:lineRule="auto"/>
        <w:jc w:val="both"/>
        <w:rPr>
          <w:ins w:id="4139" w:author="YENDAPALLY, NISHITHA" w:date="2022-07-28T23:15:00Z"/>
        </w:rPr>
        <w:pPrChange w:id="4140" w:author="Avdesh Mishra" w:date="2022-07-31T23:31:00Z">
          <w:pPr>
            <w:shd w:val="clear" w:color="auto" w:fill="F7F7F7"/>
            <w:spacing w:line="291" w:lineRule="atLeast"/>
          </w:pPr>
        </w:pPrChange>
      </w:pPr>
      <w:ins w:id="4141" w:author="YENDAPALLY, NISHITHA" w:date="2022-07-28T23:15:00Z">
        <w:r>
          <w:t>#Balanced accuracy</w:t>
        </w:r>
      </w:ins>
    </w:p>
    <w:p w14:paraId="1B6D71B0" w14:textId="77777777" w:rsidR="00AC1E97" w:rsidRDefault="00AC1E97" w:rsidP="002B04EF">
      <w:pPr>
        <w:spacing w:line="360" w:lineRule="auto"/>
        <w:jc w:val="both"/>
        <w:rPr>
          <w:ins w:id="4142" w:author="YENDAPALLY, NISHITHA" w:date="2022-07-28T23:15:00Z"/>
        </w:rPr>
        <w:pPrChange w:id="4143" w:author="Avdesh Mishra" w:date="2022-07-31T23:31:00Z">
          <w:pPr>
            <w:shd w:val="clear" w:color="auto" w:fill="F7F7F7"/>
            <w:spacing w:line="291" w:lineRule="atLeast"/>
          </w:pPr>
        </w:pPrChange>
      </w:pPr>
      <w:proofErr w:type="spellStart"/>
      <w:ins w:id="4144" w:author="YENDAPALLY, NISHITHA" w:date="2022-07-28T23:15:00Z">
        <w:r>
          <w:t>Acc_Balance</w:t>
        </w:r>
        <w:proofErr w:type="spellEnd"/>
        <w:r>
          <w:t>= 0.5*((TP1/</w:t>
        </w:r>
        <w:proofErr w:type="gramStart"/>
        <w:r>
          <w:t>float(</w:t>
        </w:r>
        <w:proofErr w:type="gramEnd"/>
        <w:r>
          <w:t>TP1+FN1))+(TN1/float(TN1+FP1)))</w:t>
        </w:r>
      </w:ins>
    </w:p>
    <w:p w14:paraId="50AF200A" w14:textId="77777777" w:rsidR="00AC1E97" w:rsidRDefault="00AC1E97" w:rsidP="002B04EF">
      <w:pPr>
        <w:spacing w:line="360" w:lineRule="auto"/>
        <w:jc w:val="both"/>
        <w:rPr>
          <w:ins w:id="4145" w:author="YENDAPALLY, NISHITHA" w:date="2022-07-28T23:15:00Z"/>
        </w:rPr>
        <w:pPrChange w:id="4146" w:author="Avdesh Mishra" w:date="2022-07-31T23:31:00Z">
          <w:pPr>
            <w:shd w:val="clear" w:color="auto" w:fill="F7F7F7"/>
            <w:spacing w:line="291" w:lineRule="atLeast"/>
          </w:pPr>
        </w:pPrChange>
      </w:pPr>
      <w:ins w:id="4147" w:author="YENDAPALLY, NISHITHA" w:date="2022-07-28T23:15:00Z">
        <w:r>
          <w:t>#Compute MCC</w:t>
        </w:r>
      </w:ins>
    </w:p>
    <w:p w14:paraId="696CF4D3" w14:textId="77777777" w:rsidR="00AC1E97" w:rsidRDefault="00AC1E97" w:rsidP="002B04EF">
      <w:pPr>
        <w:spacing w:line="360" w:lineRule="auto"/>
        <w:jc w:val="both"/>
        <w:rPr>
          <w:ins w:id="4148" w:author="YENDAPALLY, NISHITHA" w:date="2022-07-28T23:15:00Z"/>
        </w:rPr>
        <w:pPrChange w:id="4149" w:author="Avdesh Mishra" w:date="2022-07-31T23:31:00Z">
          <w:pPr>
            <w:shd w:val="clear" w:color="auto" w:fill="F7F7F7"/>
            <w:spacing w:line="291" w:lineRule="atLeast"/>
          </w:pPr>
        </w:pPrChange>
      </w:pPr>
      <w:proofErr w:type="spellStart"/>
      <w:ins w:id="4150" w:author="YENDAPALLY, NISHITHA" w:date="2022-07-28T23:15:00Z">
        <w:r>
          <w:t>MCC_cla</w:t>
        </w:r>
        <w:proofErr w:type="spellEnd"/>
        <w:r>
          <w:t xml:space="preserve">= </w:t>
        </w:r>
        <w:proofErr w:type="spellStart"/>
        <w:r>
          <w:t>matthews_</w:t>
        </w:r>
        <w:proofErr w:type="gramStart"/>
        <w:r>
          <w:t>corrcoef</w:t>
        </w:r>
        <w:proofErr w:type="spellEnd"/>
        <w:r>
          <w:t>(</w:t>
        </w:r>
        <w:proofErr w:type="spellStart"/>
        <w:proofErr w:type="gramEnd"/>
        <w:r>
          <w:t>y_test</w:t>
        </w:r>
        <w:proofErr w:type="spellEnd"/>
        <w:r>
          <w:t xml:space="preserve">, </w:t>
        </w:r>
        <w:proofErr w:type="spellStart"/>
        <w:r>
          <w:t>y_new</w:t>
        </w:r>
        <w:proofErr w:type="spellEnd"/>
        <w:r>
          <w:t>)</w:t>
        </w:r>
      </w:ins>
    </w:p>
    <w:p w14:paraId="13F930A6" w14:textId="77777777" w:rsidR="00AC1E97" w:rsidRDefault="00AC1E97" w:rsidP="002B04EF">
      <w:pPr>
        <w:spacing w:line="360" w:lineRule="auto"/>
        <w:jc w:val="both"/>
        <w:rPr>
          <w:ins w:id="4151" w:author="YENDAPALLY, NISHITHA" w:date="2022-07-28T23:15:00Z"/>
        </w:rPr>
        <w:pPrChange w:id="4152" w:author="Avdesh Mishra" w:date="2022-07-31T23:31:00Z">
          <w:pPr>
            <w:shd w:val="clear" w:color="auto" w:fill="F7F7F7"/>
            <w:spacing w:line="291" w:lineRule="atLeast"/>
          </w:pPr>
        </w:pPrChange>
      </w:pPr>
      <w:ins w:id="4153" w:author="YENDAPALLY, NISHITHA" w:date="2022-07-28T23:15:00Z">
        <w:r>
          <w:t>F1_cla= f1_</w:t>
        </w:r>
        <w:proofErr w:type="gramStart"/>
        <w:r>
          <w:t>score(</w:t>
        </w:r>
        <w:proofErr w:type="spellStart"/>
        <w:proofErr w:type="gramEnd"/>
        <w:r>
          <w:t>y_test</w:t>
        </w:r>
        <w:proofErr w:type="spellEnd"/>
        <w:r>
          <w:t xml:space="preserve">, </w:t>
        </w:r>
        <w:proofErr w:type="spellStart"/>
        <w:r>
          <w:t>y_new</w:t>
        </w:r>
        <w:proofErr w:type="spellEnd"/>
        <w:r>
          <w:t>)</w:t>
        </w:r>
      </w:ins>
    </w:p>
    <w:p w14:paraId="59CC1CA8" w14:textId="77777777" w:rsidR="00AC1E97" w:rsidRDefault="00AC1E97" w:rsidP="002B04EF">
      <w:pPr>
        <w:spacing w:line="360" w:lineRule="auto"/>
        <w:jc w:val="both"/>
        <w:rPr>
          <w:ins w:id="4154" w:author="YENDAPALLY, NISHITHA" w:date="2022-07-28T23:15:00Z"/>
        </w:rPr>
        <w:pPrChange w:id="4155" w:author="Avdesh Mishra" w:date="2022-07-31T23:31:00Z">
          <w:pPr>
            <w:shd w:val="clear" w:color="auto" w:fill="F7F7F7"/>
            <w:spacing w:line="291" w:lineRule="atLeast"/>
          </w:pPr>
        </w:pPrChange>
      </w:pPr>
      <w:proofErr w:type="spellStart"/>
      <w:ins w:id="4156" w:author="YENDAPALLY, NISHITHA" w:date="2022-07-28T23:15:00Z">
        <w:r>
          <w:t>PREC_cla</w:t>
        </w:r>
        <w:proofErr w:type="spellEnd"/>
        <w:r>
          <w:t xml:space="preserve">= </w:t>
        </w:r>
        <w:proofErr w:type="spellStart"/>
        <w:r>
          <w:t>precision_</w:t>
        </w:r>
        <w:proofErr w:type="gramStart"/>
        <w:r>
          <w:t>score</w:t>
        </w:r>
        <w:proofErr w:type="spellEnd"/>
        <w:r>
          <w:t>(</w:t>
        </w:r>
        <w:proofErr w:type="spellStart"/>
        <w:proofErr w:type="gramEnd"/>
        <w:r>
          <w:t>y_test</w:t>
        </w:r>
        <w:proofErr w:type="spellEnd"/>
        <w:r>
          <w:t xml:space="preserve">, </w:t>
        </w:r>
        <w:proofErr w:type="spellStart"/>
        <w:r>
          <w:t>y_new</w:t>
        </w:r>
        <w:proofErr w:type="spellEnd"/>
        <w:r>
          <w:t>)</w:t>
        </w:r>
      </w:ins>
    </w:p>
    <w:p w14:paraId="06743665" w14:textId="77777777" w:rsidR="00AC1E97" w:rsidRDefault="00AC1E97" w:rsidP="002B04EF">
      <w:pPr>
        <w:spacing w:line="360" w:lineRule="auto"/>
        <w:jc w:val="both"/>
        <w:rPr>
          <w:ins w:id="4157" w:author="YENDAPALLY, NISHITHA" w:date="2022-07-28T23:15:00Z"/>
        </w:rPr>
        <w:pPrChange w:id="4158" w:author="Avdesh Mishra" w:date="2022-07-31T23:31:00Z">
          <w:pPr>
            <w:shd w:val="clear" w:color="auto" w:fill="F7F7F7"/>
            <w:spacing w:line="291" w:lineRule="atLeast"/>
          </w:pPr>
        </w:pPrChange>
      </w:pPr>
      <w:proofErr w:type="spellStart"/>
      <w:ins w:id="4159" w:author="YENDAPALLY, NISHITHA" w:date="2022-07-28T23:15:00Z">
        <w:r>
          <w:lastRenderedPageBreak/>
          <w:t>REC_cla</w:t>
        </w:r>
        <w:proofErr w:type="spellEnd"/>
        <w:r>
          <w:t xml:space="preserve">= </w:t>
        </w:r>
        <w:proofErr w:type="spellStart"/>
        <w:r>
          <w:t>recall_</w:t>
        </w:r>
        <w:proofErr w:type="gramStart"/>
        <w:r>
          <w:t>score</w:t>
        </w:r>
        <w:proofErr w:type="spellEnd"/>
        <w:r>
          <w:t>(</w:t>
        </w:r>
        <w:proofErr w:type="spellStart"/>
        <w:proofErr w:type="gramEnd"/>
        <w:r>
          <w:t>y_test</w:t>
        </w:r>
        <w:proofErr w:type="spellEnd"/>
        <w:r>
          <w:t xml:space="preserve">, </w:t>
        </w:r>
        <w:proofErr w:type="spellStart"/>
        <w:r>
          <w:t>y_new</w:t>
        </w:r>
        <w:proofErr w:type="spellEnd"/>
        <w:r>
          <w:t>)</w:t>
        </w:r>
      </w:ins>
    </w:p>
    <w:p w14:paraId="3357809B" w14:textId="77777777" w:rsidR="00AC1E97" w:rsidRDefault="00AC1E97" w:rsidP="002B04EF">
      <w:pPr>
        <w:spacing w:line="360" w:lineRule="auto"/>
        <w:jc w:val="both"/>
        <w:rPr>
          <w:ins w:id="4160" w:author="YENDAPALLY, NISHITHA" w:date="2022-07-28T23:15:00Z"/>
        </w:rPr>
        <w:pPrChange w:id="4161" w:author="Avdesh Mishra" w:date="2022-07-31T23:31:00Z">
          <w:pPr>
            <w:shd w:val="clear" w:color="auto" w:fill="F7F7F7"/>
            <w:spacing w:line="291" w:lineRule="atLeast"/>
          </w:pPr>
        </w:pPrChange>
      </w:pPr>
      <w:proofErr w:type="spellStart"/>
      <w:ins w:id="4162" w:author="YENDAPALLY, NISHITHA" w:date="2022-07-28T23:15:00Z">
        <w:r>
          <w:t>Accuracy_cla</w:t>
        </w:r>
        <w:proofErr w:type="spellEnd"/>
        <w:r>
          <w:t xml:space="preserve">=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y_new</w:t>
        </w:r>
        <w:proofErr w:type="spellEnd"/>
        <w:r>
          <w:t>)</w:t>
        </w:r>
      </w:ins>
    </w:p>
    <w:p w14:paraId="3EED91D3" w14:textId="77777777" w:rsidR="00AC1E97" w:rsidRDefault="00AC1E97" w:rsidP="002B04EF">
      <w:pPr>
        <w:spacing w:line="360" w:lineRule="auto"/>
        <w:jc w:val="both"/>
        <w:rPr>
          <w:ins w:id="4163" w:author="YENDAPALLY, NISHITHA" w:date="2022-07-28T23:15:00Z"/>
        </w:rPr>
        <w:pPrChange w:id="4164" w:author="Avdesh Mishra" w:date="2022-07-31T23:31:00Z">
          <w:pPr>
            <w:shd w:val="clear" w:color="auto" w:fill="F7F7F7"/>
            <w:spacing w:line="291" w:lineRule="atLeast"/>
          </w:pPr>
        </w:pPrChange>
      </w:pPr>
      <w:ins w:id="4165" w:author="YENDAPALLY, NISHITHA" w:date="2022-07-28T23:15:00Z">
        <w:r>
          <w:t>Results= 'Independent test Results:\n'</w:t>
        </w:r>
      </w:ins>
    </w:p>
    <w:p w14:paraId="3B002B7C" w14:textId="77777777" w:rsidR="00AC1E97" w:rsidRDefault="00AC1E97" w:rsidP="002B04EF">
      <w:pPr>
        <w:spacing w:line="360" w:lineRule="auto"/>
        <w:jc w:val="both"/>
        <w:rPr>
          <w:ins w:id="4166" w:author="YENDAPALLY, NISHITHA" w:date="2022-07-28T23:15:00Z"/>
        </w:rPr>
        <w:pPrChange w:id="4167" w:author="Avdesh Mishra" w:date="2022-07-31T23:31:00Z">
          <w:pPr>
            <w:shd w:val="clear" w:color="auto" w:fill="F7F7F7"/>
            <w:spacing w:line="291" w:lineRule="atLeast"/>
          </w:pPr>
        </w:pPrChange>
      </w:pPr>
      <w:proofErr w:type="spellStart"/>
      <w:ins w:id="4168" w:author="YENDAPALLY, NISHITHA" w:date="2022-07-28T23:15:00Z">
        <w:r>
          <w:t>outputFile.write</w:t>
        </w:r>
        <w:proofErr w:type="spellEnd"/>
        <w:r>
          <w:t>(</w:t>
        </w:r>
        <w:proofErr w:type="gramStart"/>
        <w:r>
          <w:t>str(</w:t>
        </w:r>
        <w:proofErr w:type="gramEnd"/>
        <w:r>
          <w:t>Results)+'\n')</w:t>
        </w:r>
      </w:ins>
    </w:p>
    <w:p w14:paraId="10911A1A" w14:textId="77777777" w:rsidR="00AC1E97" w:rsidRDefault="00AC1E97" w:rsidP="002B04EF">
      <w:pPr>
        <w:spacing w:line="360" w:lineRule="auto"/>
        <w:jc w:val="both"/>
        <w:rPr>
          <w:ins w:id="4169" w:author="YENDAPALLY, NISHITHA" w:date="2022-07-28T23:15:00Z"/>
        </w:rPr>
        <w:pPrChange w:id="4170" w:author="Avdesh Mishra" w:date="2022-07-31T23:31:00Z">
          <w:pPr>
            <w:shd w:val="clear" w:color="auto" w:fill="F7F7F7"/>
            <w:spacing w:line="291" w:lineRule="atLeast"/>
          </w:pPr>
        </w:pPrChange>
      </w:pPr>
      <w:proofErr w:type="spellStart"/>
      <w:ins w:id="4171" w:author="YENDAPALLY, NISHITHA" w:date="2022-07-28T23:15:00Z">
        <w:r>
          <w:t>outputFile.write</w:t>
        </w:r>
        <w:proofErr w:type="spellEnd"/>
        <w:r>
          <w:t>('TP= %f\n'%TP1)</w:t>
        </w:r>
      </w:ins>
    </w:p>
    <w:p w14:paraId="29A31A0F" w14:textId="77777777" w:rsidR="00AC1E97" w:rsidRDefault="00AC1E97" w:rsidP="002B04EF">
      <w:pPr>
        <w:spacing w:line="360" w:lineRule="auto"/>
        <w:jc w:val="both"/>
        <w:rPr>
          <w:ins w:id="4172" w:author="YENDAPALLY, NISHITHA" w:date="2022-07-28T23:15:00Z"/>
        </w:rPr>
        <w:pPrChange w:id="4173" w:author="Avdesh Mishra" w:date="2022-07-31T23:31:00Z">
          <w:pPr>
            <w:shd w:val="clear" w:color="auto" w:fill="F7F7F7"/>
            <w:spacing w:line="291" w:lineRule="atLeast"/>
          </w:pPr>
        </w:pPrChange>
      </w:pPr>
      <w:proofErr w:type="spellStart"/>
      <w:ins w:id="4174" w:author="YENDAPALLY, NISHITHA" w:date="2022-07-28T23:15:00Z">
        <w:r>
          <w:t>outputFile.write</w:t>
        </w:r>
        <w:proofErr w:type="spellEnd"/>
        <w:r>
          <w:t>('TN= %f\n'%TN1)</w:t>
        </w:r>
      </w:ins>
    </w:p>
    <w:p w14:paraId="712B7748" w14:textId="77777777" w:rsidR="00AC1E97" w:rsidRDefault="00AC1E97" w:rsidP="002B04EF">
      <w:pPr>
        <w:spacing w:line="360" w:lineRule="auto"/>
        <w:jc w:val="both"/>
        <w:rPr>
          <w:ins w:id="4175" w:author="YENDAPALLY, NISHITHA" w:date="2022-07-28T23:15:00Z"/>
        </w:rPr>
        <w:pPrChange w:id="4176" w:author="Avdesh Mishra" w:date="2022-07-31T23:31:00Z">
          <w:pPr>
            <w:shd w:val="clear" w:color="auto" w:fill="F7F7F7"/>
            <w:spacing w:line="291" w:lineRule="atLeast"/>
          </w:pPr>
        </w:pPrChange>
      </w:pPr>
      <w:proofErr w:type="spellStart"/>
      <w:ins w:id="4177" w:author="YENDAPALLY, NISHITHA" w:date="2022-07-28T23:15:00Z">
        <w:r>
          <w:t>outputFile.write</w:t>
        </w:r>
        <w:proofErr w:type="spellEnd"/>
        <w:r>
          <w:t>('FP= %f\n'%FP1)</w:t>
        </w:r>
      </w:ins>
    </w:p>
    <w:p w14:paraId="2B8BEA16" w14:textId="77777777" w:rsidR="00AC1E97" w:rsidRDefault="00AC1E97" w:rsidP="002B04EF">
      <w:pPr>
        <w:spacing w:line="360" w:lineRule="auto"/>
        <w:jc w:val="both"/>
        <w:rPr>
          <w:ins w:id="4178" w:author="YENDAPALLY, NISHITHA" w:date="2022-07-28T23:15:00Z"/>
        </w:rPr>
        <w:pPrChange w:id="4179" w:author="Avdesh Mishra" w:date="2022-07-31T23:31:00Z">
          <w:pPr>
            <w:shd w:val="clear" w:color="auto" w:fill="F7F7F7"/>
            <w:spacing w:line="291" w:lineRule="atLeast"/>
          </w:pPr>
        </w:pPrChange>
      </w:pPr>
      <w:proofErr w:type="spellStart"/>
      <w:ins w:id="4180" w:author="YENDAPALLY, NISHITHA" w:date="2022-07-28T23:15:00Z">
        <w:r>
          <w:t>outputFile.write</w:t>
        </w:r>
        <w:proofErr w:type="spellEnd"/>
        <w:r>
          <w:t>('FN= %f\n'%FN1)</w:t>
        </w:r>
      </w:ins>
    </w:p>
    <w:p w14:paraId="31A01B3F" w14:textId="77777777" w:rsidR="00AC1E97" w:rsidRDefault="00AC1E97" w:rsidP="002B04EF">
      <w:pPr>
        <w:spacing w:line="360" w:lineRule="auto"/>
        <w:jc w:val="both"/>
        <w:rPr>
          <w:ins w:id="4181" w:author="YENDAPALLY, NISHITHA" w:date="2022-07-28T23:15:00Z"/>
        </w:rPr>
        <w:pPrChange w:id="4182" w:author="Avdesh Mishra" w:date="2022-07-31T23:31:00Z">
          <w:pPr>
            <w:shd w:val="clear" w:color="auto" w:fill="F7F7F7"/>
            <w:spacing w:line="291" w:lineRule="atLeast"/>
          </w:pPr>
        </w:pPrChange>
      </w:pPr>
      <w:proofErr w:type="spellStart"/>
      <w:ins w:id="4183" w:author="YENDAPALLY, NISHITHA" w:date="2022-07-28T23:15:00Z">
        <w:r>
          <w:t>outputFile.write</w:t>
        </w:r>
        <w:proofErr w:type="spellEnd"/>
        <w:r>
          <w:t>('Recall/</w:t>
        </w:r>
        <w:proofErr w:type="spellStart"/>
        <w:r>
          <w:t>sensivity</w:t>
        </w:r>
        <w:proofErr w:type="spellEnd"/>
        <w:r>
          <w:t>= %.5f\n '%</w:t>
        </w:r>
        <w:proofErr w:type="spellStart"/>
        <w:r>
          <w:t>REC_cla</w:t>
        </w:r>
        <w:proofErr w:type="spellEnd"/>
        <w:r>
          <w:t>)</w:t>
        </w:r>
      </w:ins>
    </w:p>
    <w:p w14:paraId="6641FDC7" w14:textId="77777777" w:rsidR="00AC1E97" w:rsidRDefault="00AC1E97" w:rsidP="002B04EF">
      <w:pPr>
        <w:spacing w:line="360" w:lineRule="auto"/>
        <w:jc w:val="both"/>
        <w:rPr>
          <w:ins w:id="4184" w:author="YENDAPALLY, NISHITHA" w:date="2022-07-28T23:15:00Z"/>
        </w:rPr>
        <w:pPrChange w:id="4185" w:author="Avdesh Mishra" w:date="2022-07-31T23:31:00Z">
          <w:pPr>
            <w:shd w:val="clear" w:color="auto" w:fill="F7F7F7"/>
            <w:spacing w:line="291" w:lineRule="atLeast"/>
          </w:pPr>
        </w:pPrChange>
      </w:pPr>
      <w:proofErr w:type="spellStart"/>
      <w:ins w:id="4186" w:author="YENDAPALLY, NISHITHA" w:date="2022-07-28T23:15:00Z">
        <w:r>
          <w:t>outputFile.write</w:t>
        </w:r>
        <w:proofErr w:type="spellEnd"/>
        <w:r>
          <w:t>('specificity=%.5f\n'%</w:t>
        </w:r>
        <w:proofErr w:type="spellStart"/>
        <w:r>
          <w:t>SPEC_cla</w:t>
        </w:r>
        <w:proofErr w:type="spellEnd"/>
        <w:r>
          <w:t>)</w:t>
        </w:r>
      </w:ins>
    </w:p>
    <w:p w14:paraId="0CB1967C" w14:textId="77777777" w:rsidR="00AC1E97" w:rsidRDefault="00AC1E97" w:rsidP="002B04EF">
      <w:pPr>
        <w:spacing w:line="360" w:lineRule="auto"/>
        <w:jc w:val="both"/>
        <w:rPr>
          <w:ins w:id="4187" w:author="YENDAPALLY, NISHITHA" w:date="2022-07-28T23:15:00Z"/>
        </w:rPr>
        <w:pPrChange w:id="4188" w:author="Avdesh Mishra" w:date="2022-07-31T23:31:00Z">
          <w:pPr>
            <w:shd w:val="clear" w:color="auto" w:fill="F7F7F7"/>
            <w:spacing w:line="291" w:lineRule="atLeast"/>
          </w:pPr>
        </w:pPrChange>
      </w:pPr>
      <w:proofErr w:type="spellStart"/>
      <w:ins w:id="4189" w:author="YENDAPALLY, NISHITHA" w:date="2022-07-28T23:15:00Z">
        <w:r>
          <w:t>outputFile.write</w:t>
        </w:r>
        <w:proofErr w:type="spellEnd"/>
        <w:r>
          <w:t>('</w:t>
        </w:r>
        <w:proofErr w:type="spellStart"/>
        <w:r>
          <w:t>accuracy_balanced</w:t>
        </w:r>
        <w:proofErr w:type="spellEnd"/>
        <w:r>
          <w:t>= %.5f\n'%</w:t>
        </w:r>
        <w:proofErr w:type="spellStart"/>
        <w:r>
          <w:t>Acc_Balance</w:t>
        </w:r>
        <w:proofErr w:type="spellEnd"/>
        <w:r>
          <w:t>)</w:t>
        </w:r>
      </w:ins>
    </w:p>
    <w:p w14:paraId="13E6C8B3" w14:textId="77777777" w:rsidR="00AC1E97" w:rsidRDefault="00AC1E97" w:rsidP="002B04EF">
      <w:pPr>
        <w:spacing w:line="360" w:lineRule="auto"/>
        <w:jc w:val="both"/>
        <w:rPr>
          <w:ins w:id="4190" w:author="YENDAPALLY, NISHITHA" w:date="2022-07-28T23:15:00Z"/>
        </w:rPr>
        <w:pPrChange w:id="4191" w:author="Avdesh Mishra" w:date="2022-07-31T23:31:00Z">
          <w:pPr>
            <w:shd w:val="clear" w:color="auto" w:fill="F7F7F7"/>
            <w:spacing w:line="291" w:lineRule="atLeast"/>
          </w:pPr>
        </w:pPrChange>
      </w:pPr>
      <w:proofErr w:type="spellStart"/>
      <w:ins w:id="4192" w:author="YENDAPALLY, NISHITHA" w:date="2022-07-28T23:15:00Z">
        <w:r>
          <w:t>outputFile.write</w:t>
        </w:r>
        <w:proofErr w:type="spellEnd"/>
        <w:r>
          <w:t>('</w:t>
        </w:r>
        <w:proofErr w:type="spellStart"/>
        <w:r>
          <w:t>overall_accuracy</w:t>
        </w:r>
        <w:proofErr w:type="spellEnd"/>
        <w:r>
          <w:t xml:space="preserve">= %.5f\n'% </w:t>
        </w:r>
        <w:proofErr w:type="spellStart"/>
        <w:r>
          <w:t>Accuracy_cla</w:t>
        </w:r>
        <w:proofErr w:type="spellEnd"/>
        <w:r>
          <w:t>)</w:t>
        </w:r>
      </w:ins>
    </w:p>
    <w:p w14:paraId="17AE309B" w14:textId="77777777" w:rsidR="00AC1E97" w:rsidRDefault="00AC1E97" w:rsidP="002B04EF">
      <w:pPr>
        <w:spacing w:line="360" w:lineRule="auto"/>
        <w:jc w:val="both"/>
        <w:rPr>
          <w:ins w:id="4193" w:author="YENDAPALLY, NISHITHA" w:date="2022-07-28T23:15:00Z"/>
        </w:rPr>
        <w:pPrChange w:id="4194" w:author="Avdesh Mishra" w:date="2022-07-31T23:31:00Z">
          <w:pPr>
            <w:shd w:val="clear" w:color="auto" w:fill="F7F7F7"/>
            <w:spacing w:line="291" w:lineRule="atLeast"/>
          </w:pPr>
        </w:pPrChange>
      </w:pPr>
      <w:proofErr w:type="spellStart"/>
      <w:ins w:id="4195" w:author="YENDAPALLY, NISHITHA" w:date="2022-07-28T23:15:00Z">
        <w:r>
          <w:t>outputFile.write</w:t>
        </w:r>
        <w:proofErr w:type="spellEnd"/>
        <w:r>
          <w:t>('precision= %.5f\n'%</w:t>
        </w:r>
        <w:proofErr w:type="spellStart"/>
        <w:r>
          <w:t>PREC_cla</w:t>
        </w:r>
        <w:proofErr w:type="spellEnd"/>
        <w:r>
          <w:t>)</w:t>
        </w:r>
      </w:ins>
    </w:p>
    <w:p w14:paraId="108B58EB" w14:textId="77777777" w:rsidR="00AC1E97" w:rsidRDefault="00AC1E97" w:rsidP="002B04EF">
      <w:pPr>
        <w:spacing w:line="360" w:lineRule="auto"/>
        <w:jc w:val="both"/>
        <w:rPr>
          <w:ins w:id="4196" w:author="YENDAPALLY, NISHITHA" w:date="2022-07-28T23:15:00Z"/>
        </w:rPr>
        <w:pPrChange w:id="4197" w:author="Avdesh Mishra" w:date="2022-07-31T23:31:00Z">
          <w:pPr>
            <w:shd w:val="clear" w:color="auto" w:fill="F7F7F7"/>
            <w:spacing w:line="291" w:lineRule="atLeast"/>
          </w:pPr>
        </w:pPrChange>
      </w:pPr>
      <w:proofErr w:type="spellStart"/>
      <w:ins w:id="4198" w:author="YENDAPALLY, NISHITHA" w:date="2022-07-28T23:15:00Z">
        <w:r>
          <w:t>outputFile.write</w:t>
        </w:r>
        <w:proofErr w:type="spellEnd"/>
        <w:r>
          <w:t>('F1=%.5f\n' %F1_cla)</w:t>
        </w:r>
      </w:ins>
    </w:p>
    <w:p w14:paraId="4CDEE219" w14:textId="77777777" w:rsidR="00AC1E97" w:rsidRDefault="00AC1E97" w:rsidP="002B04EF">
      <w:pPr>
        <w:spacing w:line="360" w:lineRule="auto"/>
        <w:jc w:val="both"/>
        <w:rPr>
          <w:ins w:id="4199" w:author="YENDAPALLY, NISHITHA" w:date="2022-07-28T23:15:00Z"/>
        </w:rPr>
        <w:pPrChange w:id="4200" w:author="Avdesh Mishra" w:date="2022-07-31T23:31:00Z">
          <w:pPr>
            <w:shd w:val="clear" w:color="auto" w:fill="F7F7F7"/>
            <w:spacing w:line="291" w:lineRule="atLeast"/>
          </w:pPr>
        </w:pPrChange>
      </w:pPr>
      <w:proofErr w:type="spellStart"/>
      <w:ins w:id="4201" w:author="YENDAPALLY, NISHITHA" w:date="2022-07-28T23:15:00Z">
        <w:r>
          <w:t>outputFile.write</w:t>
        </w:r>
        <w:proofErr w:type="spellEnd"/>
        <w:r>
          <w:t>('MCC= %.5f\n'%</w:t>
        </w:r>
        <w:proofErr w:type="spellStart"/>
        <w:r>
          <w:t>MCC_cla</w:t>
        </w:r>
        <w:proofErr w:type="spellEnd"/>
        <w:r>
          <w:t>)</w:t>
        </w:r>
      </w:ins>
    </w:p>
    <w:p w14:paraId="1D94B1CD" w14:textId="77777777" w:rsidR="00AC1E97" w:rsidRPr="005101EE" w:rsidRDefault="00AC1E97" w:rsidP="002B04EF">
      <w:pPr>
        <w:spacing w:line="360" w:lineRule="auto"/>
        <w:jc w:val="both"/>
        <w:rPr>
          <w:ins w:id="4202" w:author="YENDAPALLY, NISHITHA" w:date="2022-07-28T23:15:00Z"/>
        </w:rPr>
        <w:pPrChange w:id="4203" w:author="Avdesh Mishra" w:date="2022-07-31T23:31:00Z">
          <w:pPr>
            <w:shd w:val="clear" w:color="auto" w:fill="F7F7F7"/>
            <w:spacing w:line="291" w:lineRule="atLeast"/>
          </w:pPr>
        </w:pPrChange>
      </w:pPr>
      <w:proofErr w:type="spellStart"/>
      <w:ins w:id="4204" w:author="YENDAPALLY, NISHITHA" w:date="2022-07-28T23:15:00Z">
        <w:r>
          <w:t>outputFile.close</w:t>
        </w:r>
        <w:proofErr w:type="spellEnd"/>
        <w:r>
          <w:t>()</w:t>
        </w:r>
      </w:ins>
    </w:p>
    <w:p w14:paraId="6C75BB58" w14:textId="77777777" w:rsidR="00AC1E97" w:rsidRDefault="00AC1E97" w:rsidP="002B04EF">
      <w:pPr>
        <w:spacing w:line="360" w:lineRule="auto"/>
        <w:jc w:val="both"/>
        <w:rPr>
          <w:ins w:id="4205" w:author="YENDAPALLY, NISHITHA" w:date="2022-07-28T23:15:00Z"/>
          <w:b/>
          <w:bCs/>
        </w:rPr>
        <w:pPrChange w:id="4206" w:author="Avdesh Mishra" w:date="2022-07-31T23:31:00Z">
          <w:pPr>
            <w:shd w:val="clear" w:color="auto" w:fill="F7F7F7"/>
            <w:spacing w:line="291" w:lineRule="atLeast"/>
          </w:pPr>
        </w:pPrChange>
      </w:pPr>
    </w:p>
    <w:p w14:paraId="7BA10FCF" w14:textId="77777777" w:rsidR="00AC1E97" w:rsidRDefault="00AC1E97" w:rsidP="002B04EF">
      <w:pPr>
        <w:spacing w:line="360" w:lineRule="auto"/>
        <w:jc w:val="both"/>
        <w:rPr>
          <w:ins w:id="4207" w:author="YENDAPALLY, NISHITHA" w:date="2022-07-28T23:15:00Z"/>
          <w:b/>
          <w:bCs/>
        </w:rPr>
        <w:pPrChange w:id="4208" w:author="Avdesh Mishra" w:date="2022-07-31T23:31:00Z">
          <w:pPr>
            <w:shd w:val="clear" w:color="auto" w:fill="F7F7F7"/>
            <w:spacing w:line="291" w:lineRule="atLeast"/>
          </w:pPr>
        </w:pPrChange>
      </w:pPr>
      <w:ins w:id="4209" w:author="YENDAPALLY, NISHITHA" w:date="2022-07-28T23:15:00Z">
        <w:r w:rsidRPr="005101EE">
          <w:rPr>
            <w:b/>
            <w:bCs/>
          </w:rPr>
          <w:t>##7. Gradient-Boosting</w:t>
        </w:r>
      </w:ins>
    </w:p>
    <w:p w14:paraId="6CE86751" w14:textId="77777777" w:rsidR="00AC1E97" w:rsidRDefault="00AC1E97" w:rsidP="002B04EF">
      <w:pPr>
        <w:spacing w:line="360" w:lineRule="auto"/>
        <w:jc w:val="both"/>
        <w:rPr>
          <w:ins w:id="4210" w:author="YENDAPALLY, NISHITHA" w:date="2022-07-28T23:15:00Z"/>
        </w:rPr>
        <w:pPrChange w:id="4211" w:author="Avdesh Mishra" w:date="2022-07-31T23:31:00Z">
          <w:pPr>
            <w:shd w:val="clear" w:color="auto" w:fill="F7F7F7"/>
            <w:spacing w:line="291" w:lineRule="atLeast"/>
          </w:pPr>
        </w:pPrChange>
      </w:pPr>
      <w:ins w:id="4212" w:author="YENDAPALLY, NISHITHA" w:date="2022-07-28T23:15:00Z">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ins>
    </w:p>
    <w:p w14:paraId="2AD076A7" w14:textId="77777777" w:rsidR="00AC1E97" w:rsidRDefault="00AC1E97" w:rsidP="002B04EF">
      <w:pPr>
        <w:spacing w:line="360" w:lineRule="auto"/>
        <w:jc w:val="both"/>
        <w:rPr>
          <w:ins w:id="4213" w:author="YENDAPALLY, NISHITHA" w:date="2022-07-28T23:15:00Z"/>
        </w:rPr>
        <w:pPrChange w:id="4214" w:author="Avdesh Mishra" w:date="2022-07-31T23:31:00Z">
          <w:pPr>
            <w:shd w:val="clear" w:color="auto" w:fill="F7F7F7"/>
            <w:spacing w:line="291" w:lineRule="atLeast"/>
          </w:pPr>
        </w:pPrChange>
      </w:pPr>
      <w:ins w:id="4215" w:author="YENDAPALLY, NISHITHA" w:date="2022-07-28T23:15:00Z">
        <w:r>
          <w:t xml:space="preserve">from </w:t>
        </w:r>
        <w:proofErr w:type="spellStart"/>
        <w:proofErr w:type="gramStart"/>
        <w:r>
          <w:t>sklearn.model</w:t>
        </w:r>
        <w:proofErr w:type="gramEnd"/>
        <w:r>
          <w:t>_selection</w:t>
        </w:r>
        <w:proofErr w:type="spellEnd"/>
        <w:r>
          <w:t xml:space="preserve"> import </w:t>
        </w:r>
        <w:proofErr w:type="spellStart"/>
        <w:r>
          <w:t>cross_val_predict</w:t>
        </w:r>
        <w:proofErr w:type="spellEnd"/>
      </w:ins>
    </w:p>
    <w:p w14:paraId="1A64B19F" w14:textId="77777777" w:rsidR="00AC1E97" w:rsidRDefault="00AC1E97" w:rsidP="002B04EF">
      <w:pPr>
        <w:spacing w:line="360" w:lineRule="auto"/>
        <w:jc w:val="both"/>
        <w:rPr>
          <w:ins w:id="4216" w:author="YENDAPALLY, NISHITHA" w:date="2022-07-28T23:15:00Z"/>
        </w:rPr>
        <w:pPrChange w:id="4217" w:author="Avdesh Mishra" w:date="2022-07-31T23:31:00Z">
          <w:pPr>
            <w:shd w:val="clear" w:color="auto" w:fill="F7F7F7"/>
            <w:spacing w:line="291" w:lineRule="atLeast"/>
          </w:pPr>
        </w:pPrChange>
      </w:pPr>
      <w:ins w:id="4218" w:author="YENDAPALLY, NISHITHA" w:date="2022-07-28T23:15:00Z">
        <w:r>
          <w:t xml:space="preserve">from </w:t>
        </w:r>
        <w:proofErr w:type="spellStart"/>
        <w:proofErr w:type="gramStart"/>
        <w:r>
          <w:t>sklearn.ensemble</w:t>
        </w:r>
        <w:proofErr w:type="spellEnd"/>
        <w:proofErr w:type="gramEnd"/>
        <w:r>
          <w:t xml:space="preserve"> import </w:t>
        </w:r>
        <w:proofErr w:type="spellStart"/>
        <w:r>
          <w:t>GradientBoostingClassifier</w:t>
        </w:r>
        <w:proofErr w:type="spellEnd"/>
      </w:ins>
    </w:p>
    <w:p w14:paraId="23FEE925" w14:textId="77777777" w:rsidR="00AC1E97" w:rsidRDefault="00AC1E97" w:rsidP="002B04EF">
      <w:pPr>
        <w:spacing w:line="360" w:lineRule="auto"/>
        <w:jc w:val="both"/>
        <w:rPr>
          <w:ins w:id="4219" w:author="YENDAPALLY, NISHITHA" w:date="2022-07-28T23:15:00Z"/>
        </w:rPr>
        <w:pPrChange w:id="4220" w:author="Avdesh Mishra" w:date="2022-07-31T23:31:00Z">
          <w:pPr>
            <w:shd w:val="clear" w:color="auto" w:fill="F7F7F7"/>
            <w:spacing w:line="291" w:lineRule="atLeast"/>
          </w:pPr>
        </w:pPrChange>
      </w:pPr>
      <w:ins w:id="4221" w:author="YENDAPALLY, NISHITHA" w:date="2022-07-28T23:15:00Z">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precision_score</w:t>
        </w:r>
        <w:proofErr w:type="spellEnd"/>
        <w:r>
          <w:t xml:space="preserve">, </w:t>
        </w:r>
        <w:proofErr w:type="spellStart"/>
        <w:r>
          <w:t>confusion_matrix</w:t>
        </w:r>
        <w:proofErr w:type="spellEnd"/>
        <w:r>
          <w:t xml:space="preserve">, </w:t>
        </w:r>
        <w:proofErr w:type="spellStart"/>
        <w:r>
          <w:t>recall_score</w:t>
        </w:r>
        <w:proofErr w:type="spellEnd"/>
        <w:r>
          <w:t xml:space="preserve">, f1_score, </w:t>
        </w:r>
        <w:proofErr w:type="spellStart"/>
        <w:r>
          <w:t>auc</w:t>
        </w:r>
        <w:proofErr w:type="spellEnd"/>
        <w:r>
          <w:t xml:space="preserve">, </w:t>
        </w:r>
        <w:proofErr w:type="spellStart"/>
        <w:r>
          <w:t>matthews_corrcoef</w:t>
        </w:r>
        <w:proofErr w:type="spellEnd"/>
      </w:ins>
    </w:p>
    <w:p w14:paraId="0542F5C1" w14:textId="77777777" w:rsidR="00AC1E97" w:rsidRDefault="00AC1E97" w:rsidP="002B04EF">
      <w:pPr>
        <w:spacing w:line="360" w:lineRule="auto"/>
        <w:jc w:val="both"/>
        <w:rPr>
          <w:ins w:id="4222" w:author="YENDAPALLY, NISHITHA" w:date="2022-07-28T23:15:00Z"/>
        </w:rPr>
        <w:pPrChange w:id="4223" w:author="Avdesh Mishra" w:date="2022-07-31T23:31:00Z">
          <w:pPr>
            <w:shd w:val="clear" w:color="auto" w:fill="F7F7F7"/>
            <w:spacing w:line="291" w:lineRule="atLeast"/>
          </w:pPr>
        </w:pPrChange>
      </w:pPr>
    </w:p>
    <w:p w14:paraId="74DAA143" w14:textId="77777777" w:rsidR="00AC1E97" w:rsidRDefault="00AC1E97" w:rsidP="002B04EF">
      <w:pPr>
        <w:spacing w:line="360" w:lineRule="auto"/>
        <w:jc w:val="both"/>
        <w:rPr>
          <w:ins w:id="4224" w:author="YENDAPALLY, NISHITHA" w:date="2022-07-28T23:15:00Z"/>
        </w:rPr>
        <w:pPrChange w:id="4225" w:author="Avdesh Mishra" w:date="2022-07-31T23:31:00Z">
          <w:pPr>
            <w:shd w:val="clear" w:color="auto" w:fill="F7F7F7"/>
            <w:spacing w:line="291" w:lineRule="atLeast"/>
          </w:pPr>
        </w:pPrChange>
      </w:pPr>
      <w:ins w:id="4226" w:author="YENDAPALLY, NISHITHA" w:date="2022-07-28T23:15:00Z">
        <w:r>
          <w:t>model=</w:t>
        </w:r>
        <w:proofErr w:type="spellStart"/>
        <w:proofErr w:type="gramStart"/>
        <w:r>
          <w:t>GradientBoostingClassifier</w:t>
        </w:r>
        <w:proofErr w:type="spellEnd"/>
        <w:r>
          <w:t>(</w:t>
        </w:r>
        <w:proofErr w:type="gramEnd"/>
        <w:r>
          <w:t>)</w:t>
        </w:r>
      </w:ins>
    </w:p>
    <w:p w14:paraId="0269715E" w14:textId="77777777" w:rsidR="00AC1E97" w:rsidRDefault="00AC1E97" w:rsidP="002B04EF">
      <w:pPr>
        <w:spacing w:line="360" w:lineRule="auto"/>
        <w:jc w:val="both"/>
        <w:rPr>
          <w:ins w:id="4227" w:author="YENDAPALLY, NISHITHA" w:date="2022-07-28T23:15:00Z"/>
        </w:rPr>
        <w:pPrChange w:id="4228" w:author="Avdesh Mishra" w:date="2022-07-31T23:31:00Z">
          <w:pPr>
            <w:shd w:val="clear" w:color="auto" w:fill="F7F7F7"/>
            <w:spacing w:line="291" w:lineRule="atLeast"/>
          </w:pPr>
        </w:pPrChange>
      </w:pPr>
      <w:proofErr w:type="spellStart"/>
      <w:ins w:id="4229" w:author="YENDAPALLY, NISHITHA" w:date="2022-07-28T23:15:00Z">
        <w:r>
          <w:t>y_pred</w:t>
        </w:r>
        <w:proofErr w:type="spellEnd"/>
        <w:r>
          <w:t xml:space="preserve">= </w:t>
        </w:r>
        <w:proofErr w:type="spellStart"/>
        <w:r>
          <w:t>cross_val_predict</w:t>
        </w:r>
        <w:proofErr w:type="spellEnd"/>
        <w:r>
          <w:t>(</w:t>
        </w:r>
        <w:proofErr w:type="spellStart"/>
        <w:proofErr w:type="gramStart"/>
        <w:r>
          <w:t>model,X</w:t>
        </w:r>
        <w:proofErr w:type="gramEnd"/>
        <w:r>
          <w:t>,y_train,cv</w:t>
        </w:r>
        <w:proofErr w:type="spellEnd"/>
        <w:r>
          <w:t>=10,n_jobs=-1)</w:t>
        </w:r>
      </w:ins>
    </w:p>
    <w:p w14:paraId="222ED787" w14:textId="77777777" w:rsidR="00AC1E97" w:rsidRDefault="00AC1E97" w:rsidP="002B04EF">
      <w:pPr>
        <w:spacing w:line="360" w:lineRule="auto"/>
        <w:jc w:val="both"/>
        <w:rPr>
          <w:ins w:id="4230" w:author="YENDAPALLY, NISHITHA" w:date="2022-07-28T23:15:00Z"/>
        </w:rPr>
        <w:pPrChange w:id="4231" w:author="Avdesh Mishra" w:date="2022-07-31T23:31:00Z">
          <w:pPr>
            <w:shd w:val="clear" w:color="auto" w:fill="F7F7F7"/>
            <w:spacing w:line="291" w:lineRule="atLeast"/>
          </w:pPr>
        </w:pPrChange>
      </w:pPr>
      <w:proofErr w:type="spellStart"/>
      <w:ins w:id="4232" w:author="YENDAPALLY, NISHITHA" w:date="2022-07-28T23:15:00Z">
        <w:r>
          <w:t>outputFile</w:t>
        </w:r>
        <w:proofErr w:type="spellEnd"/>
        <w:r>
          <w:t>=</w:t>
        </w:r>
        <w:proofErr w:type="gramStart"/>
        <w:r>
          <w:t>open(</w:t>
        </w:r>
        <w:proofErr w:type="gramEnd"/>
        <w:r>
          <w:t>'</w:t>
        </w:r>
        <w:proofErr w:type="spellStart"/>
        <w:r>
          <w:t>Gradient_Boosting_Final_Test_Results_cross</w:t>
        </w:r>
        <w:proofErr w:type="spellEnd"/>
        <w:r>
          <w:t xml:space="preserve"> </w:t>
        </w:r>
        <w:proofErr w:type="spellStart"/>
        <w:r>
          <w:t>validation.txt','a</w:t>
        </w:r>
        <w:proofErr w:type="spellEnd"/>
        <w:r>
          <w:t>')</w:t>
        </w:r>
      </w:ins>
    </w:p>
    <w:p w14:paraId="7A0F083E" w14:textId="77777777" w:rsidR="00AC1E97" w:rsidRDefault="00AC1E97" w:rsidP="002B04EF">
      <w:pPr>
        <w:spacing w:line="360" w:lineRule="auto"/>
        <w:jc w:val="both"/>
        <w:rPr>
          <w:ins w:id="4233" w:author="YENDAPALLY, NISHITHA" w:date="2022-07-28T23:15:00Z"/>
        </w:rPr>
        <w:pPrChange w:id="4234" w:author="Avdesh Mishra" w:date="2022-07-31T23:31:00Z">
          <w:pPr>
            <w:shd w:val="clear" w:color="auto" w:fill="F7F7F7"/>
            <w:spacing w:line="291" w:lineRule="atLeast"/>
          </w:pPr>
        </w:pPrChange>
      </w:pPr>
      <w:ins w:id="4235" w:author="YENDAPALLY, NISHITHA" w:date="2022-07-28T23:15:00Z">
        <w:r>
          <w:t xml:space="preserve">confusion= </w:t>
        </w:r>
        <w:proofErr w:type="spellStart"/>
        <w:r>
          <w:t>confusion_</w:t>
        </w:r>
        <w:proofErr w:type="gramStart"/>
        <w:r>
          <w:t>matrix</w:t>
        </w:r>
        <w:proofErr w:type="spellEnd"/>
        <w:r>
          <w:t>(</w:t>
        </w:r>
        <w:proofErr w:type="spellStart"/>
        <w:proofErr w:type="gramEnd"/>
        <w:r>
          <w:t>y_train</w:t>
        </w:r>
        <w:proofErr w:type="spellEnd"/>
        <w:r>
          <w:t xml:space="preserve">, </w:t>
        </w:r>
        <w:proofErr w:type="spellStart"/>
        <w:r>
          <w:t>y_pred</w:t>
        </w:r>
        <w:proofErr w:type="spellEnd"/>
        <w:r>
          <w:t>)</w:t>
        </w:r>
      </w:ins>
    </w:p>
    <w:p w14:paraId="2DBC3E31" w14:textId="77777777" w:rsidR="00AC1E97" w:rsidRDefault="00AC1E97" w:rsidP="002B04EF">
      <w:pPr>
        <w:spacing w:line="360" w:lineRule="auto"/>
        <w:jc w:val="both"/>
        <w:rPr>
          <w:ins w:id="4236" w:author="YENDAPALLY, NISHITHA" w:date="2022-07-28T23:15:00Z"/>
        </w:rPr>
        <w:pPrChange w:id="4237" w:author="Avdesh Mishra" w:date="2022-07-31T23:31:00Z">
          <w:pPr>
            <w:shd w:val="clear" w:color="auto" w:fill="F7F7F7"/>
            <w:spacing w:line="291" w:lineRule="atLeast"/>
          </w:pPr>
        </w:pPrChange>
      </w:pPr>
      <w:ins w:id="4238" w:author="YENDAPALLY, NISHITHA" w:date="2022-07-28T23:15:00Z">
        <w:r>
          <w:t xml:space="preserve">TP= </w:t>
        </w:r>
        <w:proofErr w:type="gramStart"/>
        <w:r>
          <w:t>confusion[</w:t>
        </w:r>
        <w:proofErr w:type="gramEnd"/>
        <w:r>
          <w:t>1,1]</w:t>
        </w:r>
      </w:ins>
    </w:p>
    <w:p w14:paraId="29AAA775" w14:textId="77777777" w:rsidR="00AC1E97" w:rsidRDefault="00AC1E97" w:rsidP="002B04EF">
      <w:pPr>
        <w:spacing w:line="360" w:lineRule="auto"/>
        <w:jc w:val="both"/>
        <w:rPr>
          <w:ins w:id="4239" w:author="YENDAPALLY, NISHITHA" w:date="2022-07-28T23:15:00Z"/>
        </w:rPr>
        <w:pPrChange w:id="4240" w:author="Avdesh Mishra" w:date="2022-07-31T23:31:00Z">
          <w:pPr>
            <w:shd w:val="clear" w:color="auto" w:fill="F7F7F7"/>
            <w:spacing w:line="291" w:lineRule="atLeast"/>
          </w:pPr>
        </w:pPrChange>
      </w:pPr>
      <w:ins w:id="4241" w:author="YENDAPALLY, NISHITHA" w:date="2022-07-28T23:15:00Z">
        <w:r>
          <w:t xml:space="preserve">TN= </w:t>
        </w:r>
        <w:proofErr w:type="gramStart"/>
        <w:r>
          <w:t>confusion[</w:t>
        </w:r>
        <w:proofErr w:type="gramEnd"/>
        <w:r>
          <w:t>0,0]</w:t>
        </w:r>
      </w:ins>
    </w:p>
    <w:p w14:paraId="12E6FC30" w14:textId="77777777" w:rsidR="00AC1E97" w:rsidRDefault="00AC1E97" w:rsidP="002B04EF">
      <w:pPr>
        <w:spacing w:line="360" w:lineRule="auto"/>
        <w:jc w:val="both"/>
        <w:rPr>
          <w:ins w:id="4242" w:author="YENDAPALLY, NISHITHA" w:date="2022-07-28T23:15:00Z"/>
        </w:rPr>
        <w:pPrChange w:id="4243" w:author="Avdesh Mishra" w:date="2022-07-31T23:31:00Z">
          <w:pPr>
            <w:shd w:val="clear" w:color="auto" w:fill="F7F7F7"/>
            <w:spacing w:line="291" w:lineRule="atLeast"/>
          </w:pPr>
        </w:pPrChange>
      </w:pPr>
      <w:ins w:id="4244" w:author="YENDAPALLY, NISHITHA" w:date="2022-07-28T23:15:00Z">
        <w:r>
          <w:t xml:space="preserve">FP= </w:t>
        </w:r>
        <w:proofErr w:type="gramStart"/>
        <w:r>
          <w:t>confusion[</w:t>
        </w:r>
        <w:proofErr w:type="gramEnd"/>
        <w:r>
          <w:t>0,1]</w:t>
        </w:r>
      </w:ins>
    </w:p>
    <w:p w14:paraId="42657842" w14:textId="77777777" w:rsidR="00AC1E97" w:rsidRDefault="00AC1E97" w:rsidP="002B04EF">
      <w:pPr>
        <w:spacing w:line="360" w:lineRule="auto"/>
        <w:jc w:val="both"/>
        <w:rPr>
          <w:ins w:id="4245" w:author="YENDAPALLY, NISHITHA" w:date="2022-07-28T23:15:00Z"/>
        </w:rPr>
        <w:pPrChange w:id="4246" w:author="Avdesh Mishra" w:date="2022-07-31T23:31:00Z">
          <w:pPr>
            <w:shd w:val="clear" w:color="auto" w:fill="F7F7F7"/>
            <w:spacing w:line="291" w:lineRule="atLeast"/>
          </w:pPr>
        </w:pPrChange>
      </w:pPr>
      <w:ins w:id="4247" w:author="YENDAPALLY, NISHITHA" w:date="2022-07-28T23:15:00Z">
        <w:r>
          <w:lastRenderedPageBreak/>
          <w:t xml:space="preserve">FN= </w:t>
        </w:r>
        <w:proofErr w:type="gramStart"/>
        <w:r>
          <w:t>confusion[</w:t>
        </w:r>
        <w:proofErr w:type="gramEnd"/>
        <w:r>
          <w:t>1,0]</w:t>
        </w:r>
      </w:ins>
    </w:p>
    <w:p w14:paraId="49C34601" w14:textId="77777777" w:rsidR="00AC1E97" w:rsidRDefault="00AC1E97" w:rsidP="002B04EF">
      <w:pPr>
        <w:spacing w:line="360" w:lineRule="auto"/>
        <w:jc w:val="both"/>
        <w:rPr>
          <w:ins w:id="4248" w:author="YENDAPALLY, NISHITHA" w:date="2022-07-28T23:15:00Z"/>
        </w:rPr>
        <w:pPrChange w:id="4249" w:author="Avdesh Mishra" w:date="2022-07-31T23:31:00Z">
          <w:pPr>
            <w:shd w:val="clear" w:color="auto" w:fill="F7F7F7"/>
            <w:spacing w:line="291" w:lineRule="atLeast"/>
          </w:pPr>
        </w:pPrChange>
      </w:pPr>
      <w:ins w:id="4250" w:author="YENDAPALLY, NISHITHA" w:date="2022-07-28T23:15:00Z">
        <w:r>
          <w:t>#</w:t>
        </w:r>
        <w:proofErr w:type="gramStart"/>
        <w:r>
          <w:t>specificity</w:t>
        </w:r>
        <w:proofErr w:type="gramEnd"/>
      </w:ins>
    </w:p>
    <w:p w14:paraId="63617FE2" w14:textId="77777777" w:rsidR="00AC1E97" w:rsidRDefault="00AC1E97" w:rsidP="002B04EF">
      <w:pPr>
        <w:spacing w:line="360" w:lineRule="auto"/>
        <w:jc w:val="both"/>
        <w:rPr>
          <w:ins w:id="4251" w:author="YENDAPALLY, NISHITHA" w:date="2022-07-28T23:15:00Z"/>
        </w:rPr>
        <w:pPrChange w:id="4252" w:author="Avdesh Mishra" w:date="2022-07-31T23:31:00Z">
          <w:pPr>
            <w:shd w:val="clear" w:color="auto" w:fill="F7F7F7"/>
            <w:spacing w:line="291" w:lineRule="atLeast"/>
          </w:pPr>
        </w:pPrChange>
      </w:pPr>
      <w:proofErr w:type="spellStart"/>
      <w:ins w:id="4253" w:author="YENDAPALLY, NISHITHA" w:date="2022-07-28T23:15:00Z">
        <w:r>
          <w:t>Spe_cla</w:t>
        </w:r>
        <w:proofErr w:type="spellEnd"/>
        <w:r>
          <w:t>=(TN/</w:t>
        </w:r>
        <w:proofErr w:type="gramStart"/>
        <w:r>
          <w:t>float(</w:t>
        </w:r>
        <w:proofErr w:type="gramEnd"/>
        <w:r>
          <w:t>TN+FP))</w:t>
        </w:r>
      </w:ins>
    </w:p>
    <w:p w14:paraId="2E73F40B" w14:textId="77777777" w:rsidR="00AC1E97" w:rsidRDefault="00AC1E97" w:rsidP="002B04EF">
      <w:pPr>
        <w:spacing w:line="360" w:lineRule="auto"/>
        <w:jc w:val="both"/>
        <w:rPr>
          <w:ins w:id="4254" w:author="YENDAPALLY, NISHITHA" w:date="2022-07-28T23:15:00Z"/>
        </w:rPr>
        <w:pPrChange w:id="4255" w:author="Avdesh Mishra" w:date="2022-07-31T23:31:00Z">
          <w:pPr>
            <w:shd w:val="clear" w:color="auto" w:fill="F7F7F7"/>
            <w:spacing w:line="291" w:lineRule="atLeast"/>
          </w:pPr>
        </w:pPrChange>
      </w:pPr>
      <w:proofErr w:type="spellStart"/>
      <w:ins w:id="4256" w:author="YENDAPALLY, NISHITHA" w:date="2022-07-28T23:15:00Z">
        <w:r>
          <w:t>Acc_Bal</w:t>
        </w:r>
        <w:proofErr w:type="spellEnd"/>
        <w:r>
          <w:t>= 0.5*((TP/</w:t>
        </w:r>
        <w:proofErr w:type="gramStart"/>
        <w:r>
          <w:t>float(</w:t>
        </w:r>
        <w:proofErr w:type="gramEnd"/>
        <w:r>
          <w:t>TP+FN))+(TN/float(TN+FP)))</w:t>
        </w:r>
      </w:ins>
    </w:p>
    <w:p w14:paraId="316615E6" w14:textId="77777777" w:rsidR="00AC1E97" w:rsidRDefault="00AC1E97" w:rsidP="002B04EF">
      <w:pPr>
        <w:spacing w:line="360" w:lineRule="auto"/>
        <w:jc w:val="both"/>
        <w:rPr>
          <w:ins w:id="4257" w:author="YENDAPALLY, NISHITHA" w:date="2022-07-28T23:15:00Z"/>
        </w:rPr>
        <w:pPrChange w:id="4258" w:author="Avdesh Mishra" w:date="2022-07-31T23:31:00Z">
          <w:pPr>
            <w:shd w:val="clear" w:color="auto" w:fill="F7F7F7"/>
            <w:spacing w:line="291" w:lineRule="atLeast"/>
          </w:pPr>
        </w:pPrChange>
      </w:pPr>
      <w:proofErr w:type="spellStart"/>
      <w:ins w:id="4259" w:author="YENDAPALLY, NISHITHA" w:date="2022-07-28T23:15:00Z">
        <w:r>
          <w:t>MCC_cla</w:t>
        </w:r>
        <w:proofErr w:type="spellEnd"/>
        <w:r>
          <w:t xml:space="preserve">= </w:t>
        </w:r>
        <w:proofErr w:type="spellStart"/>
        <w:r>
          <w:t>matthews_</w:t>
        </w:r>
        <w:proofErr w:type="gramStart"/>
        <w:r>
          <w:t>corrcoef</w:t>
        </w:r>
        <w:proofErr w:type="spellEnd"/>
        <w:r>
          <w:t>(</w:t>
        </w:r>
        <w:proofErr w:type="spellStart"/>
        <w:proofErr w:type="gramEnd"/>
        <w:r>
          <w:t>y_train</w:t>
        </w:r>
        <w:proofErr w:type="spellEnd"/>
        <w:r>
          <w:t xml:space="preserve">, </w:t>
        </w:r>
        <w:proofErr w:type="spellStart"/>
        <w:r>
          <w:t>y_pred</w:t>
        </w:r>
        <w:proofErr w:type="spellEnd"/>
        <w:r>
          <w:t>)</w:t>
        </w:r>
      </w:ins>
    </w:p>
    <w:p w14:paraId="3462F278" w14:textId="77777777" w:rsidR="00AC1E97" w:rsidRDefault="00AC1E97" w:rsidP="002B04EF">
      <w:pPr>
        <w:spacing w:line="360" w:lineRule="auto"/>
        <w:jc w:val="both"/>
        <w:rPr>
          <w:ins w:id="4260" w:author="YENDAPALLY, NISHITHA" w:date="2022-07-28T23:15:00Z"/>
        </w:rPr>
        <w:pPrChange w:id="4261" w:author="Avdesh Mishra" w:date="2022-07-31T23:31:00Z">
          <w:pPr>
            <w:shd w:val="clear" w:color="auto" w:fill="F7F7F7"/>
            <w:spacing w:line="291" w:lineRule="atLeast"/>
          </w:pPr>
        </w:pPrChange>
      </w:pPr>
      <w:ins w:id="4262" w:author="YENDAPALLY, NISHITHA" w:date="2022-07-28T23:15:00Z">
        <w:r>
          <w:t>F1_cla=f1_</w:t>
        </w:r>
        <w:proofErr w:type="gramStart"/>
        <w:r>
          <w:t>score(</w:t>
        </w:r>
        <w:proofErr w:type="spellStart"/>
        <w:proofErr w:type="gramEnd"/>
        <w:r>
          <w:t>y_train</w:t>
        </w:r>
        <w:proofErr w:type="spellEnd"/>
        <w:r>
          <w:t xml:space="preserve">, </w:t>
        </w:r>
        <w:proofErr w:type="spellStart"/>
        <w:r>
          <w:t>y_pred</w:t>
        </w:r>
        <w:proofErr w:type="spellEnd"/>
        <w:r>
          <w:t>)</w:t>
        </w:r>
      </w:ins>
    </w:p>
    <w:p w14:paraId="52FCBE3C" w14:textId="77777777" w:rsidR="00AC1E97" w:rsidRDefault="00AC1E97" w:rsidP="002B04EF">
      <w:pPr>
        <w:spacing w:line="360" w:lineRule="auto"/>
        <w:jc w:val="both"/>
        <w:rPr>
          <w:ins w:id="4263" w:author="YENDAPALLY, NISHITHA" w:date="2022-07-28T23:15:00Z"/>
        </w:rPr>
        <w:pPrChange w:id="4264" w:author="Avdesh Mishra" w:date="2022-07-31T23:31:00Z">
          <w:pPr>
            <w:shd w:val="clear" w:color="auto" w:fill="F7F7F7"/>
            <w:spacing w:line="291" w:lineRule="atLeast"/>
          </w:pPr>
        </w:pPrChange>
      </w:pPr>
      <w:proofErr w:type="spellStart"/>
      <w:ins w:id="4265" w:author="YENDAPALLY, NISHITHA" w:date="2022-07-28T23:15:00Z">
        <w:r>
          <w:t>PREC_cla</w:t>
        </w:r>
        <w:proofErr w:type="spellEnd"/>
        <w:r>
          <w:t>=</w:t>
        </w:r>
        <w:proofErr w:type="spellStart"/>
        <w:r>
          <w:t>precision_</w:t>
        </w:r>
        <w:proofErr w:type="gramStart"/>
        <w:r>
          <w:t>score</w:t>
        </w:r>
        <w:proofErr w:type="spellEnd"/>
        <w:r>
          <w:t>(</w:t>
        </w:r>
        <w:proofErr w:type="spellStart"/>
        <w:proofErr w:type="gramEnd"/>
        <w:r>
          <w:t>y_train</w:t>
        </w:r>
        <w:proofErr w:type="spellEnd"/>
        <w:r>
          <w:t xml:space="preserve">, </w:t>
        </w:r>
        <w:proofErr w:type="spellStart"/>
        <w:r>
          <w:t>y_pred</w:t>
        </w:r>
        <w:proofErr w:type="spellEnd"/>
        <w:r>
          <w:t>)</w:t>
        </w:r>
      </w:ins>
    </w:p>
    <w:p w14:paraId="451AD911" w14:textId="77777777" w:rsidR="00AC1E97" w:rsidRDefault="00AC1E97" w:rsidP="002B04EF">
      <w:pPr>
        <w:spacing w:line="360" w:lineRule="auto"/>
        <w:jc w:val="both"/>
        <w:rPr>
          <w:ins w:id="4266" w:author="YENDAPALLY, NISHITHA" w:date="2022-07-28T23:15:00Z"/>
        </w:rPr>
        <w:pPrChange w:id="4267" w:author="Avdesh Mishra" w:date="2022-07-31T23:31:00Z">
          <w:pPr>
            <w:shd w:val="clear" w:color="auto" w:fill="F7F7F7"/>
            <w:spacing w:line="291" w:lineRule="atLeast"/>
          </w:pPr>
        </w:pPrChange>
      </w:pPr>
      <w:proofErr w:type="spellStart"/>
      <w:ins w:id="4268" w:author="YENDAPALLY, NISHITHA" w:date="2022-07-28T23:15:00Z">
        <w:r>
          <w:t>REC_cla</w:t>
        </w:r>
        <w:proofErr w:type="spellEnd"/>
        <w:r>
          <w:t xml:space="preserve">= </w:t>
        </w:r>
        <w:proofErr w:type="spellStart"/>
        <w:r>
          <w:t>recall_</w:t>
        </w:r>
        <w:proofErr w:type="gramStart"/>
        <w:r>
          <w:t>score</w:t>
        </w:r>
        <w:proofErr w:type="spellEnd"/>
        <w:r>
          <w:t>(</w:t>
        </w:r>
        <w:proofErr w:type="spellStart"/>
        <w:proofErr w:type="gramEnd"/>
        <w:r>
          <w:t>y_train</w:t>
        </w:r>
        <w:proofErr w:type="spellEnd"/>
        <w:r>
          <w:t xml:space="preserve">, </w:t>
        </w:r>
        <w:proofErr w:type="spellStart"/>
        <w:r>
          <w:t>y_pred</w:t>
        </w:r>
        <w:proofErr w:type="spellEnd"/>
        <w:r>
          <w:t>)</w:t>
        </w:r>
      </w:ins>
    </w:p>
    <w:p w14:paraId="32062FC7" w14:textId="77777777" w:rsidR="00AC1E97" w:rsidRDefault="00AC1E97" w:rsidP="002B04EF">
      <w:pPr>
        <w:spacing w:line="360" w:lineRule="auto"/>
        <w:jc w:val="both"/>
        <w:rPr>
          <w:ins w:id="4269" w:author="YENDAPALLY, NISHITHA" w:date="2022-07-28T23:15:00Z"/>
        </w:rPr>
        <w:pPrChange w:id="4270" w:author="Avdesh Mishra" w:date="2022-07-31T23:31:00Z">
          <w:pPr>
            <w:shd w:val="clear" w:color="auto" w:fill="F7F7F7"/>
            <w:spacing w:line="291" w:lineRule="atLeast"/>
          </w:pPr>
        </w:pPrChange>
      </w:pPr>
      <w:proofErr w:type="spellStart"/>
      <w:ins w:id="4271" w:author="YENDAPALLY, NISHITHA" w:date="2022-07-28T23:15:00Z">
        <w:r>
          <w:t>Accuracy_cla</w:t>
        </w:r>
        <w:proofErr w:type="spellEnd"/>
        <w:r>
          <w:t xml:space="preserve">= </w:t>
        </w:r>
        <w:proofErr w:type="spellStart"/>
        <w:r>
          <w:t>accuracy_</w:t>
        </w:r>
        <w:proofErr w:type="gramStart"/>
        <w:r>
          <w:t>score</w:t>
        </w:r>
        <w:proofErr w:type="spellEnd"/>
        <w:r>
          <w:t>(</w:t>
        </w:r>
        <w:proofErr w:type="spellStart"/>
        <w:proofErr w:type="gramEnd"/>
        <w:r>
          <w:t>y_train</w:t>
        </w:r>
        <w:proofErr w:type="spellEnd"/>
        <w:r>
          <w:t xml:space="preserve">, </w:t>
        </w:r>
        <w:proofErr w:type="spellStart"/>
        <w:r>
          <w:t>y_pred</w:t>
        </w:r>
        <w:proofErr w:type="spellEnd"/>
        <w:r>
          <w:t>)</w:t>
        </w:r>
      </w:ins>
    </w:p>
    <w:p w14:paraId="3263AD86" w14:textId="77777777" w:rsidR="00AC1E97" w:rsidRDefault="00AC1E97" w:rsidP="002B04EF">
      <w:pPr>
        <w:spacing w:line="360" w:lineRule="auto"/>
        <w:jc w:val="both"/>
        <w:rPr>
          <w:ins w:id="4272" w:author="YENDAPALLY, NISHITHA" w:date="2022-07-28T23:15:00Z"/>
        </w:rPr>
        <w:pPrChange w:id="4273" w:author="Avdesh Mishra" w:date="2022-07-31T23:31:00Z">
          <w:pPr>
            <w:shd w:val="clear" w:color="auto" w:fill="F7F7F7"/>
            <w:spacing w:line="291" w:lineRule="atLeast"/>
          </w:pPr>
        </w:pPrChange>
      </w:pPr>
      <w:ins w:id="4274" w:author="YENDAPALLY, NISHITHA" w:date="2022-07-28T23:15:00Z">
        <w:r>
          <w:t>Results='TFIDF Cross validation Results: \n'</w:t>
        </w:r>
      </w:ins>
    </w:p>
    <w:p w14:paraId="3504CB6A" w14:textId="77777777" w:rsidR="00AC1E97" w:rsidRDefault="00AC1E97" w:rsidP="002B04EF">
      <w:pPr>
        <w:spacing w:line="360" w:lineRule="auto"/>
        <w:jc w:val="both"/>
        <w:rPr>
          <w:ins w:id="4275" w:author="YENDAPALLY, NISHITHA" w:date="2022-07-28T23:15:00Z"/>
        </w:rPr>
        <w:pPrChange w:id="4276" w:author="Avdesh Mishra" w:date="2022-07-31T23:31:00Z">
          <w:pPr>
            <w:shd w:val="clear" w:color="auto" w:fill="F7F7F7"/>
            <w:spacing w:line="291" w:lineRule="atLeast"/>
          </w:pPr>
        </w:pPrChange>
      </w:pPr>
      <w:proofErr w:type="spellStart"/>
      <w:ins w:id="4277" w:author="YENDAPALLY, NISHITHA" w:date="2022-07-28T23:15:00Z">
        <w:r>
          <w:t>outputFile.write</w:t>
        </w:r>
        <w:proofErr w:type="spellEnd"/>
        <w:r>
          <w:t>(</w:t>
        </w:r>
        <w:proofErr w:type="gramStart"/>
        <w:r>
          <w:t>str(</w:t>
        </w:r>
        <w:proofErr w:type="gramEnd"/>
        <w:r>
          <w:t>Results)+'\n')</w:t>
        </w:r>
      </w:ins>
    </w:p>
    <w:p w14:paraId="13FC8444" w14:textId="77777777" w:rsidR="00AC1E97" w:rsidRDefault="00AC1E97" w:rsidP="002B04EF">
      <w:pPr>
        <w:spacing w:line="360" w:lineRule="auto"/>
        <w:jc w:val="both"/>
        <w:rPr>
          <w:ins w:id="4278" w:author="YENDAPALLY, NISHITHA" w:date="2022-07-28T23:15:00Z"/>
        </w:rPr>
        <w:pPrChange w:id="4279" w:author="Avdesh Mishra" w:date="2022-07-31T23:31:00Z">
          <w:pPr>
            <w:shd w:val="clear" w:color="auto" w:fill="F7F7F7"/>
            <w:spacing w:line="291" w:lineRule="atLeast"/>
          </w:pPr>
        </w:pPrChange>
      </w:pPr>
      <w:proofErr w:type="spellStart"/>
      <w:ins w:id="4280" w:author="YENDAPALLY, NISHITHA" w:date="2022-07-28T23:15:00Z">
        <w:r>
          <w:t>outputFile.write</w:t>
        </w:r>
        <w:proofErr w:type="spellEnd"/>
        <w:r>
          <w:t>('TP=%f\</w:t>
        </w:r>
        <w:proofErr w:type="spellStart"/>
        <w:r>
          <w:t>n'%TP</w:t>
        </w:r>
        <w:proofErr w:type="spellEnd"/>
        <w:r>
          <w:t>)</w:t>
        </w:r>
      </w:ins>
    </w:p>
    <w:p w14:paraId="596AE79D" w14:textId="77777777" w:rsidR="00AC1E97" w:rsidRDefault="00AC1E97" w:rsidP="002B04EF">
      <w:pPr>
        <w:spacing w:line="360" w:lineRule="auto"/>
        <w:jc w:val="both"/>
        <w:rPr>
          <w:ins w:id="4281" w:author="YENDAPALLY, NISHITHA" w:date="2022-07-28T23:15:00Z"/>
        </w:rPr>
        <w:pPrChange w:id="4282" w:author="Avdesh Mishra" w:date="2022-07-31T23:31:00Z">
          <w:pPr>
            <w:shd w:val="clear" w:color="auto" w:fill="F7F7F7"/>
            <w:spacing w:line="291" w:lineRule="atLeast"/>
          </w:pPr>
        </w:pPrChange>
      </w:pPr>
      <w:proofErr w:type="spellStart"/>
      <w:ins w:id="4283" w:author="YENDAPALLY, NISHITHA" w:date="2022-07-28T23:15:00Z">
        <w:r>
          <w:t>outputFile.write</w:t>
        </w:r>
        <w:proofErr w:type="spellEnd"/>
        <w:r>
          <w:t>('FP= %f\</w:t>
        </w:r>
        <w:proofErr w:type="spellStart"/>
        <w:r>
          <w:t>n'%FP</w:t>
        </w:r>
        <w:proofErr w:type="spellEnd"/>
        <w:r>
          <w:t>)</w:t>
        </w:r>
      </w:ins>
    </w:p>
    <w:p w14:paraId="754453BD" w14:textId="77777777" w:rsidR="00AC1E97" w:rsidRDefault="00AC1E97" w:rsidP="002B04EF">
      <w:pPr>
        <w:spacing w:line="360" w:lineRule="auto"/>
        <w:jc w:val="both"/>
        <w:rPr>
          <w:ins w:id="4284" w:author="YENDAPALLY, NISHITHA" w:date="2022-07-28T23:15:00Z"/>
        </w:rPr>
        <w:pPrChange w:id="4285" w:author="Avdesh Mishra" w:date="2022-07-31T23:31:00Z">
          <w:pPr>
            <w:shd w:val="clear" w:color="auto" w:fill="F7F7F7"/>
            <w:spacing w:line="291" w:lineRule="atLeast"/>
          </w:pPr>
        </w:pPrChange>
      </w:pPr>
      <w:proofErr w:type="spellStart"/>
      <w:ins w:id="4286" w:author="YENDAPALLY, NISHITHA" w:date="2022-07-28T23:15:00Z">
        <w:r>
          <w:t>outputFile.write</w:t>
        </w:r>
        <w:proofErr w:type="spellEnd"/>
        <w:r>
          <w:t>('TN= %f\</w:t>
        </w:r>
        <w:proofErr w:type="spellStart"/>
        <w:r>
          <w:t>n'%TN</w:t>
        </w:r>
        <w:proofErr w:type="spellEnd"/>
        <w:r>
          <w:t>)</w:t>
        </w:r>
      </w:ins>
    </w:p>
    <w:p w14:paraId="594D7477" w14:textId="77777777" w:rsidR="00AC1E97" w:rsidRDefault="00AC1E97" w:rsidP="002B04EF">
      <w:pPr>
        <w:spacing w:line="360" w:lineRule="auto"/>
        <w:jc w:val="both"/>
        <w:rPr>
          <w:ins w:id="4287" w:author="YENDAPALLY, NISHITHA" w:date="2022-07-28T23:15:00Z"/>
        </w:rPr>
        <w:pPrChange w:id="4288" w:author="Avdesh Mishra" w:date="2022-07-31T23:31:00Z">
          <w:pPr>
            <w:shd w:val="clear" w:color="auto" w:fill="F7F7F7"/>
            <w:spacing w:line="291" w:lineRule="atLeast"/>
          </w:pPr>
        </w:pPrChange>
      </w:pPr>
      <w:proofErr w:type="spellStart"/>
      <w:ins w:id="4289" w:author="YENDAPALLY, NISHITHA" w:date="2022-07-28T23:15:00Z">
        <w:r>
          <w:t>outputFile.write</w:t>
        </w:r>
        <w:proofErr w:type="spellEnd"/>
        <w:r>
          <w:t>('FN= %f\</w:t>
        </w:r>
        <w:proofErr w:type="spellStart"/>
        <w:r>
          <w:t>n'%FN</w:t>
        </w:r>
        <w:proofErr w:type="spellEnd"/>
        <w:r>
          <w:t>)</w:t>
        </w:r>
      </w:ins>
    </w:p>
    <w:p w14:paraId="0B79EE59" w14:textId="77777777" w:rsidR="00AC1E97" w:rsidRDefault="00AC1E97" w:rsidP="002B04EF">
      <w:pPr>
        <w:spacing w:line="360" w:lineRule="auto"/>
        <w:jc w:val="both"/>
        <w:rPr>
          <w:ins w:id="4290" w:author="YENDAPALLY, NISHITHA" w:date="2022-07-28T23:15:00Z"/>
        </w:rPr>
        <w:pPrChange w:id="4291" w:author="Avdesh Mishra" w:date="2022-07-31T23:31:00Z">
          <w:pPr>
            <w:shd w:val="clear" w:color="auto" w:fill="F7F7F7"/>
            <w:spacing w:line="291" w:lineRule="atLeast"/>
          </w:pPr>
        </w:pPrChange>
      </w:pPr>
      <w:proofErr w:type="spellStart"/>
      <w:ins w:id="4292" w:author="YENDAPALLY, NISHITHA" w:date="2022-07-28T23:15:00Z">
        <w:r>
          <w:t>outputFile.write</w:t>
        </w:r>
        <w:proofErr w:type="spellEnd"/>
        <w:r>
          <w:t>('Recall/</w:t>
        </w:r>
        <w:proofErr w:type="spellStart"/>
        <w:r>
          <w:t>sensivity</w:t>
        </w:r>
        <w:proofErr w:type="spellEnd"/>
        <w:r>
          <w:t>=%.5f\n'%</w:t>
        </w:r>
        <w:proofErr w:type="spellStart"/>
        <w:r>
          <w:t>REC_cla</w:t>
        </w:r>
        <w:proofErr w:type="spellEnd"/>
        <w:r>
          <w:t>)</w:t>
        </w:r>
      </w:ins>
    </w:p>
    <w:p w14:paraId="5FB97C22" w14:textId="77777777" w:rsidR="00AC1E97" w:rsidRDefault="00AC1E97" w:rsidP="002B04EF">
      <w:pPr>
        <w:spacing w:line="360" w:lineRule="auto"/>
        <w:jc w:val="both"/>
        <w:rPr>
          <w:ins w:id="4293" w:author="YENDAPALLY, NISHITHA" w:date="2022-07-28T23:15:00Z"/>
        </w:rPr>
        <w:pPrChange w:id="4294" w:author="Avdesh Mishra" w:date="2022-07-31T23:31:00Z">
          <w:pPr>
            <w:shd w:val="clear" w:color="auto" w:fill="F7F7F7"/>
            <w:spacing w:line="291" w:lineRule="atLeast"/>
          </w:pPr>
        </w:pPrChange>
      </w:pPr>
      <w:proofErr w:type="spellStart"/>
      <w:ins w:id="4295" w:author="YENDAPALLY, NISHITHA" w:date="2022-07-28T23:15:00Z">
        <w:r>
          <w:t>outputFile.write</w:t>
        </w:r>
        <w:proofErr w:type="spellEnd"/>
        <w:r>
          <w:t>('specificity= %.5f\n'%</w:t>
        </w:r>
        <w:proofErr w:type="spellStart"/>
        <w:r>
          <w:t>Spe_cla</w:t>
        </w:r>
        <w:proofErr w:type="spellEnd"/>
        <w:r>
          <w:t>)</w:t>
        </w:r>
      </w:ins>
    </w:p>
    <w:p w14:paraId="69DC2035" w14:textId="77777777" w:rsidR="00AC1E97" w:rsidRDefault="00AC1E97" w:rsidP="002B04EF">
      <w:pPr>
        <w:spacing w:line="360" w:lineRule="auto"/>
        <w:jc w:val="both"/>
        <w:rPr>
          <w:ins w:id="4296" w:author="YENDAPALLY, NISHITHA" w:date="2022-07-28T23:15:00Z"/>
        </w:rPr>
        <w:pPrChange w:id="4297" w:author="Avdesh Mishra" w:date="2022-07-31T23:31:00Z">
          <w:pPr>
            <w:shd w:val="clear" w:color="auto" w:fill="F7F7F7"/>
            <w:spacing w:line="291" w:lineRule="atLeast"/>
          </w:pPr>
        </w:pPrChange>
      </w:pPr>
      <w:proofErr w:type="spellStart"/>
      <w:ins w:id="4298" w:author="YENDAPALLY, NISHITHA" w:date="2022-07-28T23:15:00Z">
        <w:r>
          <w:t>outputFile.write</w:t>
        </w:r>
        <w:proofErr w:type="spellEnd"/>
        <w:r>
          <w:t>('</w:t>
        </w:r>
        <w:proofErr w:type="spellStart"/>
        <w:r>
          <w:t>Accuracy_balanced</w:t>
        </w:r>
        <w:proofErr w:type="spellEnd"/>
        <w:r>
          <w:t>= %.5f\n'%</w:t>
        </w:r>
        <w:proofErr w:type="spellStart"/>
        <w:r>
          <w:t>Acc_Bal</w:t>
        </w:r>
        <w:proofErr w:type="spellEnd"/>
        <w:r>
          <w:t>)</w:t>
        </w:r>
      </w:ins>
    </w:p>
    <w:p w14:paraId="3CCC74C2" w14:textId="77777777" w:rsidR="00AC1E97" w:rsidRDefault="00AC1E97" w:rsidP="002B04EF">
      <w:pPr>
        <w:spacing w:line="360" w:lineRule="auto"/>
        <w:jc w:val="both"/>
        <w:rPr>
          <w:ins w:id="4299" w:author="YENDAPALLY, NISHITHA" w:date="2022-07-28T23:15:00Z"/>
        </w:rPr>
        <w:pPrChange w:id="4300" w:author="Avdesh Mishra" w:date="2022-07-31T23:31:00Z">
          <w:pPr>
            <w:shd w:val="clear" w:color="auto" w:fill="F7F7F7"/>
            <w:spacing w:line="291" w:lineRule="atLeast"/>
          </w:pPr>
        </w:pPrChange>
      </w:pPr>
      <w:proofErr w:type="spellStart"/>
      <w:ins w:id="4301" w:author="YENDAPALLY, NISHITHA" w:date="2022-07-28T23:15:00Z">
        <w:r>
          <w:t>outputFile.write</w:t>
        </w:r>
        <w:proofErr w:type="spellEnd"/>
        <w:r>
          <w:t>('overall Accuracy= %.5f\n'%</w:t>
        </w:r>
        <w:proofErr w:type="spellStart"/>
        <w:r>
          <w:t>Accuracy_cla</w:t>
        </w:r>
        <w:proofErr w:type="spellEnd"/>
        <w:r>
          <w:t>)</w:t>
        </w:r>
      </w:ins>
    </w:p>
    <w:p w14:paraId="0AA818B6" w14:textId="77777777" w:rsidR="00AC1E97" w:rsidRDefault="00AC1E97" w:rsidP="002B04EF">
      <w:pPr>
        <w:spacing w:line="360" w:lineRule="auto"/>
        <w:jc w:val="both"/>
        <w:rPr>
          <w:ins w:id="4302" w:author="YENDAPALLY, NISHITHA" w:date="2022-07-28T23:15:00Z"/>
        </w:rPr>
        <w:pPrChange w:id="4303" w:author="Avdesh Mishra" w:date="2022-07-31T23:31:00Z">
          <w:pPr>
            <w:shd w:val="clear" w:color="auto" w:fill="F7F7F7"/>
            <w:spacing w:line="291" w:lineRule="atLeast"/>
          </w:pPr>
        </w:pPrChange>
      </w:pPr>
      <w:proofErr w:type="spellStart"/>
      <w:ins w:id="4304" w:author="YENDAPALLY, NISHITHA" w:date="2022-07-28T23:15:00Z">
        <w:r>
          <w:t>outputFile.write</w:t>
        </w:r>
        <w:proofErr w:type="spellEnd"/>
        <w:r>
          <w:t>('precision=%.5f\n'%</w:t>
        </w:r>
        <w:proofErr w:type="spellStart"/>
        <w:r>
          <w:t>PREC_cla</w:t>
        </w:r>
        <w:proofErr w:type="spellEnd"/>
        <w:r>
          <w:t>)</w:t>
        </w:r>
      </w:ins>
    </w:p>
    <w:p w14:paraId="6DC8B69C" w14:textId="77777777" w:rsidR="00AC1E97" w:rsidRDefault="00AC1E97" w:rsidP="002B04EF">
      <w:pPr>
        <w:spacing w:line="360" w:lineRule="auto"/>
        <w:jc w:val="both"/>
        <w:rPr>
          <w:ins w:id="4305" w:author="YENDAPALLY, NISHITHA" w:date="2022-07-28T23:15:00Z"/>
        </w:rPr>
        <w:pPrChange w:id="4306" w:author="Avdesh Mishra" w:date="2022-07-31T23:31:00Z">
          <w:pPr>
            <w:shd w:val="clear" w:color="auto" w:fill="F7F7F7"/>
            <w:spacing w:line="291" w:lineRule="atLeast"/>
          </w:pPr>
        </w:pPrChange>
      </w:pPr>
      <w:proofErr w:type="spellStart"/>
      <w:ins w:id="4307" w:author="YENDAPALLY, NISHITHA" w:date="2022-07-28T23:15:00Z">
        <w:r>
          <w:t>outputFile.write</w:t>
        </w:r>
        <w:proofErr w:type="spellEnd"/>
        <w:r>
          <w:t>('F1=%.5f\n'%F1_cla)</w:t>
        </w:r>
      </w:ins>
    </w:p>
    <w:p w14:paraId="48127D3A" w14:textId="77777777" w:rsidR="00AC1E97" w:rsidRDefault="00AC1E97" w:rsidP="002B04EF">
      <w:pPr>
        <w:spacing w:line="360" w:lineRule="auto"/>
        <w:jc w:val="both"/>
        <w:rPr>
          <w:ins w:id="4308" w:author="YENDAPALLY, NISHITHA" w:date="2022-07-28T23:15:00Z"/>
        </w:rPr>
        <w:pPrChange w:id="4309" w:author="Avdesh Mishra" w:date="2022-07-31T23:31:00Z">
          <w:pPr>
            <w:shd w:val="clear" w:color="auto" w:fill="F7F7F7"/>
            <w:spacing w:line="291" w:lineRule="atLeast"/>
          </w:pPr>
        </w:pPrChange>
      </w:pPr>
      <w:proofErr w:type="spellStart"/>
      <w:ins w:id="4310" w:author="YENDAPALLY, NISHITHA" w:date="2022-07-28T23:15:00Z">
        <w:r>
          <w:t>outputFile.write</w:t>
        </w:r>
        <w:proofErr w:type="spellEnd"/>
        <w:r>
          <w:t>('MCC= %.5f\n'%</w:t>
        </w:r>
        <w:proofErr w:type="spellStart"/>
        <w:r>
          <w:t>MCC_cla</w:t>
        </w:r>
        <w:proofErr w:type="spellEnd"/>
        <w:r>
          <w:t>)</w:t>
        </w:r>
      </w:ins>
    </w:p>
    <w:p w14:paraId="085AEBF8" w14:textId="77777777" w:rsidR="00AC1E97" w:rsidRDefault="00AC1E97" w:rsidP="002B04EF">
      <w:pPr>
        <w:spacing w:line="360" w:lineRule="auto"/>
        <w:jc w:val="both"/>
        <w:rPr>
          <w:ins w:id="4311" w:author="YENDAPALLY, NISHITHA" w:date="2022-07-28T23:15:00Z"/>
        </w:rPr>
        <w:pPrChange w:id="4312" w:author="Avdesh Mishra" w:date="2022-07-31T23:31:00Z">
          <w:pPr>
            <w:shd w:val="clear" w:color="auto" w:fill="F7F7F7"/>
            <w:spacing w:line="291" w:lineRule="atLeast"/>
          </w:pPr>
        </w:pPrChange>
      </w:pPr>
      <w:proofErr w:type="spellStart"/>
      <w:ins w:id="4313" w:author="YENDAPALLY, NISHITHA" w:date="2022-07-28T23:15:00Z">
        <w:r>
          <w:t>outputFile.close</w:t>
        </w:r>
        <w:proofErr w:type="spellEnd"/>
        <w:r>
          <w:t>()</w:t>
        </w:r>
      </w:ins>
    </w:p>
    <w:p w14:paraId="231B5107" w14:textId="77777777" w:rsidR="00AC1E97" w:rsidRDefault="00AC1E97" w:rsidP="002B04EF">
      <w:pPr>
        <w:spacing w:line="360" w:lineRule="auto"/>
        <w:jc w:val="both"/>
        <w:rPr>
          <w:ins w:id="4314" w:author="YENDAPALLY, NISHITHA" w:date="2022-07-28T23:15:00Z"/>
        </w:rPr>
        <w:pPrChange w:id="4315" w:author="Avdesh Mishra" w:date="2022-07-31T23:31:00Z">
          <w:pPr>
            <w:shd w:val="clear" w:color="auto" w:fill="F7F7F7"/>
            <w:spacing w:line="291" w:lineRule="atLeast"/>
          </w:pPr>
        </w:pPrChange>
      </w:pPr>
      <w:proofErr w:type="spellStart"/>
      <w:ins w:id="4316" w:author="YENDAPALLY, NISHITHA" w:date="2022-07-28T23:15:00Z">
        <w:r w:rsidRPr="000D7C23">
          <w:t>model.fit</w:t>
        </w:r>
        <w:proofErr w:type="spellEnd"/>
        <w:r w:rsidRPr="000D7C23">
          <w:t>(</w:t>
        </w:r>
        <w:proofErr w:type="spellStart"/>
        <w:r w:rsidRPr="000D7C23">
          <w:t>X_</w:t>
        </w:r>
        <w:proofErr w:type="gramStart"/>
        <w:r w:rsidRPr="000D7C23">
          <w:t>train,y</w:t>
        </w:r>
        <w:proofErr w:type="gramEnd"/>
        <w:r w:rsidRPr="000D7C23">
          <w:t>_train</w:t>
        </w:r>
        <w:proofErr w:type="spellEnd"/>
        <w:r w:rsidRPr="000D7C23">
          <w:t>)</w:t>
        </w:r>
      </w:ins>
    </w:p>
    <w:p w14:paraId="6A003B67" w14:textId="77777777" w:rsidR="00AC1E97" w:rsidRPr="005101EE" w:rsidRDefault="00AC1E97" w:rsidP="002B04EF">
      <w:pPr>
        <w:pStyle w:val="HTMLPreformatted"/>
        <w:wordWrap w:val="0"/>
        <w:spacing w:line="360" w:lineRule="auto"/>
        <w:jc w:val="both"/>
        <w:textAlignment w:val="baseline"/>
        <w:rPr>
          <w:ins w:id="4317" w:author="YENDAPALLY, NISHITHA" w:date="2022-07-28T23:15:00Z"/>
          <w:rFonts w:ascii="Times New Roman" w:hAnsi="Times New Roman" w:cs="Times New Roman"/>
          <w:sz w:val="24"/>
          <w:szCs w:val="24"/>
        </w:rPr>
        <w:pPrChange w:id="4318" w:author="Avdesh Mishra" w:date="2022-07-31T23:31:00Z">
          <w:pPr>
            <w:pStyle w:val="HTMLPreformatted"/>
            <w:shd w:val="clear" w:color="auto" w:fill="FFFFFF"/>
            <w:wordWrap w:val="0"/>
            <w:textAlignment w:val="baseline"/>
          </w:pPr>
        </w:pPrChange>
      </w:pPr>
      <w:ins w:id="4319" w:author="YENDAPALLY, NISHITHA" w:date="2022-07-28T23:15:00Z">
        <w:r w:rsidRPr="005101EE">
          <w:rPr>
            <w:rFonts w:ascii="Times New Roman" w:hAnsi="Times New Roman" w:cs="Times New Roman"/>
            <w:sz w:val="24"/>
            <w:szCs w:val="24"/>
          </w:rPr>
          <w:t xml:space="preserve">#output: </w:t>
        </w:r>
        <w:proofErr w:type="spellStart"/>
        <w:proofErr w:type="gramStart"/>
        <w:r w:rsidRPr="005101EE">
          <w:rPr>
            <w:rFonts w:ascii="Times New Roman" w:hAnsi="Times New Roman" w:cs="Times New Roman"/>
            <w:sz w:val="24"/>
            <w:szCs w:val="24"/>
          </w:rPr>
          <w:t>GradientBoostingClassifier</w:t>
        </w:r>
        <w:proofErr w:type="spellEnd"/>
        <w:r w:rsidRPr="005101EE">
          <w:rPr>
            <w:rFonts w:ascii="Times New Roman" w:hAnsi="Times New Roman" w:cs="Times New Roman"/>
            <w:sz w:val="24"/>
            <w:szCs w:val="24"/>
          </w:rPr>
          <w:t>(</w:t>
        </w:r>
        <w:proofErr w:type="gramEnd"/>
        <w:r w:rsidRPr="005101EE">
          <w:rPr>
            <w:rFonts w:ascii="Times New Roman" w:hAnsi="Times New Roman" w:cs="Times New Roman"/>
            <w:sz w:val="24"/>
            <w:szCs w:val="24"/>
          </w:rPr>
          <w:t>)</w:t>
        </w:r>
      </w:ins>
    </w:p>
    <w:p w14:paraId="25F3D1A9" w14:textId="77777777" w:rsidR="00AC1E97" w:rsidRDefault="00AC1E97" w:rsidP="002B04EF">
      <w:pPr>
        <w:spacing w:line="360" w:lineRule="auto"/>
        <w:jc w:val="both"/>
        <w:rPr>
          <w:ins w:id="4320" w:author="YENDAPALLY, NISHITHA" w:date="2022-07-28T23:15:00Z"/>
        </w:rPr>
        <w:pPrChange w:id="4321" w:author="Avdesh Mishra" w:date="2022-07-31T23:31:00Z">
          <w:pPr>
            <w:shd w:val="clear" w:color="auto" w:fill="F7F7F7"/>
            <w:spacing w:line="291" w:lineRule="atLeast"/>
          </w:pPr>
        </w:pPrChange>
      </w:pPr>
      <w:proofErr w:type="spellStart"/>
      <w:ins w:id="4322" w:author="YENDAPALLY, NISHITHA" w:date="2022-07-28T23:15:00Z">
        <w:r w:rsidRPr="000D7C23">
          <w:t>y_new</w:t>
        </w:r>
        <w:proofErr w:type="spellEnd"/>
        <w:r w:rsidRPr="000D7C23">
          <w:t>=</w:t>
        </w:r>
        <w:proofErr w:type="spellStart"/>
        <w:proofErr w:type="gramStart"/>
        <w:r w:rsidRPr="000D7C23">
          <w:t>model.predict</w:t>
        </w:r>
        <w:proofErr w:type="spellEnd"/>
        <w:proofErr w:type="gramEnd"/>
        <w:r w:rsidRPr="000D7C23">
          <w:t>(</w:t>
        </w:r>
        <w:proofErr w:type="spellStart"/>
        <w:r w:rsidRPr="000D7C23">
          <w:t>X_test</w:t>
        </w:r>
        <w:proofErr w:type="spellEnd"/>
        <w:r w:rsidRPr="000D7C23">
          <w:t>)</w:t>
        </w:r>
      </w:ins>
    </w:p>
    <w:p w14:paraId="15BF01CF" w14:textId="77777777" w:rsidR="00AC1E97" w:rsidRDefault="00AC1E97" w:rsidP="002B04EF">
      <w:pPr>
        <w:spacing w:line="360" w:lineRule="auto"/>
        <w:jc w:val="both"/>
        <w:rPr>
          <w:ins w:id="4323" w:author="YENDAPALLY, NISHITHA" w:date="2022-07-28T23:15:00Z"/>
        </w:rPr>
        <w:pPrChange w:id="4324" w:author="Avdesh Mishra" w:date="2022-07-31T23:31:00Z">
          <w:pPr>
            <w:shd w:val="clear" w:color="auto" w:fill="F7F7F7"/>
            <w:spacing w:line="291" w:lineRule="atLeast"/>
          </w:pPr>
        </w:pPrChange>
      </w:pPr>
      <w:proofErr w:type="spellStart"/>
      <w:ins w:id="4325" w:author="YENDAPALLY, NISHITHA" w:date="2022-07-28T23:15:00Z">
        <w:r w:rsidRPr="000D7C23">
          <w:t>y_new</w:t>
        </w:r>
        <w:proofErr w:type="spellEnd"/>
      </w:ins>
    </w:p>
    <w:p w14:paraId="5BB52BA1" w14:textId="77777777" w:rsidR="00AC1E97" w:rsidRDefault="00AC1E97" w:rsidP="002B04EF">
      <w:pPr>
        <w:spacing w:line="360" w:lineRule="auto"/>
        <w:jc w:val="both"/>
        <w:rPr>
          <w:ins w:id="4326" w:author="YENDAPALLY, NISHITHA" w:date="2022-07-28T23:15:00Z"/>
        </w:rPr>
        <w:pPrChange w:id="4327" w:author="Avdesh Mishra" w:date="2022-07-31T23:31:00Z">
          <w:pPr>
            <w:shd w:val="clear" w:color="auto" w:fill="F7F7F7"/>
            <w:spacing w:line="291" w:lineRule="atLeast"/>
          </w:pPr>
        </w:pPrChange>
      </w:pPr>
      <w:proofErr w:type="spellStart"/>
      <w:ins w:id="4328" w:author="YENDAPALLY, NISHITHA" w:date="2022-07-28T23:15:00Z">
        <w:r>
          <w:t>outputFile</w:t>
        </w:r>
        <w:proofErr w:type="spellEnd"/>
        <w:r>
          <w:t xml:space="preserve">= </w:t>
        </w:r>
        <w:proofErr w:type="gramStart"/>
        <w:r>
          <w:t>open(</w:t>
        </w:r>
        <w:proofErr w:type="gramEnd"/>
        <w:r>
          <w:t>'</w:t>
        </w:r>
        <w:proofErr w:type="spellStart"/>
        <w:r>
          <w:t>Gradient_Boosting_Final_Test_Results_cross</w:t>
        </w:r>
        <w:proofErr w:type="spellEnd"/>
        <w:r>
          <w:t xml:space="preserve"> </w:t>
        </w:r>
        <w:proofErr w:type="spellStart"/>
        <w:r>
          <w:t>validation.txt','a</w:t>
        </w:r>
        <w:proofErr w:type="spellEnd"/>
        <w:r>
          <w:t>')</w:t>
        </w:r>
      </w:ins>
    </w:p>
    <w:p w14:paraId="505799A0" w14:textId="77777777" w:rsidR="00AC1E97" w:rsidRDefault="00AC1E97" w:rsidP="002B04EF">
      <w:pPr>
        <w:spacing w:line="360" w:lineRule="auto"/>
        <w:jc w:val="both"/>
        <w:rPr>
          <w:ins w:id="4329" w:author="YENDAPALLY, NISHITHA" w:date="2022-07-28T23:15:00Z"/>
        </w:rPr>
        <w:pPrChange w:id="4330" w:author="Avdesh Mishra" w:date="2022-07-31T23:31:00Z">
          <w:pPr>
            <w:shd w:val="clear" w:color="auto" w:fill="F7F7F7"/>
            <w:spacing w:line="291" w:lineRule="atLeast"/>
          </w:pPr>
        </w:pPrChange>
      </w:pPr>
      <w:proofErr w:type="spellStart"/>
      <w:ins w:id="4331" w:author="YENDAPALLY, NISHITHA" w:date="2022-07-28T23:15:00Z">
        <w:r>
          <w:t>confuison</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y_new</w:t>
        </w:r>
        <w:proofErr w:type="spellEnd"/>
        <w:r>
          <w:t>)</w:t>
        </w:r>
      </w:ins>
    </w:p>
    <w:p w14:paraId="4BAD7CAB" w14:textId="77777777" w:rsidR="00AC1E97" w:rsidRDefault="00AC1E97" w:rsidP="002B04EF">
      <w:pPr>
        <w:spacing w:line="360" w:lineRule="auto"/>
        <w:jc w:val="both"/>
        <w:rPr>
          <w:ins w:id="4332" w:author="YENDAPALLY, NISHITHA" w:date="2022-07-28T23:15:00Z"/>
        </w:rPr>
        <w:pPrChange w:id="4333" w:author="Avdesh Mishra" w:date="2022-07-31T23:31:00Z">
          <w:pPr>
            <w:shd w:val="clear" w:color="auto" w:fill="F7F7F7"/>
            <w:spacing w:line="291" w:lineRule="atLeast"/>
          </w:pPr>
        </w:pPrChange>
      </w:pPr>
      <w:ins w:id="4334" w:author="YENDAPALLY, NISHITHA" w:date="2022-07-28T23:15:00Z">
        <w:r>
          <w:t xml:space="preserve">TP1= </w:t>
        </w:r>
        <w:proofErr w:type="gramStart"/>
        <w:r>
          <w:t>confusion[</w:t>
        </w:r>
        <w:proofErr w:type="gramEnd"/>
        <w:r>
          <w:t>1,1]</w:t>
        </w:r>
      </w:ins>
    </w:p>
    <w:p w14:paraId="59949B63" w14:textId="77777777" w:rsidR="00AC1E97" w:rsidRDefault="00AC1E97" w:rsidP="002B04EF">
      <w:pPr>
        <w:spacing w:line="360" w:lineRule="auto"/>
        <w:jc w:val="both"/>
        <w:rPr>
          <w:ins w:id="4335" w:author="YENDAPALLY, NISHITHA" w:date="2022-07-28T23:15:00Z"/>
        </w:rPr>
        <w:pPrChange w:id="4336" w:author="Avdesh Mishra" w:date="2022-07-31T23:31:00Z">
          <w:pPr>
            <w:shd w:val="clear" w:color="auto" w:fill="F7F7F7"/>
            <w:spacing w:line="291" w:lineRule="atLeast"/>
          </w:pPr>
        </w:pPrChange>
      </w:pPr>
      <w:ins w:id="4337" w:author="YENDAPALLY, NISHITHA" w:date="2022-07-28T23:15:00Z">
        <w:r>
          <w:t xml:space="preserve">TN1= </w:t>
        </w:r>
        <w:proofErr w:type="gramStart"/>
        <w:r>
          <w:t>confusion[</w:t>
        </w:r>
        <w:proofErr w:type="gramEnd"/>
        <w:r>
          <w:t>0,0]</w:t>
        </w:r>
      </w:ins>
    </w:p>
    <w:p w14:paraId="351A1B0E" w14:textId="77777777" w:rsidR="00AC1E97" w:rsidRDefault="00AC1E97" w:rsidP="002B04EF">
      <w:pPr>
        <w:spacing w:line="360" w:lineRule="auto"/>
        <w:jc w:val="both"/>
        <w:rPr>
          <w:ins w:id="4338" w:author="YENDAPALLY, NISHITHA" w:date="2022-07-28T23:15:00Z"/>
        </w:rPr>
        <w:pPrChange w:id="4339" w:author="Avdesh Mishra" w:date="2022-07-31T23:31:00Z">
          <w:pPr>
            <w:shd w:val="clear" w:color="auto" w:fill="F7F7F7"/>
            <w:spacing w:line="291" w:lineRule="atLeast"/>
          </w:pPr>
        </w:pPrChange>
      </w:pPr>
      <w:ins w:id="4340" w:author="YENDAPALLY, NISHITHA" w:date="2022-07-28T23:15:00Z">
        <w:r>
          <w:lastRenderedPageBreak/>
          <w:t xml:space="preserve">FP1= </w:t>
        </w:r>
        <w:proofErr w:type="gramStart"/>
        <w:r>
          <w:t>confusion[</w:t>
        </w:r>
        <w:proofErr w:type="gramEnd"/>
        <w:r>
          <w:t>0,1]</w:t>
        </w:r>
      </w:ins>
    </w:p>
    <w:p w14:paraId="458CA5C0" w14:textId="77777777" w:rsidR="00AC1E97" w:rsidRDefault="00AC1E97" w:rsidP="002B04EF">
      <w:pPr>
        <w:spacing w:line="360" w:lineRule="auto"/>
        <w:jc w:val="both"/>
        <w:rPr>
          <w:ins w:id="4341" w:author="YENDAPALLY, NISHITHA" w:date="2022-07-28T23:15:00Z"/>
        </w:rPr>
        <w:pPrChange w:id="4342" w:author="Avdesh Mishra" w:date="2022-07-31T23:31:00Z">
          <w:pPr>
            <w:shd w:val="clear" w:color="auto" w:fill="F7F7F7"/>
            <w:spacing w:line="291" w:lineRule="atLeast"/>
          </w:pPr>
        </w:pPrChange>
      </w:pPr>
      <w:ins w:id="4343" w:author="YENDAPALLY, NISHITHA" w:date="2022-07-28T23:15:00Z">
        <w:r>
          <w:t xml:space="preserve">FN1= </w:t>
        </w:r>
        <w:proofErr w:type="gramStart"/>
        <w:r>
          <w:t>confusion[</w:t>
        </w:r>
        <w:proofErr w:type="gramEnd"/>
        <w:r>
          <w:t>1,0]</w:t>
        </w:r>
      </w:ins>
    </w:p>
    <w:p w14:paraId="3FBFA365" w14:textId="77777777" w:rsidR="00AC1E97" w:rsidRDefault="00AC1E97" w:rsidP="002B04EF">
      <w:pPr>
        <w:spacing w:line="360" w:lineRule="auto"/>
        <w:jc w:val="both"/>
        <w:rPr>
          <w:ins w:id="4344" w:author="YENDAPALLY, NISHITHA" w:date="2022-07-28T23:15:00Z"/>
        </w:rPr>
        <w:pPrChange w:id="4345" w:author="Avdesh Mishra" w:date="2022-07-31T23:31:00Z">
          <w:pPr>
            <w:shd w:val="clear" w:color="auto" w:fill="F7F7F7"/>
            <w:spacing w:line="291" w:lineRule="atLeast"/>
          </w:pPr>
        </w:pPrChange>
      </w:pPr>
      <w:ins w:id="4346" w:author="YENDAPALLY, NISHITHA" w:date="2022-07-28T23:15:00Z">
        <w:r>
          <w:t>#</w:t>
        </w:r>
        <w:proofErr w:type="gramStart"/>
        <w:r>
          <w:t>specificity</w:t>
        </w:r>
        <w:proofErr w:type="gramEnd"/>
      </w:ins>
    </w:p>
    <w:p w14:paraId="35EC4211" w14:textId="77777777" w:rsidR="00AC1E97" w:rsidRDefault="00AC1E97" w:rsidP="002B04EF">
      <w:pPr>
        <w:spacing w:line="360" w:lineRule="auto"/>
        <w:jc w:val="both"/>
        <w:rPr>
          <w:ins w:id="4347" w:author="YENDAPALLY, NISHITHA" w:date="2022-07-28T23:15:00Z"/>
        </w:rPr>
        <w:pPrChange w:id="4348" w:author="Avdesh Mishra" w:date="2022-07-31T23:31:00Z">
          <w:pPr>
            <w:shd w:val="clear" w:color="auto" w:fill="F7F7F7"/>
            <w:spacing w:line="291" w:lineRule="atLeast"/>
          </w:pPr>
        </w:pPrChange>
      </w:pPr>
      <w:proofErr w:type="spellStart"/>
      <w:ins w:id="4349" w:author="YENDAPALLY, NISHITHA" w:date="2022-07-28T23:15:00Z">
        <w:r>
          <w:t>SPEC_cla</w:t>
        </w:r>
        <w:proofErr w:type="spellEnd"/>
        <w:r>
          <w:t>= (TN1/</w:t>
        </w:r>
        <w:proofErr w:type="gramStart"/>
        <w:r>
          <w:t>float(</w:t>
        </w:r>
        <w:proofErr w:type="gramEnd"/>
        <w:r>
          <w:t>TN1+FP1))</w:t>
        </w:r>
      </w:ins>
    </w:p>
    <w:p w14:paraId="43AF60FD" w14:textId="77777777" w:rsidR="00AC1E97" w:rsidRDefault="00AC1E97" w:rsidP="002B04EF">
      <w:pPr>
        <w:spacing w:line="360" w:lineRule="auto"/>
        <w:jc w:val="both"/>
        <w:rPr>
          <w:ins w:id="4350" w:author="YENDAPALLY, NISHITHA" w:date="2022-07-28T23:15:00Z"/>
        </w:rPr>
        <w:pPrChange w:id="4351" w:author="Avdesh Mishra" w:date="2022-07-31T23:31:00Z">
          <w:pPr>
            <w:shd w:val="clear" w:color="auto" w:fill="F7F7F7"/>
            <w:spacing w:line="291" w:lineRule="atLeast"/>
          </w:pPr>
        </w:pPrChange>
      </w:pPr>
      <w:ins w:id="4352" w:author="YENDAPALLY, NISHITHA" w:date="2022-07-28T23:15:00Z">
        <w:r>
          <w:t>#Balanced accuracy</w:t>
        </w:r>
      </w:ins>
    </w:p>
    <w:p w14:paraId="3A28A972" w14:textId="77777777" w:rsidR="00AC1E97" w:rsidRDefault="00AC1E97" w:rsidP="002B04EF">
      <w:pPr>
        <w:spacing w:line="360" w:lineRule="auto"/>
        <w:jc w:val="both"/>
        <w:rPr>
          <w:ins w:id="4353" w:author="YENDAPALLY, NISHITHA" w:date="2022-07-28T23:15:00Z"/>
        </w:rPr>
        <w:pPrChange w:id="4354" w:author="Avdesh Mishra" w:date="2022-07-31T23:31:00Z">
          <w:pPr>
            <w:shd w:val="clear" w:color="auto" w:fill="F7F7F7"/>
            <w:spacing w:line="291" w:lineRule="atLeast"/>
          </w:pPr>
        </w:pPrChange>
      </w:pPr>
      <w:proofErr w:type="spellStart"/>
      <w:ins w:id="4355" w:author="YENDAPALLY, NISHITHA" w:date="2022-07-28T23:15:00Z">
        <w:r>
          <w:t>Acc_Balance</w:t>
        </w:r>
        <w:proofErr w:type="spellEnd"/>
        <w:r>
          <w:t>= 0.5*((TP1/</w:t>
        </w:r>
        <w:proofErr w:type="gramStart"/>
        <w:r>
          <w:t>float(</w:t>
        </w:r>
        <w:proofErr w:type="gramEnd"/>
        <w:r>
          <w:t>TP1+FN1))+(TN1/float(TN1+FP1)))</w:t>
        </w:r>
      </w:ins>
    </w:p>
    <w:p w14:paraId="44F94498" w14:textId="77777777" w:rsidR="00AC1E97" w:rsidRDefault="00AC1E97" w:rsidP="002B04EF">
      <w:pPr>
        <w:spacing w:line="360" w:lineRule="auto"/>
        <w:jc w:val="both"/>
        <w:rPr>
          <w:ins w:id="4356" w:author="YENDAPALLY, NISHITHA" w:date="2022-07-28T23:15:00Z"/>
        </w:rPr>
        <w:pPrChange w:id="4357" w:author="Avdesh Mishra" w:date="2022-07-31T23:31:00Z">
          <w:pPr>
            <w:shd w:val="clear" w:color="auto" w:fill="F7F7F7"/>
            <w:spacing w:line="291" w:lineRule="atLeast"/>
          </w:pPr>
        </w:pPrChange>
      </w:pPr>
      <w:ins w:id="4358" w:author="YENDAPALLY, NISHITHA" w:date="2022-07-28T23:15:00Z">
        <w:r>
          <w:t>#Compute MCC</w:t>
        </w:r>
      </w:ins>
    </w:p>
    <w:p w14:paraId="29C94E51" w14:textId="77777777" w:rsidR="00AC1E97" w:rsidRDefault="00AC1E97" w:rsidP="002B04EF">
      <w:pPr>
        <w:spacing w:line="360" w:lineRule="auto"/>
        <w:jc w:val="both"/>
        <w:rPr>
          <w:ins w:id="4359" w:author="YENDAPALLY, NISHITHA" w:date="2022-07-28T23:15:00Z"/>
        </w:rPr>
        <w:pPrChange w:id="4360" w:author="Avdesh Mishra" w:date="2022-07-31T23:31:00Z">
          <w:pPr>
            <w:shd w:val="clear" w:color="auto" w:fill="F7F7F7"/>
            <w:spacing w:line="291" w:lineRule="atLeast"/>
          </w:pPr>
        </w:pPrChange>
      </w:pPr>
      <w:proofErr w:type="spellStart"/>
      <w:ins w:id="4361" w:author="YENDAPALLY, NISHITHA" w:date="2022-07-28T23:15:00Z">
        <w:r>
          <w:t>MCC_cla</w:t>
        </w:r>
        <w:proofErr w:type="spellEnd"/>
        <w:r>
          <w:t xml:space="preserve">= </w:t>
        </w:r>
        <w:proofErr w:type="spellStart"/>
        <w:r>
          <w:t>matthews_</w:t>
        </w:r>
        <w:proofErr w:type="gramStart"/>
        <w:r>
          <w:t>corrcoef</w:t>
        </w:r>
        <w:proofErr w:type="spellEnd"/>
        <w:r>
          <w:t>(</w:t>
        </w:r>
        <w:proofErr w:type="spellStart"/>
        <w:proofErr w:type="gramEnd"/>
        <w:r>
          <w:t>y_test</w:t>
        </w:r>
        <w:proofErr w:type="spellEnd"/>
        <w:r>
          <w:t xml:space="preserve">, </w:t>
        </w:r>
        <w:proofErr w:type="spellStart"/>
        <w:r>
          <w:t>y_new</w:t>
        </w:r>
        <w:proofErr w:type="spellEnd"/>
        <w:r>
          <w:t>)</w:t>
        </w:r>
      </w:ins>
    </w:p>
    <w:p w14:paraId="2ACE3DC3" w14:textId="77777777" w:rsidR="00AC1E97" w:rsidRDefault="00AC1E97" w:rsidP="002B04EF">
      <w:pPr>
        <w:spacing w:line="360" w:lineRule="auto"/>
        <w:jc w:val="both"/>
        <w:rPr>
          <w:ins w:id="4362" w:author="YENDAPALLY, NISHITHA" w:date="2022-07-28T23:15:00Z"/>
        </w:rPr>
        <w:pPrChange w:id="4363" w:author="Avdesh Mishra" w:date="2022-07-31T23:31:00Z">
          <w:pPr>
            <w:shd w:val="clear" w:color="auto" w:fill="F7F7F7"/>
            <w:spacing w:line="291" w:lineRule="atLeast"/>
          </w:pPr>
        </w:pPrChange>
      </w:pPr>
      <w:ins w:id="4364" w:author="YENDAPALLY, NISHITHA" w:date="2022-07-28T23:15:00Z">
        <w:r>
          <w:t>F1_cla= f1_</w:t>
        </w:r>
        <w:proofErr w:type="gramStart"/>
        <w:r>
          <w:t>score(</w:t>
        </w:r>
        <w:proofErr w:type="spellStart"/>
        <w:proofErr w:type="gramEnd"/>
        <w:r>
          <w:t>y_test</w:t>
        </w:r>
        <w:proofErr w:type="spellEnd"/>
        <w:r>
          <w:t xml:space="preserve">, </w:t>
        </w:r>
        <w:proofErr w:type="spellStart"/>
        <w:r>
          <w:t>y_new</w:t>
        </w:r>
        <w:proofErr w:type="spellEnd"/>
        <w:r>
          <w:t>)</w:t>
        </w:r>
      </w:ins>
    </w:p>
    <w:p w14:paraId="45242E7E" w14:textId="77777777" w:rsidR="00AC1E97" w:rsidRDefault="00AC1E97" w:rsidP="002B04EF">
      <w:pPr>
        <w:spacing w:line="360" w:lineRule="auto"/>
        <w:jc w:val="both"/>
        <w:rPr>
          <w:ins w:id="4365" w:author="YENDAPALLY, NISHITHA" w:date="2022-07-28T23:15:00Z"/>
        </w:rPr>
        <w:pPrChange w:id="4366" w:author="Avdesh Mishra" w:date="2022-07-31T23:31:00Z">
          <w:pPr>
            <w:shd w:val="clear" w:color="auto" w:fill="F7F7F7"/>
            <w:spacing w:line="291" w:lineRule="atLeast"/>
          </w:pPr>
        </w:pPrChange>
      </w:pPr>
      <w:proofErr w:type="spellStart"/>
      <w:ins w:id="4367" w:author="YENDAPALLY, NISHITHA" w:date="2022-07-28T23:15:00Z">
        <w:r>
          <w:t>PREC_cla</w:t>
        </w:r>
        <w:proofErr w:type="spellEnd"/>
        <w:r>
          <w:t xml:space="preserve">= </w:t>
        </w:r>
        <w:proofErr w:type="spellStart"/>
        <w:r>
          <w:t>precision_</w:t>
        </w:r>
        <w:proofErr w:type="gramStart"/>
        <w:r>
          <w:t>score</w:t>
        </w:r>
        <w:proofErr w:type="spellEnd"/>
        <w:r>
          <w:t>(</w:t>
        </w:r>
        <w:proofErr w:type="spellStart"/>
        <w:proofErr w:type="gramEnd"/>
        <w:r>
          <w:t>y_test</w:t>
        </w:r>
        <w:proofErr w:type="spellEnd"/>
        <w:r>
          <w:t xml:space="preserve">, </w:t>
        </w:r>
        <w:proofErr w:type="spellStart"/>
        <w:r>
          <w:t>y_new</w:t>
        </w:r>
        <w:proofErr w:type="spellEnd"/>
        <w:r>
          <w:t>)</w:t>
        </w:r>
      </w:ins>
    </w:p>
    <w:p w14:paraId="18186AA6" w14:textId="77777777" w:rsidR="00AC1E97" w:rsidRDefault="00AC1E97" w:rsidP="002B04EF">
      <w:pPr>
        <w:spacing w:line="360" w:lineRule="auto"/>
        <w:jc w:val="both"/>
        <w:rPr>
          <w:ins w:id="4368" w:author="YENDAPALLY, NISHITHA" w:date="2022-07-28T23:15:00Z"/>
        </w:rPr>
        <w:pPrChange w:id="4369" w:author="Avdesh Mishra" w:date="2022-07-31T23:31:00Z">
          <w:pPr>
            <w:shd w:val="clear" w:color="auto" w:fill="F7F7F7"/>
            <w:spacing w:line="291" w:lineRule="atLeast"/>
          </w:pPr>
        </w:pPrChange>
      </w:pPr>
      <w:proofErr w:type="spellStart"/>
      <w:ins w:id="4370" w:author="YENDAPALLY, NISHITHA" w:date="2022-07-28T23:15:00Z">
        <w:r>
          <w:t>REC_cla</w:t>
        </w:r>
        <w:proofErr w:type="spellEnd"/>
        <w:r>
          <w:t xml:space="preserve">= </w:t>
        </w:r>
        <w:proofErr w:type="spellStart"/>
        <w:r>
          <w:t>recall_</w:t>
        </w:r>
        <w:proofErr w:type="gramStart"/>
        <w:r>
          <w:t>score</w:t>
        </w:r>
        <w:proofErr w:type="spellEnd"/>
        <w:r>
          <w:t>(</w:t>
        </w:r>
        <w:proofErr w:type="spellStart"/>
        <w:proofErr w:type="gramEnd"/>
        <w:r>
          <w:t>y_test</w:t>
        </w:r>
        <w:proofErr w:type="spellEnd"/>
        <w:r>
          <w:t xml:space="preserve">, </w:t>
        </w:r>
        <w:proofErr w:type="spellStart"/>
        <w:r>
          <w:t>y_new</w:t>
        </w:r>
        <w:proofErr w:type="spellEnd"/>
        <w:r>
          <w:t>)</w:t>
        </w:r>
      </w:ins>
    </w:p>
    <w:p w14:paraId="7BC011BB" w14:textId="77777777" w:rsidR="00AC1E97" w:rsidRDefault="00AC1E97" w:rsidP="002B04EF">
      <w:pPr>
        <w:spacing w:line="360" w:lineRule="auto"/>
        <w:jc w:val="both"/>
        <w:rPr>
          <w:ins w:id="4371" w:author="YENDAPALLY, NISHITHA" w:date="2022-07-28T23:15:00Z"/>
        </w:rPr>
        <w:pPrChange w:id="4372" w:author="Avdesh Mishra" w:date="2022-07-31T23:31:00Z">
          <w:pPr>
            <w:shd w:val="clear" w:color="auto" w:fill="F7F7F7"/>
            <w:spacing w:line="291" w:lineRule="atLeast"/>
          </w:pPr>
        </w:pPrChange>
      </w:pPr>
      <w:proofErr w:type="spellStart"/>
      <w:ins w:id="4373" w:author="YENDAPALLY, NISHITHA" w:date="2022-07-28T23:15:00Z">
        <w:r>
          <w:t>Accuracy_cla</w:t>
        </w:r>
        <w:proofErr w:type="spellEnd"/>
        <w:r>
          <w:t xml:space="preserve">=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y_new</w:t>
        </w:r>
        <w:proofErr w:type="spellEnd"/>
        <w:r>
          <w:t>)</w:t>
        </w:r>
      </w:ins>
    </w:p>
    <w:p w14:paraId="12753251" w14:textId="77777777" w:rsidR="00AC1E97" w:rsidRDefault="00AC1E97" w:rsidP="002B04EF">
      <w:pPr>
        <w:spacing w:line="360" w:lineRule="auto"/>
        <w:jc w:val="both"/>
        <w:rPr>
          <w:ins w:id="4374" w:author="YENDAPALLY, NISHITHA" w:date="2022-07-28T23:15:00Z"/>
        </w:rPr>
        <w:pPrChange w:id="4375" w:author="Avdesh Mishra" w:date="2022-07-31T23:31:00Z">
          <w:pPr>
            <w:shd w:val="clear" w:color="auto" w:fill="F7F7F7"/>
            <w:spacing w:line="291" w:lineRule="atLeast"/>
          </w:pPr>
        </w:pPrChange>
      </w:pPr>
      <w:ins w:id="4376" w:author="YENDAPALLY, NISHITHA" w:date="2022-07-28T23:15:00Z">
        <w:r>
          <w:t>Results= 'Independent test Results:\n'</w:t>
        </w:r>
      </w:ins>
    </w:p>
    <w:p w14:paraId="3517F8CF" w14:textId="77777777" w:rsidR="00AC1E97" w:rsidRDefault="00AC1E97" w:rsidP="002B04EF">
      <w:pPr>
        <w:spacing w:line="360" w:lineRule="auto"/>
        <w:jc w:val="both"/>
        <w:rPr>
          <w:ins w:id="4377" w:author="YENDAPALLY, NISHITHA" w:date="2022-07-28T23:15:00Z"/>
        </w:rPr>
        <w:pPrChange w:id="4378" w:author="Avdesh Mishra" w:date="2022-07-31T23:31:00Z">
          <w:pPr>
            <w:shd w:val="clear" w:color="auto" w:fill="F7F7F7"/>
            <w:spacing w:line="291" w:lineRule="atLeast"/>
          </w:pPr>
        </w:pPrChange>
      </w:pPr>
      <w:proofErr w:type="spellStart"/>
      <w:ins w:id="4379" w:author="YENDAPALLY, NISHITHA" w:date="2022-07-28T23:15:00Z">
        <w:r>
          <w:t>outputFile.write</w:t>
        </w:r>
        <w:proofErr w:type="spellEnd"/>
        <w:r>
          <w:t>(</w:t>
        </w:r>
        <w:proofErr w:type="gramStart"/>
        <w:r>
          <w:t>str(</w:t>
        </w:r>
        <w:proofErr w:type="gramEnd"/>
        <w:r>
          <w:t>Results)+'\n')</w:t>
        </w:r>
      </w:ins>
    </w:p>
    <w:p w14:paraId="73B0FD8E" w14:textId="77777777" w:rsidR="00AC1E97" w:rsidRDefault="00AC1E97" w:rsidP="002B04EF">
      <w:pPr>
        <w:spacing w:line="360" w:lineRule="auto"/>
        <w:jc w:val="both"/>
        <w:rPr>
          <w:ins w:id="4380" w:author="YENDAPALLY, NISHITHA" w:date="2022-07-28T23:15:00Z"/>
        </w:rPr>
        <w:pPrChange w:id="4381" w:author="Avdesh Mishra" w:date="2022-07-31T23:31:00Z">
          <w:pPr>
            <w:shd w:val="clear" w:color="auto" w:fill="F7F7F7"/>
            <w:spacing w:line="291" w:lineRule="atLeast"/>
          </w:pPr>
        </w:pPrChange>
      </w:pPr>
      <w:proofErr w:type="spellStart"/>
      <w:ins w:id="4382" w:author="YENDAPALLY, NISHITHA" w:date="2022-07-28T23:15:00Z">
        <w:r>
          <w:t>outputFile.write</w:t>
        </w:r>
        <w:proofErr w:type="spellEnd"/>
        <w:r>
          <w:t>('TP= %f\n'%TP1)</w:t>
        </w:r>
      </w:ins>
    </w:p>
    <w:p w14:paraId="67FC210D" w14:textId="77777777" w:rsidR="00AC1E97" w:rsidRDefault="00AC1E97" w:rsidP="002B04EF">
      <w:pPr>
        <w:spacing w:line="360" w:lineRule="auto"/>
        <w:jc w:val="both"/>
        <w:rPr>
          <w:ins w:id="4383" w:author="YENDAPALLY, NISHITHA" w:date="2022-07-28T23:15:00Z"/>
        </w:rPr>
        <w:pPrChange w:id="4384" w:author="Avdesh Mishra" w:date="2022-07-31T23:31:00Z">
          <w:pPr>
            <w:shd w:val="clear" w:color="auto" w:fill="F7F7F7"/>
            <w:spacing w:line="291" w:lineRule="atLeast"/>
          </w:pPr>
        </w:pPrChange>
      </w:pPr>
      <w:proofErr w:type="spellStart"/>
      <w:ins w:id="4385" w:author="YENDAPALLY, NISHITHA" w:date="2022-07-28T23:15:00Z">
        <w:r>
          <w:t>outputFile.write</w:t>
        </w:r>
        <w:proofErr w:type="spellEnd"/>
        <w:r>
          <w:t>('TN= %f\n'%TN1)</w:t>
        </w:r>
      </w:ins>
    </w:p>
    <w:p w14:paraId="4E8CE24A" w14:textId="77777777" w:rsidR="00AC1E97" w:rsidRDefault="00AC1E97" w:rsidP="002B04EF">
      <w:pPr>
        <w:spacing w:line="360" w:lineRule="auto"/>
        <w:jc w:val="both"/>
        <w:rPr>
          <w:ins w:id="4386" w:author="YENDAPALLY, NISHITHA" w:date="2022-07-28T23:15:00Z"/>
        </w:rPr>
        <w:pPrChange w:id="4387" w:author="Avdesh Mishra" w:date="2022-07-31T23:31:00Z">
          <w:pPr>
            <w:shd w:val="clear" w:color="auto" w:fill="F7F7F7"/>
            <w:spacing w:line="291" w:lineRule="atLeast"/>
          </w:pPr>
        </w:pPrChange>
      </w:pPr>
      <w:proofErr w:type="spellStart"/>
      <w:ins w:id="4388" w:author="YENDAPALLY, NISHITHA" w:date="2022-07-28T23:15:00Z">
        <w:r>
          <w:t>outputFile.write</w:t>
        </w:r>
        <w:proofErr w:type="spellEnd"/>
        <w:r>
          <w:t>('FP= %f\n'%FP1)</w:t>
        </w:r>
      </w:ins>
    </w:p>
    <w:p w14:paraId="0DD2004F" w14:textId="77777777" w:rsidR="00AC1E97" w:rsidRDefault="00AC1E97" w:rsidP="002B04EF">
      <w:pPr>
        <w:spacing w:line="360" w:lineRule="auto"/>
        <w:jc w:val="both"/>
        <w:rPr>
          <w:ins w:id="4389" w:author="YENDAPALLY, NISHITHA" w:date="2022-07-28T23:15:00Z"/>
        </w:rPr>
        <w:pPrChange w:id="4390" w:author="Avdesh Mishra" w:date="2022-07-31T23:31:00Z">
          <w:pPr>
            <w:shd w:val="clear" w:color="auto" w:fill="F7F7F7"/>
            <w:spacing w:line="291" w:lineRule="atLeast"/>
          </w:pPr>
        </w:pPrChange>
      </w:pPr>
      <w:proofErr w:type="spellStart"/>
      <w:ins w:id="4391" w:author="YENDAPALLY, NISHITHA" w:date="2022-07-28T23:15:00Z">
        <w:r>
          <w:t>outputFile.write</w:t>
        </w:r>
        <w:proofErr w:type="spellEnd"/>
        <w:r>
          <w:t>('FN= %f\n'%FN1)</w:t>
        </w:r>
      </w:ins>
    </w:p>
    <w:p w14:paraId="4C629EDB" w14:textId="77777777" w:rsidR="00AC1E97" w:rsidRDefault="00AC1E97" w:rsidP="002B04EF">
      <w:pPr>
        <w:spacing w:line="360" w:lineRule="auto"/>
        <w:jc w:val="both"/>
        <w:rPr>
          <w:ins w:id="4392" w:author="YENDAPALLY, NISHITHA" w:date="2022-07-28T23:15:00Z"/>
        </w:rPr>
        <w:pPrChange w:id="4393" w:author="Avdesh Mishra" w:date="2022-07-31T23:31:00Z">
          <w:pPr>
            <w:shd w:val="clear" w:color="auto" w:fill="F7F7F7"/>
            <w:spacing w:line="291" w:lineRule="atLeast"/>
          </w:pPr>
        </w:pPrChange>
      </w:pPr>
      <w:proofErr w:type="spellStart"/>
      <w:ins w:id="4394" w:author="YENDAPALLY, NISHITHA" w:date="2022-07-28T23:15:00Z">
        <w:r>
          <w:t>outputFile.write</w:t>
        </w:r>
        <w:proofErr w:type="spellEnd"/>
        <w:r>
          <w:t>('Recall/</w:t>
        </w:r>
        <w:proofErr w:type="spellStart"/>
        <w:r>
          <w:t>sensivity</w:t>
        </w:r>
        <w:proofErr w:type="spellEnd"/>
        <w:r>
          <w:t>= %.5f\n '%</w:t>
        </w:r>
        <w:proofErr w:type="spellStart"/>
        <w:r>
          <w:t>REC_cla</w:t>
        </w:r>
        <w:proofErr w:type="spellEnd"/>
        <w:r>
          <w:t>)</w:t>
        </w:r>
      </w:ins>
    </w:p>
    <w:p w14:paraId="7E750E52" w14:textId="77777777" w:rsidR="00AC1E97" w:rsidRDefault="00AC1E97" w:rsidP="002B04EF">
      <w:pPr>
        <w:spacing w:line="360" w:lineRule="auto"/>
        <w:jc w:val="both"/>
        <w:rPr>
          <w:ins w:id="4395" w:author="YENDAPALLY, NISHITHA" w:date="2022-07-28T23:15:00Z"/>
        </w:rPr>
        <w:pPrChange w:id="4396" w:author="Avdesh Mishra" w:date="2022-07-31T23:31:00Z">
          <w:pPr>
            <w:shd w:val="clear" w:color="auto" w:fill="F7F7F7"/>
            <w:spacing w:line="291" w:lineRule="atLeast"/>
          </w:pPr>
        </w:pPrChange>
      </w:pPr>
      <w:proofErr w:type="spellStart"/>
      <w:ins w:id="4397" w:author="YENDAPALLY, NISHITHA" w:date="2022-07-28T23:15:00Z">
        <w:r>
          <w:t>outputFile.write</w:t>
        </w:r>
        <w:proofErr w:type="spellEnd"/>
        <w:r>
          <w:t>('specificity=%.5f\n'%</w:t>
        </w:r>
        <w:proofErr w:type="spellStart"/>
        <w:r>
          <w:t>SPEC_cla</w:t>
        </w:r>
        <w:proofErr w:type="spellEnd"/>
        <w:r>
          <w:t>)</w:t>
        </w:r>
      </w:ins>
    </w:p>
    <w:p w14:paraId="6BB36D07" w14:textId="77777777" w:rsidR="00AC1E97" w:rsidRDefault="00AC1E97" w:rsidP="002B04EF">
      <w:pPr>
        <w:spacing w:line="360" w:lineRule="auto"/>
        <w:jc w:val="both"/>
        <w:rPr>
          <w:ins w:id="4398" w:author="YENDAPALLY, NISHITHA" w:date="2022-07-28T23:15:00Z"/>
        </w:rPr>
        <w:pPrChange w:id="4399" w:author="Avdesh Mishra" w:date="2022-07-31T23:31:00Z">
          <w:pPr>
            <w:shd w:val="clear" w:color="auto" w:fill="F7F7F7"/>
            <w:spacing w:line="291" w:lineRule="atLeast"/>
          </w:pPr>
        </w:pPrChange>
      </w:pPr>
      <w:proofErr w:type="spellStart"/>
      <w:ins w:id="4400" w:author="YENDAPALLY, NISHITHA" w:date="2022-07-28T23:15:00Z">
        <w:r>
          <w:t>outputFile.write</w:t>
        </w:r>
        <w:proofErr w:type="spellEnd"/>
        <w:r>
          <w:t>('</w:t>
        </w:r>
        <w:proofErr w:type="spellStart"/>
        <w:r>
          <w:t>accuracy_balanced</w:t>
        </w:r>
        <w:proofErr w:type="spellEnd"/>
        <w:r>
          <w:t>= %.5f\n'%</w:t>
        </w:r>
        <w:proofErr w:type="spellStart"/>
        <w:r>
          <w:t>Acc_Balance</w:t>
        </w:r>
        <w:proofErr w:type="spellEnd"/>
        <w:r>
          <w:t>)</w:t>
        </w:r>
      </w:ins>
    </w:p>
    <w:p w14:paraId="5D6A8E84" w14:textId="77777777" w:rsidR="00AC1E97" w:rsidRDefault="00AC1E97" w:rsidP="002B04EF">
      <w:pPr>
        <w:spacing w:line="360" w:lineRule="auto"/>
        <w:jc w:val="both"/>
        <w:rPr>
          <w:ins w:id="4401" w:author="YENDAPALLY, NISHITHA" w:date="2022-07-28T23:15:00Z"/>
        </w:rPr>
        <w:pPrChange w:id="4402" w:author="Avdesh Mishra" w:date="2022-07-31T23:31:00Z">
          <w:pPr>
            <w:shd w:val="clear" w:color="auto" w:fill="F7F7F7"/>
            <w:spacing w:line="291" w:lineRule="atLeast"/>
          </w:pPr>
        </w:pPrChange>
      </w:pPr>
      <w:proofErr w:type="spellStart"/>
      <w:ins w:id="4403" w:author="YENDAPALLY, NISHITHA" w:date="2022-07-28T23:15:00Z">
        <w:r>
          <w:t>outputFile.write</w:t>
        </w:r>
        <w:proofErr w:type="spellEnd"/>
        <w:r>
          <w:t>('</w:t>
        </w:r>
        <w:proofErr w:type="spellStart"/>
        <w:r>
          <w:t>overall_accuracy</w:t>
        </w:r>
        <w:proofErr w:type="spellEnd"/>
        <w:r>
          <w:t xml:space="preserve">= %.5f\n'% </w:t>
        </w:r>
        <w:proofErr w:type="spellStart"/>
        <w:r>
          <w:t>Accuracy_cla</w:t>
        </w:r>
        <w:proofErr w:type="spellEnd"/>
        <w:r>
          <w:t>)</w:t>
        </w:r>
      </w:ins>
    </w:p>
    <w:p w14:paraId="5BEA4A39" w14:textId="77777777" w:rsidR="00AC1E97" w:rsidRDefault="00AC1E97" w:rsidP="002B04EF">
      <w:pPr>
        <w:spacing w:line="360" w:lineRule="auto"/>
        <w:jc w:val="both"/>
        <w:rPr>
          <w:ins w:id="4404" w:author="YENDAPALLY, NISHITHA" w:date="2022-07-28T23:15:00Z"/>
        </w:rPr>
        <w:pPrChange w:id="4405" w:author="Avdesh Mishra" w:date="2022-07-31T23:31:00Z">
          <w:pPr>
            <w:shd w:val="clear" w:color="auto" w:fill="F7F7F7"/>
            <w:spacing w:line="291" w:lineRule="atLeast"/>
          </w:pPr>
        </w:pPrChange>
      </w:pPr>
      <w:proofErr w:type="spellStart"/>
      <w:ins w:id="4406" w:author="YENDAPALLY, NISHITHA" w:date="2022-07-28T23:15:00Z">
        <w:r>
          <w:t>outputFile.write</w:t>
        </w:r>
        <w:proofErr w:type="spellEnd"/>
        <w:r>
          <w:t>('precision= %.5f\n'%</w:t>
        </w:r>
        <w:proofErr w:type="spellStart"/>
        <w:r>
          <w:t>PREC_cla</w:t>
        </w:r>
        <w:proofErr w:type="spellEnd"/>
        <w:r>
          <w:t>)</w:t>
        </w:r>
      </w:ins>
    </w:p>
    <w:p w14:paraId="462E589B" w14:textId="77777777" w:rsidR="00AC1E97" w:rsidRDefault="00AC1E97" w:rsidP="002B04EF">
      <w:pPr>
        <w:spacing w:line="360" w:lineRule="auto"/>
        <w:jc w:val="both"/>
        <w:rPr>
          <w:ins w:id="4407" w:author="YENDAPALLY, NISHITHA" w:date="2022-07-28T23:15:00Z"/>
        </w:rPr>
        <w:pPrChange w:id="4408" w:author="Avdesh Mishra" w:date="2022-07-31T23:31:00Z">
          <w:pPr>
            <w:shd w:val="clear" w:color="auto" w:fill="F7F7F7"/>
            <w:spacing w:line="291" w:lineRule="atLeast"/>
          </w:pPr>
        </w:pPrChange>
      </w:pPr>
      <w:proofErr w:type="spellStart"/>
      <w:ins w:id="4409" w:author="YENDAPALLY, NISHITHA" w:date="2022-07-28T23:15:00Z">
        <w:r>
          <w:t>outputFile.write</w:t>
        </w:r>
        <w:proofErr w:type="spellEnd"/>
        <w:r>
          <w:t>('F1=%.5f\n' %F1_cla)</w:t>
        </w:r>
      </w:ins>
    </w:p>
    <w:p w14:paraId="7B09FB5C" w14:textId="77777777" w:rsidR="00AC1E97" w:rsidRDefault="00AC1E97" w:rsidP="002B04EF">
      <w:pPr>
        <w:spacing w:line="360" w:lineRule="auto"/>
        <w:jc w:val="both"/>
        <w:rPr>
          <w:ins w:id="4410" w:author="YENDAPALLY, NISHITHA" w:date="2022-07-28T23:15:00Z"/>
        </w:rPr>
        <w:pPrChange w:id="4411" w:author="Avdesh Mishra" w:date="2022-07-31T23:31:00Z">
          <w:pPr>
            <w:shd w:val="clear" w:color="auto" w:fill="F7F7F7"/>
            <w:spacing w:line="291" w:lineRule="atLeast"/>
          </w:pPr>
        </w:pPrChange>
      </w:pPr>
      <w:proofErr w:type="spellStart"/>
      <w:ins w:id="4412" w:author="YENDAPALLY, NISHITHA" w:date="2022-07-28T23:15:00Z">
        <w:r>
          <w:t>outputFile.write</w:t>
        </w:r>
        <w:proofErr w:type="spellEnd"/>
        <w:r>
          <w:t>('MCC= %.5f\n'%</w:t>
        </w:r>
        <w:proofErr w:type="spellStart"/>
        <w:r>
          <w:t>MCC_cla</w:t>
        </w:r>
        <w:proofErr w:type="spellEnd"/>
        <w:r>
          <w:t>)</w:t>
        </w:r>
      </w:ins>
    </w:p>
    <w:p w14:paraId="48FCFC72" w14:textId="77777777" w:rsidR="00AC1E97" w:rsidRDefault="00AC1E97" w:rsidP="002B04EF">
      <w:pPr>
        <w:spacing w:line="360" w:lineRule="auto"/>
        <w:jc w:val="both"/>
        <w:rPr>
          <w:ins w:id="4413" w:author="YENDAPALLY, NISHITHA" w:date="2022-07-28T23:15:00Z"/>
        </w:rPr>
        <w:pPrChange w:id="4414" w:author="Avdesh Mishra" w:date="2022-07-31T23:31:00Z">
          <w:pPr>
            <w:shd w:val="clear" w:color="auto" w:fill="F7F7F7"/>
            <w:spacing w:line="291" w:lineRule="atLeast"/>
          </w:pPr>
        </w:pPrChange>
      </w:pPr>
      <w:proofErr w:type="spellStart"/>
      <w:ins w:id="4415" w:author="YENDAPALLY, NISHITHA" w:date="2022-07-28T23:15:00Z">
        <w:r>
          <w:t>outputFile.close</w:t>
        </w:r>
        <w:proofErr w:type="spellEnd"/>
        <w:r>
          <w:t>()</w:t>
        </w:r>
      </w:ins>
    </w:p>
    <w:p w14:paraId="2C6D7D5A" w14:textId="77777777" w:rsidR="00AC1E97" w:rsidRPr="005101EE" w:rsidRDefault="00AC1E97" w:rsidP="002B04EF">
      <w:pPr>
        <w:spacing w:line="360" w:lineRule="auto"/>
        <w:jc w:val="both"/>
        <w:rPr>
          <w:ins w:id="4416" w:author="YENDAPALLY, NISHITHA" w:date="2022-07-28T23:15:00Z"/>
        </w:rPr>
        <w:pPrChange w:id="4417" w:author="Avdesh Mishra" w:date="2022-07-31T23:31:00Z">
          <w:pPr>
            <w:shd w:val="clear" w:color="auto" w:fill="F7F7F7"/>
            <w:spacing w:line="291" w:lineRule="atLeast"/>
          </w:pPr>
        </w:pPrChange>
      </w:pPr>
      <w:ins w:id="4418" w:author="YENDAPALLY, NISHITHA" w:date="2022-07-28T23:15:00Z">
        <w:r>
          <w:t xml:space="preserve">    </w:t>
        </w:r>
      </w:ins>
    </w:p>
    <w:p w14:paraId="7F6EBAA9" w14:textId="77777777" w:rsidR="00AC1E97" w:rsidRDefault="00AC1E97" w:rsidP="002B04EF">
      <w:pPr>
        <w:spacing w:after="160" w:line="360" w:lineRule="auto"/>
        <w:contextualSpacing/>
        <w:jc w:val="both"/>
        <w:rPr>
          <w:ins w:id="4419" w:author="YENDAPALLY, NISHITHA" w:date="2022-07-28T23:15:00Z"/>
          <w:b/>
          <w:bCs/>
        </w:rPr>
        <w:pPrChange w:id="4420" w:author="Avdesh Mishra" w:date="2022-07-31T23:31:00Z">
          <w:pPr>
            <w:spacing w:after="160" w:line="259" w:lineRule="auto"/>
            <w:contextualSpacing/>
          </w:pPr>
        </w:pPrChange>
      </w:pPr>
      <w:ins w:id="4421" w:author="YENDAPALLY, NISHITHA" w:date="2022-07-28T23:15:00Z">
        <w:r w:rsidRPr="005101EE">
          <w:rPr>
            <w:b/>
            <w:bCs/>
          </w:rPr>
          <w:t>##8. ADA-Boosting</w:t>
        </w:r>
      </w:ins>
    </w:p>
    <w:p w14:paraId="55FBE4D9" w14:textId="77777777" w:rsidR="00AC1E97" w:rsidRPr="005101EE" w:rsidRDefault="00AC1E97" w:rsidP="002B04EF">
      <w:pPr>
        <w:spacing w:after="160" w:line="360" w:lineRule="auto"/>
        <w:contextualSpacing/>
        <w:jc w:val="both"/>
        <w:rPr>
          <w:ins w:id="4422" w:author="YENDAPALLY, NISHITHA" w:date="2022-07-28T23:15:00Z"/>
        </w:rPr>
        <w:pPrChange w:id="4423" w:author="Avdesh Mishra" w:date="2022-07-31T23:31:00Z">
          <w:pPr>
            <w:spacing w:after="160" w:line="259" w:lineRule="auto"/>
            <w:contextualSpacing/>
          </w:pPr>
        </w:pPrChange>
      </w:pPr>
      <w:ins w:id="4424" w:author="YENDAPALLY, NISHITHA" w:date="2022-07-28T23:15:00Z">
        <w:r w:rsidRPr="005101EE">
          <w:t xml:space="preserve">from </w:t>
        </w:r>
        <w:proofErr w:type="spellStart"/>
        <w:proofErr w:type="gramStart"/>
        <w:r w:rsidRPr="005101EE">
          <w:t>sklearn.model</w:t>
        </w:r>
        <w:proofErr w:type="gramEnd"/>
        <w:r w:rsidRPr="005101EE">
          <w:t>_selection</w:t>
        </w:r>
        <w:proofErr w:type="spellEnd"/>
        <w:r w:rsidRPr="005101EE">
          <w:t xml:space="preserve"> import </w:t>
        </w:r>
        <w:proofErr w:type="spellStart"/>
        <w:r w:rsidRPr="005101EE">
          <w:t>cross_val_score</w:t>
        </w:r>
        <w:proofErr w:type="spellEnd"/>
      </w:ins>
    </w:p>
    <w:p w14:paraId="3B87319F" w14:textId="77777777" w:rsidR="00AC1E97" w:rsidRPr="005101EE" w:rsidRDefault="00AC1E97" w:rsidP="002B04EF">
      <w:pPr>
        <w:spacing w:after="160" w:line="360" w:lineRule="auto"/>
        <w:contextualSpacing/>
        <w:jc w:val="both"/>
        <w:rPr>
          <w:ins w:id="4425" w:author="YENDAPALLY, NISHITHA" w:date="2022-07-28T23:15:00Z"/>
        </w:rPr>
        <w:pPrChange w:id="4426" w:author="Avdesh Mishra" w:date="2022-07-31T23:31:00Z">
          <w:pPr>
            <w:spacing w:after="160" w:line="259" w:lineRule="auto"/>
            <w:contextualSpacing/>
          </w:pPr>
        </w:pPrChange>
      </w:pPr>
      <w:ins w:id="4427" w:author="YENDAPALLY, NISHITHA" w:date="2022-07-28T23:15:00Z">
        <w:r w:rsidRPr="005101EE">
          <w:t xml:space="preserve">from </w:t>
        </w:r>
        <w:proofErr w:type="spellStart"/>
        <w:proofErr w:type="gramStart"/>
        <w:r w:rsidRPr="005101EE">
          <w:t>sklearn.model</w:t>
        </w:r>
        <w:proofErr w:type="gramEnd"/>
        <w:r w:rsidRPr="005101EE">
          <w:t>_selection</w:t>
        </w:r>
        <w:proofErr w:type="spellEnd"/>
        <w:r w:rsidRPr="005101EE">
          <w:t xml:space="preserve"> import </w:t>
        </w:r>
        <w:proofErr w:type="spellStart"/>
        <w:r w:rsidRPr="005101EE">
          <w:t>cross_val_predict</w:t>
        </w:r>
        <w:proofErr w:type="spellEnd"/>
      </w:ins>
    </w:p>
    <w:p w14:paraId="4C8783F7" w14:textId="77777777" w:rsidR="00AC1E97" w:rsidRPr="005101EE" w:rsidRDefault="00AC1E97" w:rsidP="002B04EF">
      <w:pPr>
        <w:spacing w:after="160" w:line="360" w:lineRule="auto"/>
        <w:contextualSpacing/>
        <w:jc w:val="both"/>
        <w:rPr>
          <w:ins w:id="4428" w:author="YENDAPALLY, NISHITHA" w:date="2022-07-28T23:15:00Z"/>
        </w:rPr>
        <w:pPrChange w:id="4429" w:author="Avdesh Mishra" w:date="2022-07-31T23:31:00Z">
          <w:pPr>
            <w:spacing w:after="160" w:line="259" w:lineRule="auto"/>
            <w:contextualSpacing/>
          </w:pPr>
        </w:pPrChange>
      </w:pPr>
      <w:ins w:id="4430" w:author="YENDAPALLY, NISHITHA" w:date="2022-07-28T23:15:00Z">
        <w:r w:rsidRPr="005101EE">
          <w:t xml:space="preserve">from </w:t>
        </w:r>
        <w:proofErr w:type="spellStart"/>
        <w:proofErr w:type="gramStart"/>
        <w:r w:rsidRPr="005101EE">
          <w:t>sklearn.ensemble</w:t>
        </w:r>
        <w:proofErr w:type="spellEnd"/>
        <w:proofErr w:type="gramEnd"/>
        <w:r w:rsidRPr="005101EE">
          <w:t xml:space="preserve"> import </w:t>
        </w:r>
        <w:proofErr w:type="spellStart"/>
        <w:r w:rsidRPr="005101EE">
          <w:t>AdaBoostClassifier</w:t>
        </w:r>
        <w:proofErr w:type="spellEnd"/>
      </w:ins>
    </w:p>
    <w:p w14:paraId="05DE8775" w14:textId="77777777" w:rsidR="00AC1E97" w:rsidRPr="005101EE" w:rsidRDefault="00AC1E97" w:rsidP="002B04EF">
      <w:pPr>
        <w:spacing w:after="160" w:line="360" w:lineRule="auto"/>
        <w:contextualSpacing/>
        <w:jc w:val="both"/>
        <w:rPr>
          <w:ins w:id="4431" w:author="YENDAPALLY, NISHITHA" w:date="2022-07-28T23:15:00Z"/>
        </w:rPr>
        <w:pPrChange w:id="4432" w:author="Avdesh Mishra" w:date="2022-07-31T23:31:00Z">
          <w:pPr>
            <w:spacing w:after="160" w:line="259" w:lineRule="auto"/>
            <w:contextualSpacing/>
          </w:pPr>
        </w:pPrChange>
      </w:pPr>
      <w:ins w:id="4433" w:author="YENDAPALLY, NISHITHA" w:date="2022-07-28T23:15:00Z">
        <w:r w:rsidRPr="005101EE">
          <w:lastRenderedPageBreak/>
          <w:t xml:space="preserve">from </w:t>
        </w:r>
        <w:proofErr w:type="spellStart"/>
        <w:proofErr w:type="gramStart"/>
        <w:r w:rsidRPr="005101EE">
          <w:t>sklearn.metrics</w:t>
        </w:r>
        <w:proofErr w:type="spellEnd"/>
        <w:proofErr w:type="gramEnd"/>
        <w:r w:rsidRPr="005101EE">
          <w:t xml:space="preserve"> import </w:t>
        </w:r>
        <w:proofErr w:type="spellStart"/>
        <w:r w:rsidRPr="005101EE">
          <w:t>accuracy_score</w:t>
        </w:r>
        <w:proofErr w:type="spellEnd"/>
        <w:r w:rsidRPr="005101EE">
          <w:t xml:space="preserve">, </w:t>
        </w:r>
        <w:proofErr w:type="spellStart"/>
        <w:r w:rsidRPr="005101EE">
          <w:t>precision_score</w:t>
        </w:r>
        <w:proofErr w:type="spellEnd"/>
        <w:r w:rsidRPr="005101EE">
          <w:t xml:space="preserve">, </w:t>
        </w:r>
        <w:proofErr w:type="spellStart"/>
        <w:r w:rsidRPr="005101EE">
          <w:t>confusion_matrix</w:t>
        </w:r>
        <w:proofErr w:type="spellEnd"/>
        <w:r w:rsidRPr="005101EE">
          <w:t xml:space="preserve">, </w:t>
        </w:r>
        <w:proofErr w:type="spellStart"/>
        <w:r w:rsidRPr="005101EE">
          <w:t>recall_score</w:t>
        </w:r>
        <w:proofErr w:type="spellEnd"/>
        <w:r w:rsidRPr="005101EE">
          <w:t xml:space="preserve">, f1_score, </w:t>
        </w:r>
        <w:proofErr w:type="spellStart"/>
        <w:r w:rsidRPr="005101EE">
          <w:t>auc</w:t>
        </w:r>
        <w:proofErr w:type="spellEnd"/>
        <w:r w:rsidRPr="005101EE">
          <w:t xml:space="preserve">, </w:t>
        </w:r>
        <w:proofErr w:type="spellStart"/>
        <w:r w:rsidRPr="005101EE">
          <w:t>matthews_corrcoef</w:t>
        </w:r>
        <w:proofErr w:type="spellEnd"/>
      </w:ins>
    </w:p>
    <w:p w14:paraId="44FF361F" w14:textId="77777777" w:rsidR="00AC1E97" w:rsidRPr="005101EE" w:rsidRDefault="00AC1E97" w:rsidP="002B04EF">
      <w:pPr>
        <w:spacing w:after="160" w:line="360" w:lineRule="auto"/>
        <w:contextualSpacing/>
        <w:jc w:val="both"/>
        <w:rPr>
          <w:ins w:id="4434" w:author="YENDAPALLY, NISHITHA" w:date="2022-07-28T23:15:00Z"/>
        </w:rPr>
        <w:pPrChange w:id="4435" w:author="Avdesh Mishra" w:date="2022-07-31T23:31:00Z">
          <w:pPr>
            <w:spacing w:after="160" w:line="259" w:lineRule="auto"/>
            <w:contextualSpacing/>
          </w:pPr>
        </w:pPrChange>
      </w:pPr>
      <w:ins w:id="4436" w:author="YENDAPALLY, NISHITHA" w:date="2022-07-28T23:15:00Z">
        <w:r w:rsidRPr="005101EE">
          <w:t xml:space="preserve">from </w:t>
        </w:r>
        <w:proofErr w:type="spellStart"/>
        <w:r w:rsidRPr="005101EE">
          <w:t>sklearn.svm</w:t>
        </w:r>
        <w:proofErr w:type="spellEnd"/>
        <w:r w:rsidRPr="005101EE">
          <w:t xml:space="preserve"> import SVC</w:t>
        </w:r>
      </w:ins>
    </w:p>
    <w:p w14:paraId="0DCC19F5" w14:textId="77777777" w:rsidR="00AC1E97" w:rsidRPr="005101EE" w:rsidRDefault="00AC1E97" w:rsidP="002B04EF">
      <w:pPr>
        <w:spacing w:after="160" w:line="360" w:lineRule="auto"/>
        <w:contextualSpacing/>
        <w:jc w:val="both"/>
        <w:rPr>
          <w:ins w:id="4437" w:author="YENDAPALLY, NISHITHA" w:date="2022-07-28T23:15:00Z"/>
        </w:rPr>
        <w:pPrChange w:id="4438" w:author="Avdesh Mishra" w:date="2022-07-31T23:31:00Z">
          <w:pPr>
            <w:spacing w:after="160" w:line="259" w:lineRule="auto"/>
            <w:contextualSpacing/>
          </w:pPr>
        </w:pPrChange>
      </w:pPr>
      <w:ins w:id="4439" w:author="YENDAPALLY, NISHITHA" w:date="2022-07-28T23:15:00Z">
        <w:r w:rsidRPr="005101EE">
          <w:t xml:space="preserve">from </w:t>
        </w:r>
        <w:proofErr w:type="spellStart"/>
        <w:proofErr w:type="gramStart"/>
        <w:r w:rsidRPr="005101EE">
          <w:t>sklearn.cluster</w:t>
        </w:r>
        <w:proofErr w:type="spellEnd"/>
        <w:proofErr w:type="gramEnd"/>
        <w:r w:rsidRPr="005101EE">
          <w:t xml:space="preserve"> import </w:t>
        </w:r>
        <w:proofErr w:type="spellStart"/>
        <w:r w:rsidRPr="005101EE">
          <w:t>KMeans</w:t>
        </w:r>
        <w:proofErr w:type="spellEnd"/>
      </w:ins>
    </w:p>
    <w:p w14:paraId="6A0C858C" w14:textId="77777777" w:rsidR="00AC1E97" w:rsidRPr="005101EE" w:rsidRDefault="00AC1E97" w:rsidP="002B04EF">
      <w:pPr>
        <w:spacing w:after="160" w:line="360" w:lineRule="auto"/>
        <w:contextualSpacing/>
        <w:jc w:val="both"/>
        <w:rPr>
          <w:ins w:id="4440" w:author="YENDAPALLY, NISHITHA" w:date="2022-07-28T23:15:00Z"/>
        </w:rPr>
        <w:pPrChange w:id="4441" w:author="Avdesh Mishra" w:date="2022-07-31T23:31:00Z">
          <w:pPr>
            <w:spacing w:after="160" w:line="259" w:lineRule="auto"/>
            <w:contextualSpacing/>
          </w:pPr>
        </w:pPrChange>
      </w:pPr>
      <w:ins w:id="4442" w:author="YENDAPALLY, NISHITHA" w:date="2022-07-28T23:15:00Z">
        <w:r w:rsidRPr="005101EE">
          <w:t xml:space="preserve">model = </w:t>
        </w:r>
        <w:proofErr w:type="spellStart"/>
        <w:proofErr w:type="gramStart"/>
        <w:r w:rsidRPr="005101EE">
          <w:t>AdaBoostClassifier</w:t>
        </w:r>
        <w:proofErr w:type="spellEnd"/>
        <w:r w:rsidRPr="005101EE">
          <w:t>(</w:t>
        </w:r>
        <w:proofErr w:type="spellStart"/>
        <w:proofErr w:type="gramEnd"/>
        <w:r w:rsidRPr="005101EE">
          <w:t>n_estimators</w:t>
        </w:r>
        <w:proofErr w:type="spellEnd"/>
        <w:r w:rsidRPr="005101EE">
          <w:t xml:space="preserve">=100, </w:t>
        </w:r>
        <w:proofErr w:type="spellStart"/>
        <w:r w:rsidRPr="005101EE">
          <w:t>random_state</w:t>
        </w:r>
        <w:proofErr w:type="spellEnd"/>
        <w:r w:rsidRPr="005101EE">
          <w:t>=0)</w:t>
        </w:r>
      </w:ins>
    </w:p>
    <w:p w14:paraId="7D6C38E0" w14:textId="77777777" w:rsidR="00AC1E97" w:rsidRPr="005101EE" w:rsidRDefault="00AC1E97" w:rsidP="002B04EF">
      <w:pPr>
        <w:spacing w:after="160" w:line="360" w:lineRule="auto"/>
        <w:contextualSpacing/>
        <w:jc w:val="both"/>
        <w:rPr>
          <w:ins w:id="4443" w:author="YENDAPALLY, NISHITHA" w:date="2022-07-28T23:15:00Z"/>
        </w:rPr>
        <w:pPrChange w:id="4444" w:author="Avdesh Mishra" w:date="2022-07-31T23:31:00Z">
          <w:pPr>
            <w:spacing w:after="160" w:line="259" w:lineRule="auto"/>
            <w:contextualSpacing/>
          </w:pPr>
        </w:pPrChange>
      </w:pPr>
      <w:proofErr w:type="spellStart"/>
      <w:ins w:id="4445" w:author="YENDAPALLY, NISHITHA" w:date="2022-07-28T23:15:00Z">
        <w:r w:rsidRPr="005101EE">
          <w:t>y_pred</w:t>
        </w:r>
        <w:proofErr w:type="spellEnd"/>
        <w:r w:rsidRPr="005101EE">
          <w:t xml:space="preserve">= </w:t>
        </w:r>
        <w:proofErr w:type="spellStart"/>
        <w:r w:rsidRPr="005101EE">
          <w:t>cross_val_predict</w:t>
        </w:r>
        <w:proofErr w:type="spellEnd"/>
        <w:r w:rsidRPr="005101EE">
          <w:t>(</w:t>
        </w:r>
        <w:proofErr w:type="spellStart"/>
        <w:proofErr w:type="gramStart"/>
        <w:r w:rsidRPr="005101EE">
          <w:t>model,X</w:t>
        </w:r>
        <w:proofErr w:type="gramEnd"/>
        <w:r w:rsidRPr="005101EE">
          <w:t>,y_train,cv</w:t>
        </w:r>
        <w:proofErr w:type="spellEnd"/>
        <w:r w:rsidRPr="005101EE">
          <w:t>=10,n_jobs=-1)</w:t>
        </w:r>
      </w:ins>
    </w:p>
    <w:p w14:paraId="3BCEF498" w14:textId="77777777" w:rsidR="00AC1E97" w:rsidRPr="005101EE" w:rsidRDefault="00AC1E97" w:rsidP="002B04EF">
      <w:pPr>
        <w:spacing w:after="160" w:line="360" w:lineRule="auto"/>
        <w:contextualSpacing/>
        <w:jc w:val="both"/>
        <w:rPr>
          <w:ins w:id="4446" w:author="YENDAPALLY, NISHITHA" w:date="2022-07-28T23:15:00Z"/>
        </w:rPr>
        <w:pPrChange w:id="4447" w:author="Avdesh Mishra" w:date="2022-07-31T23:31:00Z">
          <w:pPr>
            <w:spacing w:after="160" w:line="259" w:lineRule="auto"/>
            <w:contextualSpacing/>
          </w:pPr>
        </w:pPrChange>
      </w:pPr>
      <w:proofErr w:type="spellStart"/>
      <w:ins w:id="4448" w:author="YENDAPALLY, NISHITHA" w:date="2022-07-28T23:15:00Z">
        <w:r w:rsidRPr="005101EE">
          <w:t>outputFile</w:t>
        </w:r>
        <w:proofErr w:type="spellEnd"/>
        <w:r w:rsidRPr="005101EE">
          <w:t>=</w:t>
        </w:r>
        <w:proofErr w:type="gramStart"/>
        <w:r w:rsidRPr="005101EE">
          <w:t>open(</w:t>
        </w:r>
        <w:proofErr w:type="gramEnd"/>
        <w:r w:rsidRPr="005101EE">
          <w:t>'</w:t>
        </w:r>
        <w:proofErr w:type="spellStart"/>
        <w:r w:rsidRPr="005101EE">
          <w:t>AdaBoostClassifier_Final_Test_Results_cross</w:t>
        </w:r>
        <w:proofErr w:type="spellEnd"/>
        <w:r w:rsidRPr="005101EE">
          <w:t xml:space="preserve"> </w:t>
        </w:r>
        <w:proofErr w:type="spellStart"/>
        <w:r w:rsidRPr="005101EE">
          <w:t>validation.txt','a</w:t>
        </w:r>
        <w:proofErr w:type="spellEnd"/>
        <w:r w:rsidRPr="005101EE">
          <w:t>')</w:t>
        </w:r>
      </w:ins>
    </w:p>
    <w:p w14:paraId="0D8A3194" w14:textId="77777777" w:rsidR="00AC1E97" w:rsidRPr="005101EE" w:rsidRDefault="00AC1E97" w:rsidP="002B04EF">
      <w:pPr>
        <w:spacing w:after="160" w:line="360" w:lineRule="auto"/>
        <w:contextualSpacing/>
        <w:jc w:val="both"/>
        <w:rPr>
          <w:ins w:id="4449" w:author="YENDAPALLY, NISHITHA" w:date="2022-07-28T23:15:00Z"/>
        </w:rPr>
        <w:pPrChange w:id="4450" w:author="Avdesh Mishra" w:date="2022-07-31T23:31:00Z">
          <w:pPr>
            <w:spacing w:after="160" w:line="259" w:lineRule="auto"/>
            <w:contextualSpacing/>
          </w:pPr>
        </w:pPrChange>
      </w:pPr>
      <w:ins w:id="4451" w:author="YENDAPALLY, NISHITHA" w:date="2022-07-28T23:15:00Z">
        <w:r w:rsidRPr="005101EE">
          <w:t xml:space="preserve">confusion= </w:t>
        </w:r>
        <w:proofErr w:type="spellStart"/>
        <w:r w:rsidRPr="005101EE">
          <w:t>confusion_</w:t>
        </w:r>
        <w:proofErr w:type="gramStart"/>
        <w:r w:rsidRPr="005101EE">
          <w:t>matrix</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099CC3C0" w14:textId="77777777" w:rsidR="00AC1E97" w:rsidRPr="005101EE" w:rsidRDefault="00AC1E97" w:rsidP="002B04EF">
      <w:pPr>
        <w:spacing w:after="160" w:line="360" w:lineRule="auto"/>
        <w:contextualSpacing/>
        <w:jc w:val="both"/>
        <w:rPr>
          <w:ins w:id="4452" w:author="YENDAPALLY, NISHITHA" w:date="2022-07-28T23:15:00Z"/>
        </w:rPr>
        <w:pPrChange w:id="4453" w:author="Avdesh Mishra" w:date="2022-07-31T23:31:00Z">
          <w:pPr>
            <w:spacing w:after="160" w:line="259" w:lineRule="auto"/>
            <w:contextualSpacing/>
          </w:pPr>
        </w:pPrChange>
      </w:pPr>
      <w:ins w:id="4454" w:author="YENDAPALLY, NISHITHA" w:date="2022-07-28T23:15:00Z">
        <w:r w:rsidRPr="005101EE">
          <w:t xml:space="preserve">TP= </w:t>
        </w:r>
        <w:proofErr w:type="gramStart"/>
        <w:r w:rsidRPr="005101EE">
          <w:t>confusion[</w:t>
        </w:r>
        <w:proofErr w:type="gramEnd"/>
        <w:r w:rsidRPr="005101EE">
          <w:t>1,1]</w:t>
        </w:r>
      </w:ins>
    </w:p>
    <w:p w14:paraId="5E0E4D14" w14:textId="77777777" w:rsidR="00AC1E97" w:rsidRPr="005101EE" w:rsidRDefault="00AC1E97" w:rsidP="002B04EF">
      <w:pPr>
        <w:spacing w:after="160" w:line="360" w:lineRule="auto"/>
        <w:contextualSpacing/>
        <w:jc w:val="both"/>
        <w:rPr>
          <w:ins w:id="4455" w:author="YENDAPALLY, NISHITHA" w:date="2022-07-28T23:15:00Z"/>
        </w:rPr>
        <w:pPrChange w:id="4456" w:author="Avdesh Mishra" w:date="2022-07-31T23:31:00Z">
          <w:pPr>
            <w:spacing w:after="160" w:line="259" w:lineRule="auto"/>
            <w:contextualSpacing/>
          </w:pPr>
        </w:pPrChange>
      </w:pPr>
      <w:ins w:id="4457" w:author="YENDAPALLY, NISHITHA" w:date="2022-07-28T23:15:00Z">
        <w:r w:rsidRPr="005101EE">
          <w:t xml:space="preserve">TN= </w:t>
        </w:r>
        <w:proofErr w:type="gramStart"/>
        <w:r w:rsidRPr="005101EE">
          <w:t>confusion[</w:t>
        </w:r>
        <w:proofErr w:type="gramEnd"/>
        <w:r w:rsidRPr="005101EE">
          <w:t>0,0]</w:t>
        </w:r>
      </w:ins>
    </w:p>
    <w:p w14:paraId="65AFD82C" w14:textId="77777777" w:rsidR="00AC1E97" w:rsidRPr="005101EE" w:rsidRDefault="00AC1E97" w:rsidP="002B04EF">
      <w:pPr>
        <w:spacing w:after="160" w:line="360" w:lineRule="auto"/>
        <w:contextualSpacing/>
        <w:jc w:val="both"/>
        <w:rPr>
          <w:ins w:id="4458" w:author="YENDAPALLY, NISHITHA" w:date="2022-07-28T23:15:00Z"/>
        </w:rPr>
        <w:pPrChange w:id="4459" w:author="Avdesh Mishra" w:date="2022-07-31T23:31:00Z">
          <w:pPr>
            <w:spacing w:after="160" w:line="259" w:lineRule="auto"/>
            <w:contextualSpacing/>
          </w:pPr>
        </w:pPrChange>
      </w:pPr>
      <w:ins w:id="4460" w:author="YENDAPALLY, NISHITHA" w:date="2022-07-28T23:15:00Z">
        <w:r w:rsidRPr="005101EE">
          <w:t xml:space="preserve">FP= </w:t>
        </w:r>
        <w:proofErr w:type="gramStart"/>
        <w:r w:rsidRPr="005101EE">
          <w:t>confusion[</w:t>
        </w:r>
        <w:proofErr w:type="gramEnd"/>
        <w:r w:rsidRPr="005101EE">
          <w:t>0,1]</w:t>
        </w:r>
      </w:ins>
    </w:p>
    <w:p w14:paraId="2604FD02" w14:textId="77777777" w:rsidR="00AC1E97" w:rsidRPr="005101EE" w:rsidRDefault="00AC1E97" w:rsidP="002B04EF">
      <w:pPr>
        <w:spacing w:after="160" w:line="360" w:lineRule="auto"/>
        <w:contextualSpacing/>
        <w:jc w:val="both"/>
        <w:rPr>
          <w:ins w:id="4461" w:author="YENDAPALLY, NISHITHA" w:date="2022-07-28T23:15:00Z"/>
        </w:rPr>
        <w:pPrChange w:id="4462" w:author="Avdesh Mishra" w:date="2022-07-31T23:31:00Z">
          <w:pPr>
            <w:spacing w:after="160" w:line="259" w:lineRule="auto"/>
            <w:contextualSpacing/>
          </w:pPr>
        </w:pPrChange>
      </w:pPr>
      <w:ins w:id="4463" w:author="YENDAPALLY, NISHITHA" w:date="2022-07-28T23:15:00Z">
        <w:r w:rsidRPr="005101EE">
          <w:t xml:space="preserve">FN= </w:t>
        </w:r>
        <w:proofErr w:type="gramStart"/>
        <w:r w:rsidRPr="005101EE">
          <w:t>confusion[</w:t>
        </w:r>
        <w:proofErr w:type="gramEnd"/>
        <w:r w:rsidRPr="005101EE">
          <w:t>1,0]</w:t>
        </w:r>
      </w:ins>
    </w:p>
    <w:p w14:paraId="286AF438" w14:textId="77777777" w:rsidR="00AC1E97" w:rsidRPr="005101EE" w:rsidRDefault="00AC1E97" w:rsidP="002B04EF">
      <w:pPr>
        <w:spacing w:after="160" w:line="360" w:lineRule="auto"/>
        <w:contextualSpacing/>
        <w:jc w:val="both"/>
        <w:rPr>
          <w:ins w:id="4464" w:author="YENDAPALLY, NISHITHA" w:date="2022-07-28T23:15:00Z"/>
        </w:rPr>
        <w:pPrChange w:id="4465" w:author="Avdesh Mishra" w:date="2022-07-31T23:31:00Z">
          <w:pPr>
            <w:spacing w:after="160" w:line="259" w:lineRule="auto"/>
            <w:contextualSpacing/>
          </w:pPr>
        </w:pPrChange>
      </w:pPr>
      <w:ins w:id="4466" w:author="YENDAPALLY, NISHITHA" w:date="2022-07-28T23:15:00Z">
        <w:r w:rsidRPr="005101EE">
          <w:t>#</w:t>
        </w:r>
        <w:proofErr w:type="gramStart"/>
        <w:r w:rsidRPr="005101EE">
          <w:t>specificity</w:t>
        </w:r>
        <w:proofErr w:type="gramEnd"/>
      </w:ins>
    </w:p>
    <w:p w14:paraId="2A27CE8E" w14:textId="77777777" w:rsidR="00AC1E97" w:rsidRPr="005101EE" w:rsidRDefault="00AC1E97" w:rsidP="002B04EF">
      <w:pPr>
        <w:spacing w:after="160" w:line="360" w:lineRule="auto"/>
        <w:contextualSpacing/>
        <w:jc w:val="both"/>
        <w:rPr>
          <w:ins w:id="4467" w:author="YENDAPALLY, NISHITHA" w:date="2022-07-28T23:15:00Z"/>
        </w:rPr>
        <w:pPrChange w:id="4468" w:author="Avdesh Mishra" w:date="2022-07-31T23:31:00Z">
          <w:pPr>
            <w:spacing w:after="160" w:line="259" w:lineRule="auto"/>
            <w:contextualSpacing/>
          </w:pPr>
        </w:pPrChange>
      </w:pPr>
      <w:proofErr w:type="spellStart"/>
      <w:ins w:id="4469" w:author="YENDAPALLY, NISHITHA" w:date="2022-07-28T23:15:00Z">
        <w:r w:rsidRPr="005101EE">
          <w:t>Spe_cla</w:t>
        </w:r>
        <w:proofErr w:type="spellEnd"/>
        <w:r w:rsidRPr="005101EE">
          <w:t>=(TN/</w:t>
        </w:r>
        <w:proofErr w:type="gramStart"/>
        <w:r w:rsidRPr="005101EE">
          <w:t>float(</w:t>
        </w:r>
        <w:proofErr w:type="gramEnd"/>
        <w:r w:rsidRPr="005101EE">
          <w:t>TN+FP))</w:t>
        </w:r>
      </w:ins>
    </w:p>
    <w:p w14:paraId="542BD8A1" w14:textId="77777777" w:rsidR="00AC1E97" w:rsidRPr="005101EE" w:rsidRDefault="00AC1E97" w:rsidP="002B04EF">
      <w:pPr>
        <w:spacing w:after="160" w:line="360" w:lineRule="auto"/>
        <w:contextualSpacing/>
        <w:jc w:val="both"/>
        <w:rPr>
          <w:ins w:id="4470" w:author="YENDAPALLY, NISHITHA" w:date="2022-07-28T23:15:00Z"/>
        </w:rPr>
        <w:pPrChange w:id="4471" w:author="Avdesh Mishra" w:date="2022-07-31T23:31:00Z">
          <w:pPr>
            <w:spacing w:after="160" w:line="259" w:lineRule="auto"/>
            <w:contextualSpacing/>
          </w:pPr>
        </w:pPrChange>
      </w:pPr>
      <w:proofErr w:type="spellStart"/>
      <w:ins w:id="4472" w:author="YENDAPALLY, NISHITHA" w:date="2022-07-28T23:15:00Z">
        <w:r w:rsidRPr="005101EE">
          <w:t>Acc_Bal</w:t>
        </w:r>
        <w:proofErr w:type="spellEnd"/>
        <w:r w:rsidRPr="005101EE">
          <w:t>= 0.5*((TP/</w:t>
        </w:r>
        <w:proofErr w:type="gramStart"/>
        <w:r w:rsidRPr="005101EE">
          <w:t>float(</w:t>
        </w:r>
        <w:proofErr w:type="gramEnd"/>
        <w:r w:rsidRPr="005101EE">
          <w:t>TP+FN))+(TN/float(TN+FP)))</w:t>
        </w:r>
      </w:ins>
    </w:p>
    <w:p w14:paraId="3122776C" w14:textId="77777777" w:rsidR="00AC1E97" w:rsidRPr="005101EE" w:rsidRDefault="00AC1E97" w:rsidP="002B04EF">
      <w:pPr>
        <w:spacing w:after="160" w:line="360" w:lineRule="auto"/>
        <w:contextualSpacing/>
        <w:jc w:val="both"/>
        <w:rPr>
          <w:ins w:id="4473" w:author="YENDAPALLY, NISHITHA" w:date="2022-07-28T23:15:00Z"/>
        </w:rPr>
        <w:pPrChange w:id="4474" w:author="Avdesh Mishra" w:date="2022-07-31T23:31:00Z">
          <w:pPr>
            <w:spacing w:after="160" w:line="259" w:lineRule="auto"/>
            <w:contextualSpacing/>
          </w:pPr>
        </w:pPrChange>
      </w:pPr>
      <w:proofErr w:type="spellStart"/>
      <w:ins w:id="4475" w:author="YENDAPALLY, NISHITHA" w:date="2022-07-28T23:15:00Z">
        <w:r w:rsidRPr="005101EE">
          <w:t>MCC_cla</w:t>
        </w:r>
        <w:proofErr w:type="spellEnd"/>
        <w:r w:rsidRPr="005101EE">
          <w:t xml:space="preserve">= </w:t>
        </w:r>
        <w:proofErr w:type="spellStart"/>
        <w:r w:rsidRPr="005101EE">
          <w:t>matthews_</w:t>
        </w:r>
        <w:proofErr w:type="gramStart"/>
        <w:r w:rsidRPr="005101EE">
          <w:t>corrcoef</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124C4965" w14:textId="77777777" w:rsidR="00AC1E97" w:rsidRPr="005101EE" w:rsidRDefault="00AC1E97" w:rsidP="002B04EF">
      <w:pPr>
        <w:spacing w:after="160" w:line="360" w:lineRule="auto"/>
        <w:contextualSpacing/>
        <w:jc w:val="both"/>
        <w:rPr>
          <w:ins w:id="4476" w:author="YENDAPALLY, NISHITHA" w:date="2022-07-28T23:15:00Z"/>
        </w:rPr>
        <w:pPrChange w:id="4477" w:author="Avdesh Mishra" w:date="2022-07-31T23:31:00Z">
          <w:pPr>
            <w:spacing w:after="160" w:line="259" w:lineRule="auto"/>
            <w:contextualSpacing/>
          </w:pPr>
        </w:pPrChange>
      </w:pPr>
      <w:ins w:id="4478" w:author="YENDAPALLY, NISHITHA" w:date="2022-07-28T23:15:00Z">
        <w:r w:rsidRPr="005101EE">
          <w:t>F1_cla=f1_</w:t>
        </w:r>
        <w:proofErr w:type="gramStart"/>
        <w:r w:rsidRPr="005101EE">
          <w:t>score(</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13A87565" w14:textId="77777777" w:rsidR="00AC1E97" w:rsidRPr="005101EE" w:rsidRDefault="00AC1E97" w:rsidP="002B04EF">
      <w:pPr>
        <w:spacing w:after="160" w:line="360" w:lineRule="auto"/>
        <w:contextualSpacing/>
        <w:jc w:val="both"/>
        <w:rPr>
          <w:ins w:id="4479" w:author="YENDAPALLY, NISHITHA" w:date="2022-07-28T23:15:00Z"/>
        </w:rPr>
        <w:pPrChange w:id="4480" w:author="Avdesh Mishra" w:date="2022-07-31T23:31:00Z">
          <w:pPr>
            <w:spacing w:after="160" w:line="259" w:lineRule="auto"/>
            <w:contextualSpacing/>
          </w:pPr>
        </w:pPrChange>
      </w:pPr>
      <w:proofErr w:type="spellStart"/>
      <w:ins w:id="4481" w:author="YENDAPALLY, NISHITHA" w:date="2022-07-28T23:15:00Z">
        <w:r w:rsidRPr="005101EE">
          <w:t>PREC_cla</w:t>
        </w:r>
        <w:proofErr w:type="spellEnd"/>
        <w:r w:rsidRPr="005101EE">
          <w:t>=</w:t>
        </w:r>
        <w:proofErr w:type="spellStart"/>
        <w:r w:rsidRPr="005101EE">
          <w:t>precision_</w:t>
        </w:r>
        <w:proofErr w:type="gramStart"/>
        <w:r w:rsidRPr="005101EE">
          <w:t>score</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40AC6507" w14:textId="77777777" w:rsidR="00AC1E97" w:rsidRPr="005101EE" w:rsidRDefault="00AC1E97" w:rsidP="002B04EF">
      <w:pPr>
        <w:spacing w:after="160" w:line="360" w:lineRule="auto"/>
        <w:contextualSpacing/>
        <w:jc w:val="both"/>
        <w:rPr>
          <w:ins w:id="4482" w:author="YENDAPALLY, NISHITHA" w:date="2022-07-28T23:15:00Z"/>
        </w:rPr>
        <w:pPrChange w:id="4483" w:author="Avdesh Mishra" w:date="2022-07-31T23:31:00Z">
          <w:pPr>
            <w:spacing w:after="160" w:line="259" w:lineRule="auto"/>
            <w:contextualSpacing/>
          </w:pPr>
        </w:pPrChange>
      </w:pPr>
      <w:proofErr w:type="spellStart"/>
      <w:ins w:id="4484" w:author="YENDAPALLY, NISHITHA" w:date="2022-07-28T23:15:00Z">
        <w:r w:rsidRPr="005101EE">
          <w:t>REC_cla</w:t>
        </w:r>
        <w:proofErr w:type="spellEnd"/>
        <w:r w:rsidRPr="005101EE">
          <w:t xml:space="preserve">= </w:t>
        </w:r>
        <w:proofErr w:type="spellStart"/>
        <w:r w:rsidRPr="005101EE">
          <w:t>recall_</w:t>
        </w:r>
        <w:proofErr w:type="gramStart"/>
        <w:r w:rsidRPr="005101EE">
          <w:t>score</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30ACA65E" w14:textId="77777777" w:rsidR="00AC1E97" w:rsidRPr="005101EE" w:rsidRDefault="00AC1E97" w:rsidP="002B04EF">
      <w:pPr>
        <w:spacing w:after="160" w:line="360" w:lineRule="auto"/>
        <w:contextualSpacing/>
        <w:jc w:val="both"/>
        <w:rPr>
          <w:ins w:id="4485" w:author="YENDAPALLY, NISHITHA" w:date="2022-07-28T23:15:00Z"/>
        </w:rPr>
        <w:pPrChange w:id="4486" w:author="Avdesh Mishra" w:date="2022-07-31T23:31:00Z">
          <w:pPr>
            <w:spacing w:after="160" w:line="259" w:lineRule="auto"/>
            <w:contextualSpacing/>
          </w:pPr>
        </w:pPrChange>
      </w:pPr>
      <w:proofErr w:type="spellStart"/>
      <w:ins w:id="4487" w:author="YENDAPALLY, NISHITHA" w:date="2022-07-28T23:15:00Z">
        <w:r w:rsidRPr="005101EE">
          <w:t>Accuracy_cla</w:t>
        </w:r>
        <w:proofErr w:type="spellEnd"/>
        <w:r w:rsidRPr="005101EE">
          <w:t xml:space="preserve">= </w:t>
        </w:r>
        <w:proofErr w:type="spellStart"/>
        <w:r w:rsidRPr="005101EE">
          <w:t>accuracy_</w:t>
        </w:r>
        <w:proofErr w:type="gramStart"/>
        <w:r w:rsidRPr="005101EE">
          <w:t>score</w:t>
        </w:r>
        <w:proofErr w:type="spellEnd"/>
        <w:r w:rsidRPr="005101EE">
          <w:t>(</w:t>
        </w:r>
        <w:proofErr w:type="spellStart"/>
        <w:proofErr w:type="gramEnd"/>
        <w:r w:rsidRPr="005101EE">
          <w:t>y_train</w:t>
        </w:r>
        <w:proofErr w:type="spellEnd"/>
        <w:r w:rsidRPr="005101EE">
          <w:t xml:space="preserve">, </w:t>
        </w:r>
        <w:proofErr w:type="spellStart"/>
        <w:r w:rsidRPr="005101EE">
          <w:t>y_pred</w:t>
        </w:r>
        <w:proofErr w:type="spellEnd"/>
        <w:r w:rsidRPr="005101EE">
          <w:t>)</w:t>
        </w:r>
      </w:ins>
    </w:p>
    <w:p w14:paraId="6A774268" w14:textId="77777777" w:rsidR="00AC1E97" w:rsidRPr="005101EE" w:rsidRDefault="00AC1E97" w:rsidP="002B04EF">
      <w:pPr>
        <w:spacing w:after="160" w:line="360" w:lineRule="auto"/>
        <w:contextualSpacing/>
        <w:jc w:val="both"/>
        <w:rPr>
          <w:ins w:id="4488" w:author="YENDAPALLY, NISHITHA" w:date="2022-07-28T23:15:00Z"/>
        </w:rPr>
        <w:pPrChange w:id="4489" w:author="Avdesh Mishra" w:date="2022-07-31T23:31:00Z">
          <w:pPr>
            <w:spacing w:after="160" w:line="259" w:lineRule="auto"/>
            <w:contextualSpacing/>
          </w:pPr>
        </w:pPrChange>
      </w:pPr>
      <w:ins w:id="4490" w:author="YENDAPALLY, NISHITHA" w:date="2022-07-28T23:15:00Z">
        <w:r w:rsidRPr="005101EE">
          <w:t>Results='TFIDF Cross validation Results: \n'</w:t>
        </w:r>
      </w:ins>
    </w:p>
    <w:p w14:paraId="7C3B7CF3" w14:textId="77777777" w:rsidR="00AC1E97" w:rsidRPr="005101EE" w:rsidRDefault="00AC1E97" w:rsidP="002B04EF">
      <w:pPr>
        <w:spacing w:after="160" w:line="360" w:lineRule="auto"/>
        <w:contextualSpacing/>
        <w:jc w:val="both"/>
        <w:rPr>
          <w:ins w:id="4491" w:author="YENDAPALLY, NISHITHA" w:date="2022-07-28T23:15:00Z"/>
        </w:rPr>
        <w:pPrChange w:id="4492" w:author="Avdesh Mishra" w:date="2022-07-31T23:31:00Z">
          <w:pPr>
            <w:spacing w:after="160" w:line="259" w:lineRule="auto"/>
            <w:contextualSpacing/>
          </w:pPr>
        </w:pPrChange>
      </w:pPr>
      <w:proofErr w:type="spellStart"/>
      <w:ins w:id="4493" w:author="YENDAPALLY, NISHITHA" w:date="2022-07-28T23:15:00Z">
        <w:r w:rsidRPr="005101EE">
          <w:t>outputFile.write</w:t>
        </w:r>
        <w:proofErr w:type="spellEnd"/>
        <w:r w:rsidRPr="005101EE">
          <w:t>(</w:t>
        </w:r>
        <w:proofErr w:type="gramStart"/>
        <w:r w:rsidRPr="005101EE">
          <w:t>str(</w:t>
        </w:r>
        <w:proofErr w:type="gramEnd"/>
        <w:r w:rsidRPr="005101EE">
          <w:t>Results)+'\n')</w:t>
        </w:r>
      </w:ins>
    </w:p>
    <w:p w14:paraId="11356912" w14:textId="77777777" w:rsidR="00AC1E97" w:rsidRPr="005101EE" w:rsidRDefault="00AC1E97" w:rsidP="002B04EF">
      <w:pPr>
        <w:spacing w:after="160" w:line="360" w:lineRule="auto"/>
        <w:contextualSpacing/>
        <w:jc w:val="both"/>
        <w:rPr>
          <w:ins w:id="4494" w:author="YENDAPALLY, NISHITHA" w:date="2022-07-28T23:15:00Z"/>
        </w:rPr>
        <w:pPrChange w:id="4495" w:author="Avdesh Mishra" w:date="2022-07-31T23:31:00Z">
          <w:pPr>
            <w:spacing w:after="160" w:line="259" w:lineRule="auto"/>
            <w:contextualSpacing/>
          </w:pPr>
        </w:pPrChange>
      </w:pPr>
      <w:proofErr w:type="spellStart"/>
      <w:ins w:id="4496" w:author="YENDAPALLY, NISHITHA" w:date="2022-07-28T23:15:00Z">
        <w:r w:rsidRPr="005101EE">
          <w:t>outputFile.write</w:t>
        </w:r>
        <w:proofErr w:type="spellEnd"/>
        <w:r w:rsidRPr="005101EE">
          <w:t>('TP=%f\</w:t>
        </w:r>
        <w:proofErr w:type="spellStart"/>
        <w:r w:rsidRPr="005101EE">
          <w:t>n'%TP</w:t>
        </w:r>
        <w:proofErr w:type="spellEnd"/>
        <w:r w:rsidRPr="005101EE">
          <w:t>)</w:t>
        </w:r>
      </w:ins>
    </w:p>
    <w:p w14:paraId="490C9581" w14:textId="77777777" w:rsidR="00AC1E97" w:rsidRPr="005101EE" w:rsidRDefault="00AC1E97" w:rsidP="002B04EF">
      <w:pPr>
        <w:spacing w:after="160" w:line="360" w:lineRule="auto"/>
        <w:contextualSpacing/>
        <w:jc w:val="both"/>
        <w:rPr>
          <w:ins w:id="4497" w:author="YENDAPALLY, NISHITHA" w:date="2022-07-28T23:15:00Z"/>
        </w:rPr>
        <w:pPrChange w:id="4498" w:author="Avdesh Mishra" w:date="2022-07-31T23:31:00Z">
          <w:pPr>
            <w:spacing w:after="160" w:line="259" w:lineRule="auto"/>
            <w:contextualSpacing/>
          </w:pPr>
        </w:pPrChange>
      </w:pPr>
      <w:proofErr w:type="spellStart"/>
      <w:ins w:id="4499" w:author="YENDAPALLY, NISHITHA" w:date="2022-07-28T23:15:00Z">
        <w:r w:rsidRPr="005101EE">
          <w:t>outputFile.write</w:t>
        </w:r>
        <w:proofErr w:type="spellEnd"/>
        <w:r w:rsidRPr="005101EE">
          <w:t>('FP= %f\</w:t>
        </w:r>
        <w:proofErr w:type="spellStart"/>
        <w:r w:rsidRPr="005101EE">
          <w:t>n'%FP</w:t>
        </w:r>
        <w:proofErr w:type="spellEnd"/>
        <w:r w:rsidRPr="005101EE">
          <w:t>)</w:t>
        </w:r>
      </w:ins>
    </w:p>
    <w:p w14:paraId="02D05806" w14:textId="77777777" w:rsidR="00AC1E97" w:rsidRPr="005101EE" w:rsidRDefault="00AC1E97" w:rsidP="002B04EF">
      <w:pPr>
        <w:spacing w:after="160" w:line="360" w:lineRule="auto"/>
        <w:contextualSpacing/>
        <w:jc w:val="both"/>
        <w:rPr>
          <w:ins w:id="4500" w:author="YENDAPALLY, NISHITHA" w:date="2022-07-28T23:15:00Z"/>
        </w:rPr>
        <w:pPrChange w:id="4501" w:author="Avdesh Mishra" w:date="2022-07-31T23:31:00Z">
          <w:pPr>
            <w:spacing w:after="160" w:line="259" w:lineRule="auto"/>
            <w:contextualSpacing/>
          </w:pPr>
        </w:pPrChange>
      </w:pPr>
      <w:proofErr w:type="spellStart"/>
      <w:ins w:id="4502" w:author="YENDAPALLY, NISHITHA" w:date="2022-07-28T23:15:00Z">
        <w:r w:rsidRPr="005101EE">
          <w:t>outputFile.write</w:t>
        </w:r>
        <w:proofErr w:type="spellEnd"/>
        <w:r w:rsidRPr="005101EE">
          <w:t>('TN= %f\</w:t>
        </w:r>
        <w:proofErr w:type="spellStart"/>
        <w:r w:rsidRPr="005101EE">
          <w:t>n'%TN</w:t>
        </w:r>
        <w:proofErr w:type="spellEnd"/>
        <w:r w:rsidRPr="005101EE">
          <w:t>)</w:t>
        </w:r>
      </w:ins>
    </w:p>
    <w:p w14:paraId="0DCD8FB6" w14:textId="77777777" w:rsidR="00AC1E97" w:rsidRPr="005101EE" w:rsidRDefault="00AC1E97" w:rsidP="002B04EF">
      <w:pPr>
        <w:spacing w:after="160" w:line="360" w:lineRule="auto"/>
        <w:contextualSpacing/>
        <w:jc w:val="both"/>
        <w:rPr>
          <w:ins w:id="4503" w:author="YENDAPALLY, NISHITHA" w:date="2022-07-28T23:15:00Z"/>
        </w:rPr>
        <w:pPrChange w:id="4504" w:author="Avdesh Mishra" w:date="2022-07-31T23:31:00Z">
          <w:pPr>
            <w:spacing w:after="160" w:line="259" w:lineRule="auto"/>
            <w:contextualSpacing/>
          </w:pPr>
        </w:pPrChange>
      </w:pPr>
      <w:proofErr w:type="spellStart"/>
      <w:ins w:id="4505" w:author="YENDAPALLY, NISHITHA" w:date="2022-07-28T23:15:00Z">
        <w:r w:rsidRPr="005101EE">
          <w:t>outputFile.write</w:t>
        </w:r>
        <w:proofErr w:type="spellEnd"/>
        <w:r w:rsidRPr="005101EE">
          <w:t>('FN= %f\</w:t>
        </w:r>
        <w:proofErr w:type="spellStart"/>
        <w:r w:rsidRPr="005101EE">
          <w:t>n'%FN</w:t>
        </w:r>
        <w:proofErr w:type="spellEnd"/>
        <w:r w:rsidRPr="005101EE">
          <w:t>)</w:t>
        </w:r>
      </w:ins>
    </w:p>
    <w:p w14:paraId="220EEF12" w14:textId="77777777" w:rsidR="00AC1E97" w:rsidRPr="005101EE" w:rsidRDefault="00AC1E97" w:rsidP="002B04EF">
      <w:pPr>
        <w:spacing w:after="160" w:line="360" w:lineRule="auto"/>
        <w:contextualSpacing/>
        <w:jc w:val="both"/>
        <w:rPr>
          <w:ins w:id="4506" w:author="YENDAPALLY, NISHITHA" w:date="2022-07-28T23:15:00Z"/>
        </w:rPr>
        <w:pPrChange w:id="4507" w:author="Avdesh Mishra" w:date="2022-07-31T23:31:00Z">
          <w:pPr>
            <w:spacing w:after="160" w:line="259" w:lineRule="auto"/>
            <w:contextualSpacing/>
          </w:pPr>
        </w:pPrChange>
      </w:pPr>
      <w:proofErr w:type="spellStart"/>
      <w:ins w:id="4508" w:author="YENDAPALLY, NISHITHA" w:date="2022-07-28T23:15:00Z">
        <w:r w:rsidRPr="005101EE">
          <w:t>outputFile.write</w:t>
        </w:r>
        <w:proofErr w:type="spellEnd"/>
        <w:r w:rsidRPr="005101EE">
          <w:t>('Recall/</w:t>
        </w:r>
        <w:proofErr w:type="spellStart"/>
        <w:r w:rsidRPr="005101EE">
          <w:t>sensivity</w:t>
        </w:r>
        <w:proofErr w:type="spellEnd"/>
        <w:r w:rsidRPr="005101EE">
          <w:t>=%.5f\n'%</w:t>
        </w:r>
        <w:proofErr w:type="spellStart"/>
        <w:r w:rsidRPr="005101EE">
          <w:t>REC_cla</w:t>
        </w:r>
        <w:proofErr w:type="spellEnd"/>
        <w:r w:rsidRPr="005101EE">
          <w:t>)</w:t>
        </w:r>
      </w:ins>
    </w:p>
    <w:p w14:paraId="31F647A1" w14:textId="77777777" w:rsidR="00AC1E97" w:rsidRPr="005101EE" w:rsidRDefault="00AC1E97" w:rsidP="002B04EF">
      <w:pPr>
        <w:spacing w:after="160" w:line="360" w:lineRule="auto"/>
        <w:contextualSpacing/>
        <w:jc w:val="both"/>
        <w:rPr>
          <w:ins w:id="4509" w:author="YENDAPALLY, NISHITHA" w:date="2022-07-28T23:15:00Z"/>
        </w:rPr>
        <w:pPrChange w:id="4510" w:author="Avdesh Mishra" w:date="2022-07-31T23:31:00Z">
          <w:pPr>
            <w:spacing w:after="160" w:line="259" w:lineRule="auto"/>
            <w:contextualSpacing/>
          </w:pPr>
        </w:pPrChange>
      </w:pPr>
      <w:proofErr w:type="spellStart"/>
      <w:ins w:id="4511" w:author="YENDAPALLY, NISHITHA" w:date="2022-07-28T23:15:00Z">
        <w:r w:rsidRPr="005101EE">
          <w:t>outputFile.write</w:t>
        </w:r>
        <w:proofErr w:type="spellEnd"/>
        <w:r w:rsidRPr="005101EE">
          <w:t>('specificity= %.5f\n'%</w:t>
        </w:r>
        <w:proofErr w:type="spellStart"/>
        <w:r w:rsidRPr="005101EE">
          <w:t>Spe_cla</w:t>
        </w:r>
        <w:proofErr w:type="spellEnd"/>
        <w:r w:rsidRPr="005101EE">
          <w:t>)</w:t>
        </w:r>
      </w:ins>
    </w:p>
    <w:p w14:paraId="5026A6E8" w14:textId="77777777" w:rsidR="00AC1E97" w:rsidRPr="005101EE" w:rsidRDefault="00AC1E97" w:rsidP="002B04EF">
      <w:pPr>
        <w:spacing w:after="160" w:line="360" w:lineRule="auto"/>
        <w:contextualSpacing/>
        <w:jc w:val="both"/>
        <w:rPr>
          <w:ins w:id="4512" w:author="YENDAPALLY, NISHITHA" w:date="2022-07-28T23:15:00Z"/>
        </w:rPr>
        <w:pPrChange w:id="4513" w:author="Avdesh Mishra" w:date="2022-07-31T23:31:00Z">
          <w:pPr>
            <w:spacing w:after="160" w:line="259" w:lineRule="auto"/>
            <w:contextualSpacing/>
          </w:pPr>
        </w:pPrChange>
      </w:pPr>
      <w:proofErr w:type="spellStart"/>
      <w:ins w:id="4514" w:author="YENDAPALLY, NISHITHA" w:date="2022-07-28T23:15:00Z">
        <w:r w:rsidRPr="005101EE">
          <w:t>outputFile.write</w:t>
        </w:r>
        <w:proofErr w:type="spellEnd"/>
        <w:r w:rsidRPr="005101EE">
          <w:t>('</w:t>
        </w:r>
        <w:proofErr w:type="spellStart"/>
        <w:r w:rsidRPr="005101EE">
          <w:t>Accuracy_balanced</w:t>
        </w:r>
        <w:proofErr w:type="spellEnd"/>
        <w:r w:rsidRPr="005101EE">
          <w:t>= %.5f\n'%</w:t>
        </w:r>
        <w:proofErr w:type="spellStart"/>
        <w:r w:rsidRPr="005101EE">
          <w:t>Acc_Bal</w:t>
        </w:r>
        <w:proofErr w:type="spellEnd"/>
        <w:r w:rsidRPr="005101EE">
          <w:t>)</w:t>
        </w:r>
      </w:ins>
    </w:p>
    <w:p w14:paraId="75DDEDB1" w14:textId="77777777" w:rsidR="00AC1E97" w:rsidRPr="005101EE" w:rsidRDefault="00AC1E97" w:rsidP="002B04EF">
      <w:pPr>
        <w:spacing w:after="160" w:line="360" w:lineRule="auto"/>
        <w:contextualSpacing/>
        <w:jc w:val="both"/>
        <w:rPr>
          <w:ins w:id="4515" w:author="YENDAPALLY, NISHITHA" w:date="2022-07-28T23:15:00Z"/>
        </w:rPr>
        <w:pPrChange w:id="4516" w:author="Avdesh Mishra" w:date="2022-07-31T23:31:00Z">
          <w:pPr>
            <w:spacing w:after="160" w:line="259" w:lineRule="auto"/>
            <w:contextualSpacing/>
          </w:pPr>
        </w:pPrChange>
      </w:pPr>
      <w:proofErr w:type="spellStart"/>
      <w:ins w:id="4517" w:author="YENDAPALLY, NISHITHA" w:date="2022-07-28T23:15:00Z">
        <w:r w:rsidRPr="005101EE">
          <w:t>outputFile.write</w:t>
        </w:r>
        <w:proofErr w:type="spellEnd"/>
        <w:r w:rsidRPr="005101EE">
          <w:t>('overall Accuracy= %.5f\n'%</w:t>
        </w:r>
        <w:proofErr w:type="spellStart"/>
        <w:r w:rsidRPr="005101EE">
          <w:t>Accuracy_cla</w:t>
        </w:r>
        <w:proofErr w:type="spellEnd"/>
        <w:r w:rsidRPr="005101EE">
          <w:t>)</w:t>
        </w:r>
      </w:ins>
    </w:p>
    <w:p w14:paraId="5DF49037" w14:textId="77777777" w:rsidR="00AC1E97" w:rsidRPr="005101EE" w:rsidRDefault="00AC1E97" w:rsidP="002B04EF">
      <w:pPr>
        <w:spacing w:after="160" w:line="360" w:lineRule="auto"/>
        <w:contextualSpacing/>
        <w:jc w:val="both"/>
        <w:rPr>
          <w:ins w:id="4518" w:author="YENDAPALLY, NISHITHA" w:date="2022-07-28T23:15:00Z"/>
        </w:rPr>
        <w:pPrChange w:id="4519" w:author="Avdesh Mishra" w:date="2022-07-31T23:31:00Z">
          <w:pPr>
            <w:spacing w:after="160" w:line="259" w:lineRule="auto"/>
            <w:contextualSpacing/>
          </w:pPr>
        </w:pPrChange>
      </w:pPr>
      <w:proofErr w:type="spellStart"/>
      <w:ins w:id="4520" w:author="YENDAPALLY, NISHITHA" w:date="2022-07-28T23:15:00Z">
        <w:r w:rsidRPr="005101EE">
          <w:t>outputFile.write</w:t>
        </w:r>
        <w:proofErr w:type="spellEnd"/>
        <w:r w:rsidRPr="005101EE">
          <w:t>('precision=%.5f\n'%</w:t>
        </w:r>
        <w:proofErr w:type="spellStart"/>
        <w:r w:rsidRPr="005101EE">
          <w:t>PREC_cla</w:t>
        </w:r>
        <w:proofErr w:type="spellEnd"/>
        <w:r w:rsidRPr="005101EE">
          <w:t>)</w:t>
        </w:r>
      </w:ins>
    </w:p>
    <w:p w14:paraId="0A4D83FF" w14:textId="77777777" w:rsidR="00AC1E97" w:rsidRPr="005101EE" w:rsidRDefault="00AC1E97" w:rsidP="002B04EF">
      <w:pPr>
        <w:spacing w:after="160" w:line="360" w:lineRule="auto"/>
        <w:contextualSpacing/>
        <w:jc w:val="both"/>
        <w:rPr>
          <w:ins w:id="4521" w:author="YENDAPALLY, NISHITHA" w:date="2022-07-28T23:15:00Z"/>
        </w:rPr>
        <w:pPrChange w:id="4522" w:author="Avdesh Mishra" w:date="2022-07-31T23:31:00Z">
          <w:pPr>
            <w:spacing w:after="160" w:line="259" w:lineRule="auto"/>
            <w:contextualSpacing/>
          </w:pPr>
        </w:pPrChange>
      </w:pPr>
      <w:proofErr w:type="spellStart"/>
      <w:ins w:id="4523" w:author="YENDAPALLY, NISHITHA" w:date="2022-07-28T23:15:00Z">
        <w:r w:rsidRPr="005101EE">
          <w:lastRenderedPageBreak/>
          <w:t>outputFile.write</w:t>
        </w:r>
        <w:proofErr w:type="spellEnd"/>
        <w:r w:rsidRPr="005101EE">
          <w:t>('F1=%.5f\n'%F1_cla)</w:t>
        </w:r>
      </w:ins>
    </w:p>
    <w:p w14:paraId="5ACD8455" w14:textId="77777777" w:rsidR="00AC1E97" w:rsidRPr="005101EE" w:rsidRDefault="00AC1E97" w:rsidP="002B04EF">
      <w:pPr>
        <w:spacing w:after="160" w:line="360" w:lineRule="auto"/>
        <w:contextualSpacing/>
        <w:jc w:val="both"/>
        <w:rPr>
          <w:ins w:id="4524" w:author="YENDAPALLY, NISHITHA" w:date="2022-07-28T23:15:00Z"/>
        </w:rPr>
        <w:pPrChange w:id="4525" w:author="Avdesh Mishra" w:date="2022-07-31T23:31:00Z">
          <w:pPr>
            <w:spacing w:after="160" w:line="259" w:lineRule="auto"/>
            <w:contextualSpacing/>
          </w:pPr>
        </w:pPrChange>
      </w:pPr>
      <w:proofErr w:type="spellStart"/>
      <w:ins w:id="4526" w:author="YENDAPALLY, NISHITHA" w:date="2022-07-28T23:15:00Z">
        <w:r w:rsidRPr="005101EE">
          <w:t>outputFile.write</w:t>
        </w:r>
        <w:proofErr w:type="spellEnd"/>
        <w:r w:rsidRPr="005101EE">
          <w:t>('MCC= %.5f\n'%</w:t>
        </w:r>
        <w:proofErr w:type="spellStart"/>
        <w:r w:rsidRPr="005101EE">
          <w:t>MCC_cla</w:t>
        </w:r>
        <w:proofErr w:type="spellEnd"/>
        <w:r w:rsidRPr="005101EE">
          <w:t>)</w:t>
        </w:r>
      </w:ins>
    </w:p>
    <w:p w14:paraId="195AA1A6" w14:textId="77777777" w:rsidR="00AC1E97" w:rsidRDefault="00AC1E97" w:rsidP="002B04EF">
      <w:pPr>
        <w:spacing w:after="160" w:line="360" w:lineRule="auto"/>
        <w:contextualSpacing/>
        <w:jc w:val="both"/>
        <w:rPr>
          <w:ins w:id="4527" w:author="YENDAPALLY, NISHITHA" w:date="2022-07-28T23:15:00Z"/>
        </w:rPr>
        <w:pPrChange w:id="4528" w:author="Avdesh Mishra" w:date="2022-07-31T23:31:00Z">
          <w:pPr>
            <w:spacing w:after="160" w:line="259" w:lineRule="auto"/>
            <w:contextualSpacing/>
          </w:pPr>
        </w:pPrChange>
      </w:pPr>
      <w:proofErr w:type="spellStart"/>
      <w:ins w:id="4529" w:author="YENDAPALLY, NISHITHA" w:date="2022-07-28T23:15:00Z">
        <w:r w:rsidRPr="005101EE">
          <w:t>outputFile.close</w:t>
        </w:r>
        <w:proofErr w:type="spellEnd"/>
        <w:r w:rsidRPr="005101EE">
          <w:t>()</w:t>
        </w:r>
      </w:ins>
    </w:p>
    <w:p w14:paraId="44F81EF1" w14:textId="77777777" w:rsidR="00AC1E97" w:rsidRDefault="00AC1E97" w:rsidP="002B04EF">
      <w:pPr>
        <w:spacing w:after="160" w:line="360" w:lineRule="auto"/>
        <w:contextualSpacing/>
        <w:jc w:val="both"/>
        <w:rPr>
          <w:ins w:id="4530" w:author="YENDAPALLY, NISHITHA" w:date="2022-07-28T23:15:00Z"/>
        </w:rPr>
        <w:pPrChange w:id="4531" w:author="Avdesh Mishra" w:date="2022-07-31T23:31:00Z">
          <w:pPr>
            <w:spacing w:after="160" w:line="259" w:lineRule="auto"/>
            <w:contextualSpacing/>
          </w:pPr>
        </w:pPrChange>
      </w:pPr>
      <w:proofErr w:type="spellStart"/>
      <w:ins w:id="4532" w:author="YENDAPALLY, NISHITHA" w:date="2022-07-28T23:15:00Z">
        <w:r w:rsidRPr="00C10630">
          <w:t>model.fit</w:t>
        </w:r>
        <w:proofErr w:type="spellEnd"/>
        <w:r w:rsidRPr="00C10630">
          <w:t>(</w:t>
        </w:r>
        <w:proofErr w:type="spellStart"/>
        <w:r w:rsidRPr="00C10630">
          <w:t>X_</w:t>
        </w:r>
        <w:proofErr w:type="gramStart"/>
        <w:r w:rsidRPr="00C10630">
          <w:t>train,y</w:t>
        </w:r>
        <w:proofErr w:type="gramEnd"/>
        <w:r w:rsidRPr="00C10630">
          <w:t>_train</w:t>
        </w:r>
        <w:proofErr w:type="spellEnd"/>
        <w:r w:rsidRPr="00C10630">
          <w:t>)</w:t>
        </w:r>
      </w:ins>
    </w:p>
    <w:p w14:paraId="7DC7E1E2" w14:textId="77777777" w:rsidR="00AC1E97" w:rsidRDefault="00AC1E97" w:rsidP="002B04EF">
      <w:pPr>
        <w:spacing w:after="160" w:line="360" w:lineRule="auto"/>
        <w:contextualSpacing/>
        <w:jc w:val="both"/>
        <w:rPr>
          <w:ins w:id="4533" w:author="YENDAPALLY, NISHITHA" w:date="2022-07-28T23:15:00Z"/>
        </w:rPr>
        <w:pPrChange w:id="4534" w:author="Avdesh Mishra" w:date="2022-07-31T23:31:00Z">
          <w:pPr>
            <w:spacing w:after="160" w:line="259" w:lineRule="auto"/>
            <w:contextualSpacing/>
          </w:pPr>
        </w:pPrChange>
      </w:pPr>
      <w:proofErr w:type="spellStart"/>
      <w:ins w:id="4535" w:author="YENDAPALLY, NISHITHA" w:date="2022-07-28T23:15:00Z">
        <w:r w:rsidRPr="00C10630">
          <w:t>y_new</w:t>
        </w:r>
        <w:proofErr w:type="spellEnd"/>
        <w:r w:rsidRPr="00C10630">
          <w:t>=</w:t>
        </w:r>
        <w:proofErr w:type="spellStart"/>
        <w:proofErr w:type="gramStart"/>
        <w:r w:rsidRPr="00C10630">
          <w:t>model.predict</w:t>
        </w:r>
        <w:proofErr w:type="spellEnd"/>
        <w:proofErr w:type="gramEnd"/>
        <w:r w:rsidRPr="00C10630">
          <w:t>(</w:t>
        </w:r>
        <w:proofErr w:type="spellStart"/>
        <w:r w:rsidRPr="00C10630">
          <w:t>X_test</w:t>
        </w:r>
        <w:proofErr w:type="spellEnd"/>
        <w:r w:rsidRPr="00C10630">
          <w:t>)</w:t>
        </w:r>
      </w:ins>
    </w:p>
    <w:p w14:paraId="78318F3D" w14:textId="77777777" w:rsidR="00AC1E97" w:rsidRDefault="00AC1E97" w:rsidP="002B04EF">
      <w:pPr>
        <w:spacing w:after="160" w:line="360" w:lineRule="auto"/>
        <w:contextualSpacing/>
        <w:jc w:val="both"/>
        <w:rPr>
          <w:ins w:id="4536" w:author="YENDAPALLY, NISHITHA" w:date="2022-07-28T23:15:00Z"/>
        </w:rPr>
        <w:pPrChange w:id="4537" w:author="Avdesh Mishra" w:date="2022-07-31T23:31:00Z">
          <w:pPr>
            <w:spacing w:after="160" w:line="259" w:lineRule="auto"/>
            <w:contextualSpacing/>
          </w:pPr>
        </w:pPrChange>
      </w:pPr>
      <w:proofErr w:type="spellStart"/>
      <w:ins w:id="4538" w:author="YENDAPALLY, NISHITHA" w:date="2022-07-28T23:15:00Z">
        <w:r w:rsidRPr="00C10630">
          <w:t>y_new</w:t>
        </w:r>
        <w:proofErr w:type="spellEnd"/>
      </w:ins>
    </w:p>
    <w:p w14:paraId="205105FB" w14:textId="77777777" w:rsidR="00AC1E97" w:rsidRDefault="00AC1E97" w:rsidP="002B04EF">
      <w:pPr>
        <w:spacing w:after="160" w:line="360" w:lineRule="auto"/>
        <w:contextualSpacing/>
        <w:jc w:val="both"/>
        <w:rPr>
          <w:ins w:id="4539" w:author="YENDAPALLY, NISHITHA" w:date="2022-07-28T23:15:00Z"/>
        </w:rPr>
        <w:pPrChange w:id="4540" w:author="Avdesh Mishra" w:date="2022-07-31T23:31:00Z">
          <w:pPr>
            <w:spacing w:after="160" w:line="259" w:lineRule="auto"/>
            <w:contextualSpacing/>
          </w:pPr>
        </w:pPrChange>
      </w:pPr>
      <w:proofErr w:type="spellStart"/>
      <w:ins w:id="4541" w:author="YENDAPALLY, NISHITHA" w:date="2022-07-28T23:15:00Z">
        <w:r>
          <w:t>outputFile</w:t>
        </w:r>
        <w:proofErr w:type="spellEnd"/>
        <w:r>
          <w:t xml:space="preserve">= </w:t>
        </w:r>
        <w:proofErr w:type="gramStart"/>
        <w:r>
          <w:t>open(</w:t>
        </w:r>
        <w:proofErr w:type="gramEnd"/>
        <w:r>
          <w:t>'</w:t>
        </w:r>
        <w:proofErr w:type="spellStart"/>
        <w:r>
          <w:t>AdaBoostClassifier_Final_Test_Results_cross</w:t>
        </w:r>
        <w:proofErr w:type="spellEnd"/>
        <w:r>
          <w:t xml:space="preserve"> </w:t>
        </w:r>
        <w:proofErr w:type="spellStart"/>
        <w:r>
          <w:t>validation.txt','a</w:t>
        </w:r>
        <w:proofErr w:type="spellEnd"/>
        <w:r>
          <w:t>')</w:t>
        </w:r>
      </w:ins>
    </w:p>
    <w:p w14:paraId="5F5F3A89" w14:textId="77777777" w:rsidR="00AC1E97" w:rsidRDefault="00AC1E97" w:rsidP="002B04EF">
      <w:pPr>
        <w:spacing w:after="160" w:line="360" w:lineRule="auto"/>
        <w:contextualSpacing/>
        <w:jc w:val="both"/>
        <w:rPr>
          <w:ins w:id="4542" w:author="YENDAPALLY, NISHITHA" w:date="2022-07-28T23:15:00Z"/>
        </w:rPr>
        <w:pPrChange w:id="4543" w:author="Avdesh Mishra" w:date="2022-07-31T23:31:00Z">
          <w:pPr>
            <w:spacing w:after="160" w:line="259" w:lineRule="auto"/>
            <w:contextualSpacing/>
          </w:pPr>
        </w:pPrChange>
      </w:pPr>
      <w:proofErr w:type="spellStart"/>
      <w:ins w:id="4544" w:author="YENDAPALLY, NISHITHA" w:date="2022-07-28T23:15:00Z">
        <w:r>
          <w:t>confuison</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y_new</w:t>
        </w:r>
        <w:proofErr w:type="spellEnd"/>
        <w:r>
          <w:t>)</w:t>
        </w:r>
      </w:ins>
    </w:p>
    <w:p w14:paraId="63557721" w14:textId="77777777" w:rsidR="00AC1E97" w:rsidRDefault="00AC1E97" w:rsidP="002B04EF">
      <w:pPr>
        <w:spacing w:after="160" w:line="360" w:lineRule="auto"/>
        <w:contextualSpacing/>
        <w:jc w:val="both"/>
        <w:rPr>
          <w:ins w:id="4545" w:author="YENDAPALLY, NISHITHA" w:date="2022-07-28T23:15:00Z"/>
        </w:rPr>
        <w:pPrChange w:id="4546" w:author="Avdesh Mishra" w:date="2022-07-31T23:31:00Z">
          <w:pPr>
            <w:spacing w:after="160" w:line="259" w:lineRule="auto"/>
            <w:contextualSpacing/>
          </w:pPr>
        </w:pPrChange>
      </w:pPr>
      <w:ins w:id="4547" w:author="YENDAPALLY, NISHITHA" w:date="2022-07-28T23:15:00Z">
        <w:r>
          <w:t xml:space="preserve">TP1= </w:t>
        </w:r>
        <w:proofErr w:type="gramStart"/>
        <w:r>
          <w:t>confusion[</w:t>
        </w:r>
        <w:proofErr w:type="gramEnd"/>
        <w:r>
          <w:t>1,1]</w:t>
        </w:r>
      </w:ins>
    </w:p>
    <w:p w14:paraId="60C81344" w14:textId="77777777" w:rsidR="00AC1E97" w:rsidRDefault="00AC1E97" w:rsidP="002B04EF">
      <w:pPr>
        <w:spacing w:after="160" w:line="360" w:lineRule="auto"/>
        <w:contextualSpacing/>
        <w:jc w:val="both"/>
        <w:rPr>
          <w:ins w:id="4548" w:author="YENDAPALLY, NISHITHA" w:date="2022-07-28T23:15:00Z"/>
        </w:rPr>
        <w:pPrChange w:id="4549" w:author="Avdesh Mishra" w:date="2022-07-31T23:31:00Z">
          <w:pPr>
            <w:spacing w:after="160" w:line="259" w:lineRule="auto"/>
            <w:contextualSpacing/>
          </w:pPr>
        </w:pPrChange>
      </w:pPr>
      <w:ins w:id="4550" w:author="YENDAPALLY, NISHITHA" w:date="2022-07-28T23:15:00Z">
        <w:r>
          <w:t xml:space="preserve">TN1= </w:t>
        </w:r>
        <w:proofErr w:type="gramStart"/>
        <w:r>
          <w:t>confusion[</w:t>
        </w:r>
        <w:proofErr w:type="gramEnd"/>
        <w:r>
          <w:t>0,0]</w:t>
        </w:r>
      </w:ins>
    </w:p>
    <w:p w14:paraId="7697EF37" w14:textId="77777777" w:rsidR="00AC1E97" w:rsidRDefault="00AC1E97" w:rsidP="002B04EF">
      <w:pPr>
        <w:spacing w:after="160" w:line="360" w:lineRule="auto"/>
        <w:contextualSpacing/>
        <w:jc w:val="both"/>
        <w:rPr>
          <w:ins w:id="4551" w:author="YENDAPALLY, NISHITHA" w:date="2022-07-28T23:15:00Z"/>
        </w:rPr>
        <w:pPrChange w:id="4552" w:author="Avdesh Mishra" w:date="2022-07-31T23:31:00Z">
          <w:pPr>
            <w:spacing w:after="160" w:line="259" w:lineRule="auto"/>
            <w:contextualSpacing/>
          </w:pPr>
        </w:pPrChange>
      </w:pPr>
      <w:ins w:id="4553" w:author="YENDAPALLY, NISHITHA" w:date="2022-07-28T23:15:00Z">
        <w:r>
          <w:t xml:space="preserve">FP1= </w:t>
        </w:r>
        <w:proofErr w:type="gramStart"/>
        <w:r>
          <w:t>confusion[</w:t>
        </w:r>
        <w:proofErr w:type="gramEnd"/>
        <w:r>
          <w:t>0,1]</w:t>
        </w:r>
      </w:ins>
    </w:p>
    <w:p w14:paraId="3DC1172D" w14:textId="77777777" w:rsidR="00AC1E97" w:rsidRDefault="00AC1E97" w:rsidP="002B04EF">
      <w:pPr>
        <w:spacing w:after="160" w:line="360" w:lineRule="auto"/>
        <w:contextualSpacing/>
        <w:jc w:val="both"/>
        <w:rPr>
          <w:ins w:id="4554" w:author="YENDAPALLY, NISHITHA" w:date="2022-07-28T23:15:00Z"/>
        </w:rPr>
        <w:pPrChange w:id="4555" w:author="Avdesh Mishra" w:date="2022-07-31T23:31:00Z">
          <w:pPr>
            <w:spacing w:after="160" w:line="259" w:lineRule="auto"/>
            <w:contextualSpacing/>
          </w:pPr>
        </w:pPrChange>
      </w:pPr>
      <w:ins w:id="4556" w:author="YENDAPALLY, NISHITHA" w:date="2022-07-28T23:15:00Z">
        <w:r>
          <w:t xml:space="preserve">FN1= </w:t>
        </w:r>
        <w:proofErr w:type="gramStart"/>
        <w:r>
          <w:t>confusion[</w:t>
        </w:r>
        <w:proofErr w:type="gramEnd"/>
        <w:r>
          <w:t>1,0]</w:t>
        </w:r>
      </w:ins>
    </w:p>
    <w:p w14:paraId="33A2FF7A" w14:textId="77777777" w:rsidR="00AC1E97" w:rsidRDefault="00AC1E97" w:rsidP="002B04EF">
      <w:pPr>
        <w:spacing w:after="160" w:line="360" w:lineRule="auto"/>
        <w:contextualSpacing/>
        <w:jc w:val="both"/>
        <w:rPr>
          <w:ins w:id="4557" w:author="YENDAPALLY, NISHITHA" w:date="2022-07-28T23:15:00Z"/>
        </w:rPr>
        <w:pPrChange w:id="4558" w:author="Avdesh Mishra" w:date="2022-07-31T23:31:00Z">
          <w:pPr>
            <w:spacing w:after="160" w:line="259" w:lineRule="auto"/>
            <w:contextualSpacing/>
          </w:pPr>
        </w:pPrChange>
      </w:pPr>
      <w:ins w:id="4559" w:author="YENDAPALLY, NISHITHA" w:date="2022-07-28T23:15:00Z">
        <w:r>
          <w:t>#</w:t>
        </w:r>
        <w:proofErr w:type="gramStart"/>
        <w:r>
          <w:t>specificity</w:t>
        </w:r>
        <w:proofErr w:type="gramEnd"/>
      </w:ins>
    </w:p>
    <w:p w14:paraId="0F2FB4E7" w14:textId="77777777" w:rsidR="00AC1E97" w:rsidRDefault="00AC1E97" w:rsidP="002B04EF">
      <w:pPr>
        <w:spacing w:after="160" w:line="360" w:lineRule="auto"/>
        <w:contextualSpacing/>
        <w:jc w:val="both"/>
        <w:rPr>
          <w:ins w:id="4560" w:author="YENDAPALLY, NISHITHA" w:date="2022-07-28T23:15:00Z"/>
        </w:rPr>
        <w:pPrChange w:id="4561" w:author="Avdesh Mishra" w:date="2022-07-31T23:31:00Z">
          <w:pPr>
            <w:spacing w:after="160" w:line="259" w:lineRule="auto"/>
            <w:contextualSpacing/>
          </w:pPr>
        </w:pPrChange>
      </w:pPr>
      <w:proofErr w:type="spellStart"/>
      <w:ins w:id="4562" w:author="YENDAPALLY, NISHITHA" w:date="2022-07-28T23:15:00Z">
        <w:r>
          <w:t>SPEC_cla</w:t>
        </w:r>
        <w:proofErr w:type="spellEnd"/>
        <w:r>
          <w:t>= (TN1/</w:t>
        </w:r>
        <w:proofErr w:type="gramStart"/>
        <w:r>
          <w:t>float(</w:t>
        </w:r>
        <w:proofErr w:type="gramEnd"/>
        <w:r>
          <w:t>TN1+FP1))</w:t>
        </w:r>
      </w:ins>
    </w:p>
    <w:p w14:paraId="343BC3A2" w14:textId="77777777" w:rsidR="00AC1E97" w:rsidRDefault="00AC1E97" w:rsidP="002B04EF">
      <w:pPr>
        <w:spacing w:after="160" w:line="360" w:lineRule="auto"/>
        <w:contextualSpacing/>
        <w:jc w:val="both"/>
        <w:rPr>
          <w:ins w:id="4563" w:author="YENDAPALLY, NISHITHA" w:date="2022-07-28T23:15:00Z"/>
        </w:rPr>
        <w:pPrChange w:id="4564" w:author="Avdesh Mishra" w:date="2022-07-31T23:31:00Z">
          <w:pPr>
            <w:spacing w:after="160" w:line="259" w:lineRule="auto"/>
            <w:contextualSpacing/>
          </w:pPr>
        </w:pPrChange>
      </w:pPr>
      <w:ins w:id="4565" w:author="YENDAPALLY, NISHITHA" w:date="2022-07-28T23:15:00Z">
        <w:r>
          <w:t>#Balanced accuracy</w:t>
        </w:r>
      </w:ins>
    </w:p>
    <w:p w14:paraId="73CCDCCA" w14:textId="77777777" w:rsidR="00AC1E97" w:rsidRDefault="00AC1E97" w:rsidP="002B04EF">
      <w:pPr>
        <w:spacing w:after="160" w:line="360" w:lineRule="auto"/>
        <w:contextualSpacing/>
        <w:jc w:val="both"/>
        <w:rPr>
          <w:ins w:id="4566" w:author="YENDAPALLY, NISHITHA" w:date="2022-07-28T23:15:00Z"/>
        </w:rPr>
        <w:pPrChange w:id="4567" w:author="Avdesh Mishra" w:date="2022-07-31T23:31:00Z">
          <w:pPr>
            <w:spacing w:after="160" w:line="259" w:lineRule="auto"/>
            <w:contextualSpacing/>
          </w:pPr>
        </w:pPrChange>
      </w:pPr>
      <w:proofErr w:type="spellStart"/>
      <w:ins w:id="4568" w:author="YENDAPALLY, NISHITHA" w:date="2022-07-28T23:15:00Z">
        <w:r>
          <w:t>Acc_Balance</w:t>
        </w:r>
        <w:proofErr w:type="spellEnd"/>
        <w:r>
          <w:t>= 0.5*((TP1/</w:t>
        </w:r>
        <w:proofErr w:type="gramStart"/>
        <w:r>
          <w:t>float(</w:t>
        </w:r>
        <w:proofErr w:type="gramEnd"/>
        <w:r>
          <w:t>TP1+FN1))+(TN1/float(TN1+FP1)))</w:t>
        </w:r>
      </w:ins>
    </w:p>
    <w:p w14:paraId="153F2167" w14:textId="77777777" w:rsidR="00AC1E97" w:rsidRDefault="00AC1E97" w:rsidP="002B04EF">
      <w:pPr>
        <w:spacing w:after="160" w:line="360" w:lineRule="auto"/>
        <w:contextualSpacing/>
        <w:jc w:val="both"/>
        <w:rPr>
          <w:ins w:id="4569" w:author="YENDAPALLY, NISHITHA" w:date="2022-07-28T23:15:00Z"/>
        </w:rPr>
        <w:pPrChange w:id="4570" w:author="Avdesh Mishra" w:date="2022-07-31T23:31:00Z">
          <w:pPr>
            <w:spacing w:after="160" w:line="259" w:lineRule="auto"/>
            <w:contextualSpacing/>
          </w:pPr>
        </w:pPrChange>
      </w:pPr>
      <w:ins w:id="4571" w:author="YENDAPALLY, NISHITHA" w:date="2022-07-28T23:15:00Z">
        <w:r>
          <w:t>#Compute MCC</w:t>
        </w:r>
      </w:ins>
    </w:p>
    <w:p w14:paraId="31F1352D" w14:textId="77777777" w:rsidR="00AC1E97" w:rsidRDefault="00AC1E97" w:rsidP="002B04EF">
      <w:pPr>
        <w:spacing w:after="160" w:line="360" w:lineRule="auto"/>
        <w:contextualSpacing/>
        <w:jc w:val="both"/>
        <w:rPr>
          <w:ins w:id="4572" w:author="YENDAPALLY, NISHITHA" w:date="2022-07-28T23:15:00Z"/>
        </w:rPr>
        <w:pPrChange w:id="4573" w:author="Avdesh Mishra" w:date="2022-07-31T23:31:00Z">
          <w:pPr>
            <w:spacing w:after="160" w:line="259" w:lineRule="auto"/>
            <w:contextualSpacing/>
          </w:pPr>
        </w:pPrChange>
      </w:pPr>
      <w:proofErr w:type="spellStart"/>
      <w:ins w:id="4574" w:author="YENDAPALLY, NISHITHA" w:date="2022-07-28T23:15:00Z">
        <w:r>
          <w:t>MCC_cla</w:t>
        </w:r>
        <w:proofErr w:type="spellEnd"/>
        <w:r>
          <w:t xml:space="preserve">= </w:t>
        </w:r>
        <w:proofErr w:type="spellStart"/>
        <w:r>
          <w:t>matthews_</w:t>
        </w:r>
        <w:proofErr w:type="gramStart"/>
        <w:r>
          <w:t>corrcoef</w:t>
        </w:r>
        <w:proofErr w:type="spellEnd"/>
        <w:r>
          <w:t>(</w:t>
        </w:r>
        <w:proofErr w:type="spellStart"/>
        <w:proofErr w:type="gramEnd"/>
        <w:r>
          <w:t>y_test</w:t>
        </w:r>
        <w:proofErr w:type="spellEnd"/>
        <w:r>
          <w:t xml:space="preserve">, </w:t>
        </w:r>
        <w:proofErr w:type="spellStart"/>
        <w:r>
          <w:t>y_new</w:t>
        </w:r>
        <w:proofErr w:type="spellEnd"/>
        <w:r>
          <w:t>)</w:t>
        </w:r>
      </w:ins>
    </w:p>
    <w:p w14:paraId="0D91C123" w14:textId="77777777" w:rsidR="00AC1E97" w:rsidRDefault="00AC1E97" w:rsidP="002B04EF">
      <w:pPr>
        <w:spacing w:after="160" w:line="360" w:lineRule="auto"/>
        <w:contextualSpacing/>
        <w:jc w:val="both"/>
        <w:rPr>
          <w:ins w:id="4575" w:author="YENDAPALLY, NISHITHA" w:date="2022-07-28T23:15:00Z"/>
        </w:rPr>
        <w:pPrChange w:id="4576" w:author="Avdesh Mishra" w:date="2022-07-31T23:31:00Z">
          <w:pPr>
            <w:spacing w:after="160" w:line="259" w:lineRule="auto"/>
            <w:contextualSpacing/>
          </w:pPr>
        </w:pPrChange>
      </w:pPr>
      <w:ins w:id="4577" w:author="YENDAPALLY, NISHITHA" w:date="2022-07-28T23:15:00Z">
        <w:r>
          <w:t>F1_cla= f1_</w:t>
        </w:r>
        <w:proofErr w:type="gramStart"/>
        <w:r>
          <w:t>score(</w:t>
        </w:r>
        <w:proofErr w:type="spellStart"/>
        <w:proofErr w:type="gramEnd"/>
        <w:r>
          <w:t>y_test</w:t>
        </w:r>
        <w:proofErr w:type="spellEnd"/>
        <w:r>
          <w:t xml:space="preserve">, </w:t>
        </w:r>
        <w:proofErr w:type="spellStart"/>
        <w:r>
          <w:t>y_new</w:t>
        </w:r>
        <w:proofErr w:type="spellEnd"/>
        <w:r>
          <w:t>)</w:t>
        </w:r>
      </w:ins>
    </w:p>
    <w:p w14:paraId="2BAB21A0" w14:textId="77777777" w:rsidR="00AC1E97" w:rsidRDefault="00AC1E97" w:rsidP="002B04EF">
      <w:pPr>
        <w:spacing w:after="160" w:line="360" w:lineRule="auto"/>
        <w:contextualSpacing/>
        <w:jc w:val="both"/>
        <w:rPr>
          <w:ins w:id="4578" w:author="YENDAPALLY, NISHITHA" w:date="2022-07-28T23:15:00Z"/>
        </w:rPr>
        <w:pPrChange w:id="4579" w:author="Avdesh Mishra" w:date="2022-07-31T23:31:00Z">
          <w:pPr>
            <w:spacing w:after="160" w:line="259" w:lineRule="auto"/>
            <w:contextualSpacing/>
          </w:pPr>
        </w:pPrChange>
      </w:pPr>
      <w:proofErr w:type="spellStart"/>
      <w:ins w:id="4580" w:author="YENDAPALLY, NISHITHA" w:date="2022-07-28T23:15:00Z">
        <w:r>
          <w:t>PREC_cla</w:t>
        </w:r>
        <w:proofErr w:type="spellEnd"/>
        <w:r>
          <w:t xml:space="preserve">= </w:t>
        </w:r>
        <w:proofErr w:type="spellStart"/>
        <w:r>
          <w:t>precision_</w:t>
        </w:r>
        <w:proofErr w:type="gramStart"/>
        <w:r>
          <w:t>score</w:t>
        </w:r>
        <w:proofErr w:type="spellEnd"/>
        <w:r>
          <w:t>(</w:t>
        </w:r>
        <w:proofErr w:type="spellStart"/>
        <w:proofErr w:type="gramEnd"/>
        <w:r>
          <w:t>y_test</w:t>
        </w:r>
        <w:proofErr w:type="spellEnd"/>
        <w:r>
          <w:t xml:space="preserve">, </w:t>
        </w:r>
        <w:proofErr w:type="spellStart"/>
        <w:r>
          <w:t>y_new</w:t>
        </w:r>
        <w:proofErr w:type="spellEnd"/>
        <w:r>
          <w:t>)</w:t>
        </w:r>
      </w:ins>
    </w:p>
    <w:p w14:paraId="5F35BCA8" w14:textId="77777777" w:rsidR="00AC1E97" w:rsidRDefault="00AC1E97" w:rsidP="002B04EF">
      <w:pPr>
        <w:spacing w:after="160" w:line="360" w:lineRule="auto"/>
        <w:contextualSpacing/>
        <w:jc w:val="both"/>
        <w:rPr>
          <w:ins w:id="4581" w:author="YENDAPALLY, NISHITHA" w:date="2022-07-28T23:15:00Z"/>
        </w:rPr>
        <w:pPrChange w:id="4582" w:author="Avdesh Mishra" w:date="2022-07-31T23:31:00Z">
          <w:pPr>
            <w:spacing w:after="160" w:line="259" w:lineRule="auto"/>
            <w:contextualSpacing/>
          </w:pPr>
        </w:pPrChange>
      </w:pPr>
      <w:proofErr w:type="spellStart"/>
      <w:ins w:id="4583" w:author="YENDAPALLY, NISHITHA" w:date="2022-07-28T23:15:00Z">
        <w:r>
          <w:t>REC_cla</w:t>
        </w:r>
        <w:proofErr w:type="spellEnd"/>
        <w:r>
          <w:t xml:space="preserve">= </w:t>
        </w:r>
        <w:proofErr w:type="spellStart"/>
        <w:r>
          <w:t>recall_</w:t>
        </w:r>
        <w:proofErr w:type="gramStart"/>
        <w:r>
          <w:t>score</w:t>
        </w:r>
        <w:proofErr w:type="spellEnd"/>
        <w:r>
          <w:t>(</w:t>
        </w:r>
        <w:proofErr w:type="spellStart"/>
        <w:proofErr w:type="gramEnd"/>
        <w:r>
          <w:t>y_test</w:t>
        </w:r>
        <w:proofErr w:type="spellEnd"/>
        <w:r>
          <w:t xml:space="preserve">, </w:t>
        </w:r>
        <w:proofErr w:type="spellStart"/>
        <w:r>
          <w:t>y_new</w:t>
        </w:r>
        <w:proofErr w:type="spellEnd"/>
        <w:r>
          <w:t>)</w:t>
        </w:r>
      </w:ins>
    </w:p>
    <w:p w14:paraId="2B936874" w14:textId="77777777" w:rsidR="00AC1E97" w:rsidRDefault="00AC1E97" w:rsidP="002B04EF">
      <w:pPr>
        <w:spacing w:after="160" w:line="360" w:lineRule="auto"/>
        <w:contextualSpacing/>
        <w:jc w:val="both"/>
        <w:rPr>
          <w:ins w:id="4584" w:author="YENDAPALLY, NISHITHA" w:date="2022-07-28T23:15:00Z"/>
        </w:rPr>
        <w:pPrChange w:id="4585" w:author="Avdesh Mishra" w:date="2022-07-31T23:31:00Z">
          <w:pPr>
            <w:spacing w:after="160" w:line="259" w:lineRule="auto"/>
            <w:contextualSpacing/>
          </w:pPr>
        </w:pPrChange>
      </w:pPr>
      <w:proofErr w:type="spellStart"/>
      <w:ins w:id="4586" w:author="YENDAPALLY, NISHITHA" w:date="2022-07-28T23:15:00Z">
        <w:r>
          <w:t>Accuracy_cla</w:t>
        </w:r>
        <w:proofErr w:type="spellEnd"/>
        <w:r>
          <w:t xml:space="preserve">=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y_new</w:t>
        </w:r>
        <w:proofErr w:type="spellEnd"/>
        <w:r>
          <w:t>)</w:t>
        </w:r>
      </w:ins>
    </w:p>
    <w:p w14:paraId="511AE170" w14:textId="77777777" w:rsidR="00AC1E97" w:rsidRDefault="00AC1E97" w:rsidP="002B04EF">
      <w:pPr>
        <w:spacing w:after="160" w:line="360" w:lineRule="auto"/>
        <w:contextualSpacing/>
        <w:jc w:val="both"/>
        <w:rPr>
          <w:ins w:id="4587" w:author="YENDAPALLY, NISHITHA" w:date="2022-07-28T23:15:00Z"/>
        </w:rPr>
        <w:pPrChange w:id="4588" w:author="Avdesh Mishra" w:date="2022-07-31T23:31:00Z">
          <w:pPr>
            <w:spacing w:after="160" w:line="259" w:lineRule="auto"/>
            <w:contextualSpacing/>
          </w:pPr>
        </w:pPrChange>
      </w:pPr>
    </w:p>
    <w:p w14:paraId="0F47617A" w14:textId="77777777" w:rsidR="00AC1E97" w:rsidRDefault="00AC1E97" w:rsidP="002B04EF">
      <w:pPr>
        <w:spacing w:after="160" w:line="360" w:lineRule="auto"/>
        <w:contextualSpacing/>
        <w:jc w:val="both"/>
        <w:rPr>
          <w:ins w:id="4589" w:author="YENDAPALLY, NISHITHA" w:date="2022-07-28T23:15:00Z"/>
        </w:rPr>
        <w:pPrChange w:id="4590" w:author="Avdesh Mishra" w:date="2022-07-31T23:31:00Z">
          <w:pPr>
            <w:spacing w:after="160" w:line="259" w:lineRule="auto"/>
            <w:contextualSpacing/>
          </w:pPr>
        </w:pPrChange>
      </w:pPr>
      <w:ins w:id="4591" w:author="YENDAPALLY, NISHITHA" w:date="2022-07-28T23:15:00Z">
        <w:r>
          <w:t>Results= 'Independent test Results:\n'</w:t>
        </w:r>
      </w:ins>
    </w:p>
    <w:p w14:paraId="40734C5A" w14:textId="77777777" w:rsidR="00AC1E97" w:rsidRDefault="00AC1E97" w:rsidP="002B04EF">
      <w:pPr>
        <w:spacing w:after="160" w:line="360" w:lineRule="auto"/>
        <w:contextualSpacing/>
        <w:jc w:val="both"/>
        <w:rPr>
          <w:ins w:id="4592" w:author="YENDAPALLY, NISHITHA" w:date="2022-07-28T23:15:00Z"/>
        </w:rPr>
        <w:pPrChange w:id="4593" w:author="Avdesh Mishra" w:date="2022-07-31T23:31:00Z">
          <w:pPr>
            <w:spacing w:after="160" w:line="259" w:lineRule="auto"/>
            <w:contextualSpacing/>
          </w:pPr>
        </w:pPrChange>
      </w:pPr>
      <w:proofErr w:type="spellStart"/>
      <w:ins w:id="4594" w:author="YENDAPALLY, NISHITHA" w:date="2022-07-28T23:15:00Z">
        <w:r>
          <w:t>outputFile.write</w:t>
        </w:r>
        <w:proofErr w:type="spellEnd"/>
        <w:r>
          <w:t>(</w:t>
        </w:r>
        <w:proofErr w:type="gramStart"/>
        <w:r>
          <w:t>str(</w:t>
        </w:r>
        <w:proofErr w:type="gramEnd"/>
        <w:r>
          <w:t>Results)+'\n')</w:t>
        </w:r>
      </w:ins>
    </w:p>
    <w:p w14:paraId="2244FA08" w14:textId="77777777" w:rsidR="00AC1E97" w:rsidRDefault="00AC1E97" w:rsidP="002B04EF">
      <w:pPr>
        <w:spacing w:after="160" w:line="360" w:lineRule="auto"/>
        <w:contextualSpacing/>
        <w:jc w:val="both"/>
        <w:rPr>
          <w:ins w:id="4595" w:author="YENDAPALLY, NISHITHA" w:date="2022-07-28T23:15:00Z"/>
        </w:rPr>
        <w:pPrChange w:id="4596" w:author="Avdesh Mishra" w:date="2022-07-31T23:31:00Z">
          <w:pPr>
            <w:spacing w:after="160" w:line="259" w:lineRule="auto"/>
            <w:contextualSpacing/>
          </w:pPr>
        </w:pPrChange>
      </w:pPr>
      <w:proofErr w:type="spellStart"/>
      <w:ins w:id="4597" w:author="YENDAPALLY, NISHITHA" w:date="2022-07-28T23:15:00Z">
        <w:r>
          <w:t>outputFile.write</w:t>
        </w:r>
        <w:proofErr w:type="spellEnd"/>
        <w:r>
          <w:t>('TP= %f\n'%TP1)</w:t>
        </w:r>
      </w:ins>
    </w:p>
    <w:p w14:paraId="4B38B682" w14:textId="77777777" w:rsidR="00AC1E97" w:rsidRDefault="00AC1E97" w:rsidP="002B04EF">
      <w:pPr>
        <w:spacing w:after="160" w:line="360" w:lineRule="auto"/>
        <w:contextualSpacing/>
        <w:jc w:val="both"/>
        <w:rPr>
          <w:ins w:id="4598" w:author="YENDAPALLY, NISHITHA" w:date="2022-07-28T23:15:00Z"/>
        </w:rPr>
        <w:pPrChange w:id="4599" w:author="Avdesh Mishra" w:date="2022-07-31T23:31:00Z">
          <w:pPr>
            <w:spacing w:after="160" w:line="259" w:lineRule="auto"/>
            <w:contextualSpacing/>
          </w:pPr>
        </w:pPrChange>
      </w:pPr>
      <w:proofErr w:type="spellStart"/>
      <w:ins w:id="4600" w:author="YENDAPALLY, NISHITHA" w:date="2022-07-28T23:15:00Z">
        <w:r>
          <w:t>outputFile.write</w:t>
        </w:r>
        <w:proofErr w:type="spellEnd"/>
        <w:r>
          <w:t>('TN= %f\n'%TN1)</w:t>
        </w:r>
      </w:ins>
    </w:p>
    <w:p w14:paraId="59BE7C81" w14:textId="77777777" w:rsidR="00AC1E97" w:rsidRDefault="00AC1E97" w:rsidP="002B04EF">
      <w:pPr>
        <w:spacing w:after="160" w:line="360" w:lineRule="auto"/>
        <w:contextualSpacing/>
        <w:jc w:val="both"/>
        <w:rPr>
          <w:ins w:id="4601" w:author="YENDAPALLY, NISHITHA" w:date="2022-07-28T23:15:00Z"/>
        </w:rPr>
        <w:pPrChange w:id="4602" w:author="Avdesh Mishra" w:date="2022-07-31T23:31:00Z">
          <w:pPr>
            <w:spacing w:after="160" w:line="259" w:lineRule="auto"/>
            <w:contextualSpacing/>
          </w:pPr>
        </w:pPrChange>
      </w:pPr>
      <w:proofErr w:type="spellStart"/>
      <w:ins w:id="4603" w:author="YENDAPALLY, NISHITHA" w:date="2022-07-28T23:15:00Z">
        <w:r>
          <w:t>outputFile.write</w:t>
        </w:r>
        <w:proofErr w:type="spellEnd"/>
        <w:r>
          <w:t>('FP= %f\n'%FP1)</w:t>
        </w:r>
      </w:ins>
    </w:p>
    <w:p w14:paraId="7BBB548D" w14:textId="77777777" w:rsidR="00AC1E97" w:rsidRDefault="00AC1E97" w:rsidP="002B04EF">
      <w:pPr>
        <w:spacing w:after="160" w:line="360" w:lineRule="auto"/>
        <w:contextualSpacing/>
        <w:jc w:val="both"/>
        <w:rPr>
          <w:ins w:id="4604" w:author="YENDAPALLY, NISHITHA" w:date="2022-07-28T23:15:00Z"/>
        </w:rPr>
        <w:pPrChange w:id="4605" w:author="Avdesh Mishra" w:date="2022-07-31T23:31:00Z">
          <w:pPr>
            <w:spacing w:after="160" w:line="259" w:lineRule="auto"/>
            <w:contextualSpacing/>
          </w:pPr>
        </w:pPrChange>
      </w:pPr>
      <w:proofErr w:type="spellStart"/>
      <w:ins w:id="4606" w:author="YENDAPALLY, NISHITHA" w:date="2022-07-28T23:15:00Z">
        <w:r>
          <w:t>outputFile.write</w:t>
        </w:r>
        <w:proofErr w:type="spellEnd"/>
        <w:r>
          <w:t>('FN= %f\n'%FN1)</w:t>
        </w:r>
      </w:ins>
    </w:p>
    <w:p w14:paraId="5CA79072" w14:textId="77777777" w:rsidR="00AC1E97" w:rsidRDefault="00AC1E97" w:rsidP="002B04EF">
      <w:pPr>
        <w:spacing w:after="160" w:line="360" w:lineRule="auto"/>
        <w:contextualSpacing/>
        <w:jc w:val="both"/>
        <w:rPr>
          <w:ins w:id="4607" w:author="YENDAPALLY, NISHITHA" w:date="2022-07-28T23:15:00Z"/>
        </w:rPr>
        <w:pPrChange w:id="4608" w:author="Avdesh Mishra" w:date="2022-07-31T23:31:00Z">
          <w:pPr>
            <w:spacing w:after="160" w:line="259" w:lineRule="auto"/>
            <w:contextualSpacing/>
          </w:pPr>
        </w:pPrChange>
      </w:pPr>
      <w:proofErr w:type="spellStart"/>
      <w:ins w:id="4609" w:author="YENDAPALLY, NISHITHA" w:date="2022-07-28T23:15:00Z">
        <w:r>
          <w:t>outputFile.write</w:t>
        </w:r>
        <w:proofErr w:type="spellEnd"/>
        <w:r>
          <w:t>('Recall/</w:t>
        </w:r>
        <w:proofErr w:type="spellStart"/>
        <w:r>
          <w:t>sensivity</w:t>
        </w:r>
        <w:proofErr w:type="spellEnd"/>
        <w:r>
          <w:t>= %.5f\n '%</w:t>
        </w:r>
        <w:proofErr w:type="spellStart"/>
        <w:r>
          <w:t>REC_cla</w:t>
        </w:r>
        <w:proofErr w:type="spellEnd"/>
        <w:r>
          <w:t>)</w:t>
        </w:r>
      </w:ins>
    </w:p>
    <w:p w14:paraId="235D3C8F" w14:textId="77777777" w:rsidR="00AC1E97" w:rsidRDefault="00AC1E97" w:rsidP="002B04EF">
      <w:pPr>
        <w:spacing w:after="160" w:line="360" w:lineRule="auto"/>
        <w:contextualSpacing/>
        <w:jc w:val="both"/>
        <w:rPr>
          <w:ins w:id="4610" w:author="YENDAPALLY, NISHITHA" w:date="2022-07-28T23:15:00Z"/>
        </w:rPr>
        <w:pPrChange w:id="4611" w:author="Avdesh Mishra" w:date="2022-07-31T23:31:00Z">
          <w:pPr>
            <w:spacing w:after="160" w:line="259" w:lineRule="auto"/>
            <w:contextualSpacing/>
          </w:pPr>
        </w:pPrChange>
      </w:pPr>
      <w:proofErr w:type="spellStart"/>
      <w:ins w:id="4612" w:author="YENDAPALLY, NISHITHA" w:date="2022-07-28T23:15:00Z">
        <w:r>
          <w:t>outputFile.write</w:t>
        </w:r>
        <w:proofErr w:type="spellEnd"/>
        <w:r>
          <w:t>('specificity=%.5f\n'%</w:t>
        </w:r>
        <w:proofErr w:type="spellStart"/>
        <w:r>
          <w:t>SPEC_cla</w:t>
        </w:r>
        <w:proofErr w:type="spellEnd"/>
        <w:r>
          <w:t>)</w:t>
        </w:r>
      </w:ins>
    </w:p>
    <w:p w14:paraId="4AE8F6F1" w14:textId="77777777" w:rsidR="00AC1E97" w:rsidRDefault="00AC1E97" w:rsidP="002B04EF">
      <w:pPr>
        <w:spacing w:after="160" w:line="360" w:lineRule="auto"/>
        <w:contextualSpacing/>
        <w:jc w:val="both"/>
        <w:rPr>
          <w:ins w:id="4613" w:author="YENDAPALLY, NISHITHA" w:date="2022-07-28T23:15:00Z"/>
        </w:rPr>
        <w:pPrChange w:id="4614" w:author="Avdesh Mishra" w:date="2022-07-31T23:31:00Z">
          <w:pPr>
            <w:spacing w:after="160" w:line="259" w:lineRule="auto"/>
            <w:contextualSpacing/>
          </w:pPr>
        </w:pPrChange>
      </w:pPr>
      <w:proofErr w:type="spellStart"/>
      <w:ins w:id="4615" w:author="YENDAPALLY, NISHITHA" w:date="2022-07-28T23:15:00Z">
        <w:r>
          <w:lastRenderedPageBreak/>
          <w:t>outputFile.write</w:t>
        </w:r>
        <w:proofErr w:type="spellEnd"/>
        <w:r>
          <w:t>('</w:t>
        </w:r>
        <w:proofErr w:type="spellStart"/>
        <w:r>
          <w:t>accuracy_balanced</w:t>
        </w:r>
        <w:proofErr w:type="spellEnd"/>
        <w:r>
          <w:t>= %.5f\n'%</w:t>
        </w:r>
        <w:proofErr w:type="spellStart"/>
        <w:r>
          <w:t>Acc_Balance</w:t>
        </w:r>
        <w:proofErr w:type="spellEnd"/>
        <w:r>
          <w:t>)</w:t>
        </w:r>
      </w:ins>
    </w:p>
    <w:p w14:paraId="66564FD8" w14:textId="77777777" w:rsidR="00AC1E97" w:rsidRDefault="00AC1E97" w:rsidP="002B04EF">
      <w:pPr>
        <w:spacing w:after="160" w:line="360" w:lineRule="auto"/>
        <w:contextualSpacing/>
        <w:jc w:val="both"/>
        <w:rPr>
          <w:ins w:id="4616" w:author="YENDAPALLY, NISHITHA" w:date="2022-07-28T23:15:00Z"/>
        </w:rPr>
        <w:pPrChange w:id="4617" w:author="Avdesh Mishra" w:date="2022-07-31T23:31:00Z">
          <w:pPr>
            <w:spacing w:after="160" w:line="259" w:lineRule="auto"/>
            <w:contextualSpacing/>
          </w:pPr>
        </w:pPrChange>
      </w:pPr>
      <w:proofErr w:type="spellStart"/>
      <w:ins w:id="4618" w:author="YENDAPALLY, NISHITHA" w:date="2022-07-28T23:15:00Z">
        <w:r>
          <w:t>outputFile.write</w:t>
        </w:r>
        <w:proofErr w:type="spellEnd"/>
        <w:r>
          <w:t>('</w:t>
        </w:r>
        <w:proofErr w:type="spellStart"/>
        <w:r>
          <w:t>overall_accuracy</w:t>
        </w:r>
        <w:proofErr w:type="spellEnd"/>
        <w:r>
          <w:t xml:space="preserve">= %.5f\n'% </w:t>
        </w:r>
        <w:proofErr w:type="spellStart"/>
        <w:r>
          <w:t>Accuracy_cla</w:t>
        </w:r>
        <w:proofErr w:type="spellEnd"/>
        <w:r>
          <w:t>)</w:t>
        </w:r>
      </w:ins>
    </w:p>
    <w:p w14:paraId="1841F893" w14:textId="77777777" w:rsidR="00AC1E97" w:rsidRDefault="00AC1E97" w:rsidP="002B04EF">
      <w:pPr>
        <w:spacing w:after="160" w:line="360" w:lineRule="auto"/>
        <w:contextualSpacing/>
        <w:jc w:val="both"/>
        <w:rPr>
          <w:ins w:id="4619" w:author="YENDAPALLY, NISHITHA" w:date="2022-07-28T23:15:00Z"/>
        </w:rPr>
        <w:pPrChange w:id="4620" w:author="Avdesh Mishra" w:date="2022-07-31T23:31:00Z">
          <w:pPr>
            <w:spacing w:after="160" w:line="259" w:lineRule="auto"/>
            <w:contextualSpacing/>
          </w:pPr>
        </w:pPrChange>
      </w:pPr>
      <w:proofErr w:type="spellStart"/>
      <w:ins w:id="4621" w:author="YENDAPALLY, NISHITHA" w:date="2022-07-28T23:15:00Z">
        <w:r>
          <w:t>outputFile.write</w:t>
        </w:r>
        <w:proofErr w:type="spellEnd"/>
        <w:r>
          <w:t>('precision= %.5f\n'%</w:t>
        </w:r>
        <w:proofErr w:type="spellStart"/>
        <w:r>
          <w:t>PREC_cla</w:t>
        </w:r>
        <w:proofErr w:type="spellEnd"/>
        <w:r>
          <w:t>)</w:t>
        </w:r>
      </w:ins>
    </w:p>
    <w:p w14:paraId="35E9D07B" w14:textId="77777777" w:rsidR="00AC1E97" w:rsidRDefault="00AC1E97" w:rsidP="002B04EF">
      <w:pPr>
        <w:spacing w:after="160" w:line="360" w:lineRule="auto"/>
        <w:contextualSpacing/>
        <w:jc w:val="both"/>
        <w:rPr>
          <w:ins w:id="4622" w:author="YENDAPALLY, NISHITHA" w:date="2022-07-28T23:15:00Z"/>
        </w:rPr>
        <w:pPrChange w:id="4623" w:author="Avdesh Mishra" w:date="2022-07-31T23:31:00Z">
          <w:pPr>
            <w:spacing w:after="160" w:line="259" w:lineRule="auto"/>
            <w:contextualSpacing/>
          </w:pPr>
        </w:pPrChange>
      </w:pPr>
      <w:proofErr w:type="spellStart"/>
      <w:ins w:id="4624" w:author="YENDAPALLY, NISHITHA" w:date="2022-07-28T23:15:00Z">
        <w:r>
          <w:t>outputFile.write</w:t>
        </w:r>
        <w:proofErr w:type="spellEnd"/>
        <w:r>
          <w:t>('F1=%.5f\n' %F1_cla)</w:t>
        </w:r>
      </w:ins>
    </w:p>
    <w:p w14:paraId="65EFD78C" w14:textId="77777777" w:rsidR="00AC1E97" w:rsidRDefault="00AC1E97" w:rsidP="002B04EF">
      <w:pPr>
        <w:spacing w:after="160" w:line="360" w:lineRule="auto"/>
        <w:contextualSpacing/>
        <w:jc w:val="both"/>
        <w:rPr>
          <w:ins w:id="4625" w:author="YENDAPALLY, NISHITHA" w:date="2022-07-28T23:15:00Z"/>
        </w:rPr>
        <w:pPrChange w:id="4626" w:author="Avdesh Mishra" w:date="2022-07-31T23:31:00Z">
          <w:pPr>
            <w:spacing w:after="160" w:line="259" w:lineRule="auto"/>
            <w:contextualSpacing/>
          </w:pPr>
        </w:pPrChange>
      </w:pPr>
      <w:proofErr w:type="spellStart"/>
      <w:ins w:id="4627" w:author="YENDAPALLY, NISHITHA" w:date="2022-07-28T23:15:00Z">
        <w:r>
          <w:t>outputFile.write</w:t>
        </w:r>
        <w:proofErr w:type="spellEnd"/>
        <w:r>
          <w:t>('MCC= %.5f\n'%</w:t>
        </w:r>
        <w:proofErr w:type="spellStart"/>
        <w:r>
          <w:t>MCC_cla</w:t>
        </w:r>
        <w:proofErr w:type="spellEnd"/>
        <w:r>
          <w:t>)</w:t>
        </w:r>
      </w:ins>
    </w:p>
    <w:p w14:paraId="3D2D0009" w14:textId="77777777" w:rsidR="00AC1E97" w:rsidRPr="005101EE" w:rsidRDefault="00AC1E97" w:rsidP="002B04EF">
      <w:pPr>
        <w:spacing w:after="160" w:line="360" w:lineRule="auto"/>
        <w:contextualSpacing/>
        <w:jc w:val="both"/>
        <w:rPr>
          <w:ins w:id="4628" w:author="YENDAPALLY, NISHITHA" w:date="2022-07-28T23:15:00Z"/>
        </w:rPr>
        <w:pPrChange w:id="4629" w:author="Avdesh Mishra" w:date="2022-07-31T23:31:00Z">
          <w:pPr>
            <w:spacing w:after="160" w:line="259" w:lineRule="auto"/>
            <w:contextualSpacing/>
          </w:pPr>
        </w:pPrChange>
      </w:pPr>
      <w:proofErr w:type="spellStart"/>
      <w:ins w:id="4630" w:author="YENDAPALLY, NISHITHA" w:date="2022-07-28T23:15:00Z">
        <w:r>
          <w:t>outputFile.close</w:t>
        </w:r>
        <w:proofErr w:type="spellEnd"/>
        <w:r>
          <w:t>()</w:t>
        </w:r>
      </w:ins>
    </w:p>
    <w:p w14:paraId="02671B83" w14:textId="77777777" w:rsidR="00AC1E97" w:rsidRPr="005101EE" w:rsidRDefault="00AC1E97" w:rsidP="002B04EF">
      <w:pPr>
        <w:spacing w:after="160" w:line="360" w:lineRule="auto"/>
        <w:contextualSpacing/>
        <w:jc w:val="both"/>
        <w:rPr>
          <w:ins w:id="4631" w:author="YENDAPALLY, NISHITHA" w:date="2022-07-28T23:15:00Z"/>
        </w:rPr>
        <w:pPrChange w:id="4632" w:author="Avdesh Mishra" w:date="2022-07-31T23:31:00Z">
          <w:pPr>
            <w:spacing w:after="160" w:line="259" w:lineRule="auto"/>
            <w:contextualSpacing/>
          </w:pPr>
        </w:pPrChange>
      </w:pPr>
      <w:ins w:id="4633" w:author="YENDAPALLY, NISHITHA" w:date="2022-07-28T23:15:00Z">
        <w:r w:rsidRPr="005101EE">
          <w:t xml:space="preserve">   </w:t>
        </w:r>
      </w:ins>
    </w:p>
    <w:p w14:paraId="48971395" w14:textId="77777777" w:rsidR="00AC1E97" w:rsidRPr="005101EE" w:rsidRDefault="00AC1E97" w:rsidP="002B04EF">
      <w:pPr>
        <w:spacing w:after="160" w:line="360" w:lineRule="auto"/>
        <w:contextualSpacing/>
        <w:jc w:val="both"/>
        <w:rPr>
          <w:ins w:id="4634" w:author="YENDAPALLY, NISHITHA" w:date="2022-07-28T23:15:00Z"/>
          <w:b/>
          <w:bCs/>
        </w:rPr>
        <w:pPrChange w:id="4635" w:author="Avdesh Mishra" w:date="2022-07-31T23:31:00Z">
          <w:pPr>
            <w:spacing w:after="160" w:line="259" w:lineRule="auto"/>
            <w:contextualSpacing/>
          </w:pPr>
        </w:pPrChange>
      </w:pPr>
      <w:ins w:id="4636" w:author="YENDAPALLY, NISHITHA" w:date="2022-07-28T23:15:00Z">
        <w:r w:rsidRPr="005101EE">
          <w:rPr>
            <w:b/>
            <w:bCs/>
          </w:rPr>
          <w:t>##9. Decision-Tree</w:t>
        </w:r>
      </w:ins>
    </w:p>
    <w:p w14:paraId="6E6EA640" w14:textId="77777777" w:rsidR="006C7D83" w:rsidRDefault="006C7D83" w:rsidP="002B04EF">
      <w:pPr>
        <w:spacing w:line="360" w:lineRule="auto"/>
        <w:jc w:val="both"/>
        <w:rPr>
          <w:ins w:id="4637" w:author="YENDAPALLY, NISHITHA" w:date="2022-07-29T08:01:00Z"/>
        </w:rPr>
        <w:pPrChange w:id="4638" w:author="Avdesh Mishra" w:date="2022-07-31T23:31:00Z">
          <w:pPr>
            <w:shd w:val="clear" w:color="auto" w:fill="F7F7F7"/>
            <w:spacing w:line="291" w:lineRule="atLeast"/>
          </w:pPr>
        </w:pPrChange>
      </w:pPr>
      <w:ins w:id="4639" w:author="YENDAPALLY, NISHITHA" w:date="2022-07-29T08:01:00Z">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ins>
    </w:p>
    <w:p w14:paraId="25ECDDF6" w14:textId="77777777" w:rsidR="006C7D83" w:rsidRDefault="006C7D83" w:rsidP="002B04EF">
      <w:pPr>
        <w:spacing w:line="360" w:lineRule="auto"/>
        <w:jc w:val="both"/>
        <w:rPr>
          <w:ins w:id="4640" w:author="YENDAPALLY, NISHITHA" w:date="2022-07-29T08:01:00Z"/>
        </w:rPr>
        <w:pPrChange w:id="4641" w:author="Avdesh Mishra" w:date="2022-07-31T23:31:00Z">
          <w:pPr>
            <w:shd w:val="clear" w:color="auto" w:fill="F7F7F7"/>
            <w:spacing w:line="291" w:lineRule="atLeast"/>
          </w:pPr>
        </w:pPrChange>
      </w:pPr>
      <w:ins w:id="4642" w:author="YENDAPALLY, NISHITHA" w:date="2022-07-29T08:01:00Z">
        <w:r>
          <w:t xml:space="preserve">from </w:t>
        </w:r>
        <w:proofErr w:type="spellStart"/>
        <w:proofErr w:type="gramStart"/>
        <w:r>
          <w:t>sklearn.model</w:t>
        </w:r>
        <w:proofErr w:type="gramEnd"/>
        <w:r>
          <w:t>_selection</w:t>
        </w:r>
        <w:proofErr w:type="spellEnd"/>
        <w:r>
          <w:t xml:space="preserve"> import </w:t>
        </w:r>
        <w:proofErr w:type="spellStart"/>
        <w:r>
          <w:t>cross_val_predict</w:t>
        </w:r>
        <w:proofErr w:type="spellEnd"/>
      </w:ins>
    </w:p>
    <w:p w14:paraId="6448DBC1" w14:textId="77777777" w:rsidR="006C7D83" w:rsidRDefault="006C7D83" w:rsidP="002B04EF">
      <w:pPr>
        <w:spacing w:line="360" w:lineRule="auto"/>
        <w:jc w:val="both"/>
        <w:rPr>
          <w:ins w:id="4643" w:author="YENDAPALLY, NISHITHA" w:date="2022-07-29T08:01:00Z"/>
        </w:rPr>
        <w:pPrChange w:id="4644" w:author="Avdesh Mishra" w:date="2022-07-31T23:31:00Z">
          <w:pPr>
            <w:shd w:val="clear" w:color="auto" w:fill="F7F7F7"/>
            <w:spacing w:line="291" w:lineRule="atLeast"/>
          </w:pPr>
        </w:pPrChange>
      </w:pPr>
      <w:ins w:id="4645" w:author="YENDAPALLY, NISHITHA" w:date="2022-07-29T08:01:00Z">
        <w:r>
          <w:t xml:space="preserve">from </w:t>
        </w:r>
        <w:proofErr w:type="spellStart"/>
        <w:r>
          <w:t>sklearn</w:t>
        </w:r>
        <w:proofErr w:type="spellEnd"/>
        <w:r>
          <w:t xml:space="preserve"> import tree</w:t>
        </w:r>
      </w:ins>
    </w:p>
    <w:p w14:paraId="5A236C7A" w14:textId="77777777" w:rsidR="006C7D83" w:rsidRDefault="006C7D83" w:rsidP="002B04EF">
      <w:pPr>
        <w:spacing w:line="360" w:lineRule="auto"/>
        <w:jc w:val="both"/>
        <w:rPr>
          <w:ins w:id="4646" w:author="YENDAPALLY, NISHITHA" w:date="2022-07-29T08:01:00Z"/>
        </w:rPr>
        <w:pPrChange w:id="4647" w:author="Avdesh Mishra" w:date="2022-07-31T23:31:00Z">
          <w:pPr>
            <w:shd w:val="clear" w:color="auto" w:fill="F7F7F7"/>
            <w:spacing w:line="291" w:lineRule="atLeast"/>
          </w:pPr>
        </w:pPrChange>
      </w:pPr>
      <w:ins w:id="4648" w:author="YENDAPALLY, NISHITHA" w:date="2022-07-29T08:01:00Z">
        <w:r>
          <w:t xml:space="preserve">from </w:t>
        </w:r>
        <w:proofErr w:type="spellStart"/>
        <w:proofErr w:type="gramStart"/>
        <w:r>
          <w:t>sklearn.pipeline</w:t>
        </w:r>
        <w:proofErr w:type="spellEnd"/>
        <w:proofErr w:type="gramEnd"/>
        <w:r>
          <w:t xml:space="preserve"> import </w:t>
        </w:r>
        <w:proofErr w:type="spellStart"/>
        <w:r>
          <w:t>make_pipeline</w:t>
        </w:r>
        <w:proofErr w:type="spellEnd"/>
      </w:ins>
    </w:p>
    <w:p w14:paraId="64B6EE65" w14:textId="77777777" w:rsidR="006C7D83" w:rsidRDefault="006C7D83" w:rsidP="002B04EF">
      <w:pPr>
        <w:spacing w:line="360" w:lineRule="auto"/>
        <w:jc w:val="both"/>
        <w:rPr>
          <w:ins w:id="4649" w:author="YENDAPALLY, NISHITHA" w:date="2022-07-29T08:01:00Z"/>
        </w:rPr>
        <w:pPrChange w:id="4650" w:author="Avdesh Mishra" w:date="2022-07-31T23:31:00Z">
          <w:pPr>
            <w:shd w:val="clear" w:color="auto" w:fill="F7F7F7"/>
            <w:spacing w:line="291" w:lineRule="atLeast"/>
          </w:pPr>
        </w:pPrChange>
      </w:pPr>
      <w:ins w:id="4651" w:author="YENDAPALLY, NISHITHA" w:date="2022-07-29T08:01:00Z">
        <w:r>
          <w:t xml:space="preserve">from </w:t>
        </w:r>
        <w:proofErr w:type="spellStart"/>
        <w:proofErr w:type="gramStart"/>
        <w:r>
          <w:t>sklearn.ensemble</w:t>
        </w:r>
        <w:proofErr w:type="spellEnd"/>
        <w:proofErr w:type="gramEnd"/>
        <w:r>
          <w:t xml:space="preserve"> import </w:t>
        </w:r>
        <w:proofErr w:type="spellStart"/>
        <w:r>
          <w:t>GradientBoostingClassifier</w:t>
        </w:r>
        <w:proofErr w:type="spellEnd"/>
      </w:ins>
    </w:p>
    <w:p w14:paraId="58E47D18" w14:textId="77777777" w:rsidR="006C7D83" w:rsidRDefault="006C7D83" w:rsidP="002B04EF">
      <w:pPr>
        <w:spacing w:line="360" w:lineRule="auto"/>
        <w:jc w:val="both"/>
        <w:rPr>
          <w:ins w:id="4652" w:author="YENDAPALLY, NISHITHA" w:date="2022-07-29T08:01:00Z"/>
        </w:rPr>
        <w:pPrChange w:id="4653" w:author="Avdesh Mishra" w:date="2022-07-31T23:31:00Z">
          <w:pPr>
            <w:shd w:val="clear" w:color="auto" w:fill="F7F7F7"/>
            <w:spacing w:line="291" w:lineRule="atLeast"/>
          </w:pPr>
        </w:pPrChange>
      </w:pPr>
      <w:ins w:id="4654" w:author="YENDAPALLY, NISHITHA" w:date="2022-07-29T08:01:00Z">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precision_score</w:t>
        </w:r>
        <w:proofErr w:type="spellEnd"/>
        <w:r>
          <w:t xml:space="preserve">, </w:t>
        </w:r>
        <w:proofErr w:type="spellStart"/>
        <w:r>
          <w:t>confusion_matrix</w:t>
        </w:r>
        <w:proofErr w:type="spellEnd"/>
        <w:r>
          <w:t xml:space="preserve">, </w:t>
        </w:r>
        <w:proofErr w:type="spellStart"/>
        <w:r>
          <w:t>recall_score</w:t>
        </w:r>
        <w:proofErr w:type="spellEnd"/>
        <w:r>
          <w:t xml:space="preserve">, f1_score, </w:t>
        </w:r>
        <w:proofErr w:type="spellStart"/>
        <w:r>
          <w:t>auc</w:t>
        </w:r>
        <w:proofErr w:type="spellEnd"/>
        <w:r>
          <w:t xml:space="preserve">, </w:t>
        </w:r>
        <w:proofErr w:type="spellStart"/>
        <w:r>
          <w:t>matthews_corrcoef</w:t>
        </w:r>
        <w:proofErr w:type="spellEnd"/>
      </w:ins>
    </w:p>
    <w:p w14:paraId="22468D4F" w14:textId="77777777" w:rsidR="006C7D83" w:rsidRDefault="006C7D83" w:rsidP="002B04EF">
      <w:pPr>
        <w:spacing w:line="360" w:lineRule="auto"/>
        <w:jc w:val="both"/>
        <w:rPr>
          <w:ins w:id="4655" w:author="YENDAPALLY, NISHITHA" w:date="2022-07-29T08:01:00Z"/>
        </w:rPr>
        <w:pPrChange w:id="4656" w:author="Avdesh Mishra" w:date="2022-07-31T23:31:00Z">
          <w:pPr>
            <w:shd w:val="clear" w:color="auto" w:fill="F7F7F7"/>
            <w:spacing w:line="291" w:lineRule="atLeast"/>
          </w:pPr>
        </w:pPrChange>
      </w:pPr>
    </w:p>
    <w:p w14:paraId="07A7C8B9" w14:textId="77777777" w:rsidR="006C7D83" w:rsidRDefault="006C7D83" w:rsidP="002B04EF">
      <w:pPr>
        <w:spacing w:line="360" w:lineRule="auto"/>
        <w:jc w:val="both"/>
        <w:rPr>
          <w:ins w:id="4657" w:author="YENDAPALLY, NISHITHA" w:date="2022-07-29T08:01:00Z"/>
        </w:rPr>
        <w:pPrChange w:id="4658" w:author="Avdesh Mishra" w:date="2022-07-31T23:31:00Z">
          <w:pPr>
            <w:shd w:val="clear" w:color="auto" w:fill="F7F7F7"/>
            <w:spacing w:line="291" w:lineRule="atLeast"/>
          </w:pPr>
        </w:pPrChange>
      </w:pPr>
      <w:ins w:id="4659" w:author="YENDAPALLY, NISHITHA" w:date="2022-07-29T08:01:00Z">
        <w:r>
          <w:t>model=</w:t>
        </w:r>
        <w:proofErr w:type="spellStart"/>
        <w:proofErr w:type="gramStart"/>
        <w:r>
          <w:t>tree.DecisionTreeClassifier</w:t>
        </w:r>
        <w:proofErr w:type="spellEnd"/>
        <w:proofErr w:type="gramEnd"/>
        <w:r>
          <w:t>()</w:t>
        </w:r>
      </w:ins>
    </w:p>
    <w:p w14:paraId="2C3F592B" w14:textId="77777777" w:rsidR="006C7D83" w:rsidRDefault="006C7D83" w:rsidP="002B04EF">
      <w:pPr>
        <w:spacing w:line="360" w:lineRule="auto"/>
        <w:jc w:val="both"/>
        <w:rPr>
          <w:ins w:id="4660" w:author="YENDAPALLY, NISHITHA" w:date="2022-07-29T08:01:00Z"/>
        </w:rPr>
        <w:pPrChange w:id="4661" w:author="Avdesh Mishra" w:date="2022-07-31T23:31:00Z">
          <w:pPr>
            <w:shd w:val="clear" w:color="auto" w:fill="F7F7F7"/>
            <w:spacing w:line="291" w:lineRule="atLeast"/>
          </w:pPr>
        </w:pPrChange>
      </w:pPr>
      <w:proofErr w:type="spellStart"/>
      <w:ins w:id="4662" w:author="YENDAPALLY, NISHITHA" w:date="2022-07-29T08:01:00Z">
        <w:r>
          <w:t>y_pred</w:t>
        </w:r>
        <w:proofErr w:type="spellEnd"/>
        <w:r>
          <w:t xml:space="preserve">= </w:t>
        </w:r>
        <w:proofErr w:type="spellStart"/>
        <w:r>
          <w:t>cross_val_predict</w:t>
        </w:r>
        <w:proofErr w:type="spellEnd"/>
        <w:r>
          <w:t>(</w:t>
        </w:r>
        <w:proofErr w:type="spellStart"/>
        <w:proofErr w:type="gramStart"/>
        <w:r>
          <w:t>model,X</w:t>
        </w:r>
        <w:proofErr w:type="gramEnd"/>
        <w:r>
          <w:t>,y_train,cv</w:t>
        </w:r>
        <w:proofErr w:type="spellEnd"/>
        <w:r>
          <w:t>=10,n_jobs=-1)</w:t>
        </w:r>
      </w:ins>
    </w:p>
    <w:p w14:paraId="6E1F8740" w14:textId="77777777" w:rsidR="006C7D83" w:rsidRDefault="006C7D83" w:rsidP="002B04EF">
      <w:pPr>
        <w:spacing w:line="360" w:lineRule="auto"/>
        <w:jc w:val="both"/>
        <w:rPr>
          <w:ins w:id="4663" w:author="YENDAPALLY, NISHITHA" w:date="2022-07-29T08:01:00Z"/>
        </w:rPr>
        <w:pPrChange w:id="4664" w:author="Avdesh Mishra" w:date="2022-07-31T23:31:00Z">
          <w:pPr>
            <w:shd w:val="clear" w:color="auto" w:fill="F7F7F7"/>
            <w:spacing w:line="291" w:lineRule="atLeast"/>
          </w:pPr>
        </w:pPrChange>
      </w:pPr>
      <w:proofErr w:type="spellStart"/>
      <w:ins w:id="4665" w:author="YENDAPALLY, NISHITHA" w:date="2022-07-29T08:01:00Z">
        <w:r>
          <w:t>outputFile</w:t>
        </w:r>
        <w:proofErr w:type="spellEnd"/>
        <w:r>
          <w:t>=</w:t>
        </w:r>
        <w:proofErr w:type="gramStart"/>
        <w:r>
          <w:t>open(</w:t>
        </w:r>
        <w:proofErr w:type="gramEnd"/>
        <w:r>
          <w:t>'</w:t>
        </w:r>
        <w:proofErr w:type="spellStart"/>
        <w:r>
          <w:t>Decision_Tree_Final_Test_Results_cross</w:t>
        </w:r>
        <w:proofErr w:type="spellEnd"/>
        <w:r>
          <w:t xml:space="preserve"> </w:t>
        </w:r>
        <w:proofErr w:type="spellStart"/>
        <w:r>
          <w:t>validation.txt','a</w:t>
        </w:r>
        <w:proofErr w:type="spellEnd"/>
        <w:r>
          <w:t>')</w:t>
        </w:r>
      </w:ins>
    </w:p>
    <w:p w14:paraId="4A9498B6" w14:textId="77777777" w:rsidR="006C7D83" w:rsidRDefault="006C7D83" w:rsidP="002B04EF">
      <w:pPr>
        <w:spacing w:line="360" w:lineRule="auto"/>
        <w:jc w:val="both"/>
        <w:rPr>
          <w:ins w:id="4666" w:author="YENDAPALLY, NISHITHA" w:date="2022-07-29T08:01:00Z"/>
        </w:rPr>
        <w:pPrChange w:id="4667" w:author="Avdesh Mishra" w:date="2022-07-31T23:31:00Z">
          <w:pPr>
            <w:shd w:val="clear" w:color="auto" w:fill="F7F7F7"/>
            <w:spacing w:line="291" w:lineRule="atLeast"/>
          </w:pPr>
        </w:pPrChange>
      </w:pPr>
      <w:ins w:id="4668" w:author="YENDAPALLY, NISHITHA" w:date="2022-07-29T08:01:00Z">
        <w:r>
          <w:t xml:space="preserve">confusion= </w:t>
        </w:r>
        <w:proofErr w:type="spellStart"/>
        <w:r>
          <w:t>confusion_</w:t>
        </w:r>
        <w:proofErr w:type="gramStart"/>
        <w:r>
          <w:t>matrix</w:t>
        </w:r>
        <w:proofErr w:type="spellEnd"/>
        <w:r>
          <w:t>(</w:t>
        </w:r>
        <w:proofErr w:type="spellStart"/>
        <w:proofErr w:type="gramEnd"/>
        <w:r>
          <w:t>y_train</w:t>
        </w:r>
        <w:proofErr w:type="spellEnd"/>
        <w:r>
          <w:t xml:space="preserve">, </w:t>
        </w:r>
        <w:proofErr w:type="spellStart"/>
        <w:r>
          <w:t>y_pred</w:t>
        </w:r>
        <w:proofErr w:type="spellEnd"/>
        <w:r>
          <w:t>)</w:t>
        </w:r>
      </w:ins>
    </w:p>
    <w:p w14:paraId="41B35EB3" w14:textId="77777777" w:rsidR="006C7D83" w:rsidRDefault="006C7D83" w:rsidP="002B04EF">
      <w:pPr>
        <w:spacing w:line="360" w:lineRule="auto"/>
        <w:jc w:val="both"/>
        <w:rPr>
          <w:ins w:id="4669" w:author="YENDAPALLY, NISHITHA" w:date="2022-07-29T08:01:00Z"/>
        </w:rPr>
        <w:pPrChange w:id="4670" w:author="Avdesh Mishra" w:date="2022-07-31T23:31:00Z">
          <w:pPr>
            <w:shd w:val="clear" w:color="auto" w:fill="F7F7F7"/>
            <w:spacing w:line="291" w:lineRule="atLeast"/>
          </w:pPr>
        </w:pPrChange>
      </w:pPr>
      <w:ins w:id="4671" w:author="YENDAPALLY, NISHITHA" w:date="2022-07-29T08:01:00Z">
        <w:r>
          <w:t xml:space="preserve">TP= </w:t>
        </w:r>
        <w:proofErr w:type="gramStart"/>
        <w:r>
          <w:t>confusion[</w:t>
        </w:r>
        <w:proofErr w:type="gramEnd"/>
        <w:r>
          <w:t>1,1]</w:t>
        </w:r>
      </w:ins>
    </w:p>
    <w:p w14:paraId="1944D80A" w14:textId="77777777" w:rsidR="006C7D83" w:rsidRDefault="006C7D83" w:rsidP="002B04EF">
      <w:pPr>
        <w:spacing w:line="360" w:lineRule="auto"/>
        <w:jc w:val="both"/>
        <w:rPr>
          <w:ins w:id="4672" w:author="YENDAPALLY, NISHITHA" w:date="2022-07-29T08:01:00Z"/>
        </w:rPr>
        <w:pPrChange w:id="4673" w:author="Avdesh Mishra" w:date="2022-07-31T23:31:00Z">
          <w:pPr>
            <w:shd w:val="clear" w:color="auto" w:fill="F7F7F7"/>
            <w:spacing w:line="291" w:lineRule="atLeast"/>
          </w:pPr>
        </w:pPrChange>
      </w:pPr>
      <w:ins w:id="4674" w:author="YENDAPALLY, NISHITHA" w:date="2022-07-29T08:01:00Z">
        <w:r>
          <w:t xml:space="preserve">TN= </w:t>
        </w:r>
        <w:proofErr w:type="gramStart"/>
        <w:r>
          <w:t>confusion[</w:t>
        </w:r>
        <w:proofErr w:type="gramEnd"/>
        <w:r>
          <w:t>0,0]</w:t>
        </w:r>
      </w:ins>
    </w:p>
    <w:p w14:paraId="0120B767" w14:textId="77777777" w:rsidR="006C7D83" w:rsidRDefault="006C7D83" w:rsidP="002B04EF">
      <w:pPr>
        <w:spacing w:line="360" w:lineRule="auto"/>
        <w:jc w:val="both"/>
        <w:rPr>
          <w:ins w:id="4675" w:author="YENDAPALLY, NISHITHA" w:date="2022-07-29T08:01:00Z"/>
        </w:rPr>
        <w:pPrChange w:id="4676" w:author="Avdesh Mishra" w:date="2022-07-31T23:31:00Z">
          <w:pPr>
            <w:shd w:val="clear" w:color="auto" w:fill="F7F7F7"/>
            <w:spacing w:line="291" w:lineRule="atLeast"/>
          </w:pPr>
        </w:pPrChange>
      </w:pPr>
      <w:ins w:id="4677" w:author="YENDAPALLY, NISHITHA" w:date="2022-07-29T08:01:00Z">
        <w:r>
          <w:t xml:space="preserve">FP= </w:t>
        </w:r>
        <w:proofErr w:type="gramStart"/>
        <w:r>
          <w:t>confusion[</w:t>
        </w:r>
        <w:proofErr w:type="gramEnd"/>
        <w:r>
          <w:t>0,1]</w:t>
        </w:r>
      </w:ins>
    </w:p>
    <w:p w14:paraId="5F288DA2" w14:textId="77777777" w:rsidR="006C7D83" w:rsidRDefault="006C7D83" w:rsidP="002B04EF">
      <w:pPr>
        <w:spacing w:line="360" w:lineRule="auto"/>
        <w:jc w:val="both"/>
        <w:rPr>
          <w:ins w:id="4678" w:author="YENDAPALLY, NISHITHA" w:date="2022-07-29T08:01:00Z"/>
        </w:rPr>
        <w:pPrChange w:id="4679" w:author="Avdesh Mishra" w:date="2022-07-31T23:31:00Z">
          <w:pPr>
            <w:shd w:val="clear" w:color="auto" w:fill="F7F7F7"/>
            <w:spacing w:line="291" w:lineRule="atLeast"/>
          </w:pPr>
        </w:pPrChange>
      </w:pPr>
      <w:ins w:id="4680" w:author="YENDAPALLY, NISHITHA" w:date="2022-07-29T08:01:00Z">
        <w:r>
          <w:t xml:space="preserve">FN= </w:t>
        </w:r>
        <w:proofErr w:type="gramStart"/>
        <w:r>
          <w:t>confusion[</w:t>
        </w:r>
        <w:proofErr w:type="gramEnd"/>
        <w:r>
          <w:t>1,0]</w:t>
        </w:r>
      </w:ins>
    </w:p>
    <w:p w14:paraId="31CE67EE" w14:textId="77777777" w:rsidR="006C7D83" w:rsidRDefault="006C7D83" w:rsidP="002B04EF">
      <w:pPr>
        <w:spacing w:line="360" w:lineRule="auto"/>
        <w:jc w:val="both"/>
        <w:rPr>
          <w:ins w:id="4681" w:author="YENDAPALLY, NISHITHA" w:date="2022-07-29T08:01:00Z"/>
        </w:rPr>
        <w:pPrChange w:id="4682" w:author="Avdesh Mishra" w:date="2022-07-31T23:31:00Z">
          <w:pPr>
            <w:shd w:val="clear" w:color="auto" w:fill="F7F7F7"/>
            <w:spacing w:line="291" w:lineRule="atLeast"/>
          </w:pPr>
        </w:pPrChange>
      </w:pPr>
      <w:ins w:id="4683" w:author="YENDAPALLY, NISHITHA" w:date="2022-07-29T08:01:00Z">
        <w:r>
          <w:t>#</w:t>
        </w:r>
        <w:proofErr w:type="gramStart"/>
        <w:r>
          <w:t>specificity</w:t>
        </w:r>
        <w:proofErr w:type="gramEnd"/>
      </w:ins>
    </w:p>
    <w:p w14:paraId="5675DFDD" w14:textId="77777777" w:rsidR="006C7D83" w:rsidRDefault="006C7D83" w:rsidP="002B04EF">
      <w:pPr>
        <w:spacing w:line="360" w:lineRule="auto"/>
        <w:jc w:val="both"/>
        <w:rPr>
          <w:ins w:id="4684" w:author="YENDAPALLY, NISHITHA" w:date="2022-07-29T08:01:00Z"/>
        </w:rPr>
        <w:pPrChange w:id="4685" w:author="Avdesh Mishra" w:date="2022-07-31T23:31:00Z">
          <w:pPr>
            <w:shd w:val="clear" w:color="auto" w:fill="F7F7F7"/>
            <w:spacing w:line="291" w:lineRule="atLeast"/>
          </w:pPr>
        </w:pPrChange>
      </w:pPr>
      <w:proofErr w:type="spellStart"/>
      <w:ins w:id="4686" w:author="YENDAPALLY, NISHITHA" w:date="2022-07-29T08:01:00Z">
        <w:r>
          <w:t>Spe_cla</w:t>
        </w:r>
        <w:proofErr w:type="spellEnd"/>
        <w:r>
          <w:t>=(TN/</w:t>
        </w:r>
        <w:proofErr w:type="gramStart"/>
        <w:r>
          <w:t>float(</w:t>
        </w:r>
        <w:proofErr w:type="gramEnd"/>
        <w:r>
          <w:t>TN+FP))</w:t>
        </w:r>
      </w:ins>
    </w:p>
    <w:p w14:paraId="031A094A" w14:textId="77777777" w:rsidR="006C7D83" w:rsidRDefault="006C7D83" w:rsidP="002B04EF">
      <w:pPr>
        <w:spacing w:line="360" w:lineRule="auto"/>
        <w:jc w:val="both"/>
        <w:rPr>
          <w:ins w:id="4687" w:author="YENDAPALLY, NISHITHA" w:date="2022-07-29T08:01:00Z"/>
        </w:rPr>
        <w:pPrChange w:id="4688" w:author="Avdesh Mishra" w:date="2022-07-31T23:31:00Z">
          <w:pPr>
            <w:shd w:val="clear" w:color="auto" w:fill="F7F7F7"/>
            <w:spacing w:line="291" w:lineRule="atLeast"/>
          </w:pPr>
        </w:pPrChange>
      </w:pPr>
      <w:proofErr w:type="spellStart"/>
      <w:ins w:id="4689" w:author="YENDAPALLY, NISHITHA" w:date="2022-07-29T08:01:00Z">
        <w:r>
          <w:t>Acc_Bal</w:t>
        </w:r>
        <w:proofErr w:type="spellEnd"/>
        <w:r>
          <w:t>= 0.5*((TP/</w:t>
        </w:r>
        <w:proofErr w:type="gramStart"/>
        <w:r>
          <w:t>float(</w:t>
        </w:r>
        <w:proofErr w:type="gramEnd"/>
        <w:r>
          <w:t>TP+FN))+(TN/float(TN+FP)))</w:t>
        </w:r>
      </w:ins>
    </w:p>
    <w:p w14:paraId="18E313DB" w14:textId="77777777" w:rsidR="006C7D83" w:rsidRDefault="006C7D83" w:rsidP="002B04EF">
      <w:pPr>
        <w:spacing w:line="360" w:lineRule="auto"/>
        <w:jc w:val="both"/>
        <w:rPr>
          <w:ins w:id="4690" w:author="YENDAPALLY, NISHITHA" w:date="2022-07-29T08:01:00Z"/>
        </w:rPr>
        <w:pPrChange w:id="4691" w:author="Avdesh Mishra" w:date="2022-07-31T23:31:00Z">
          <w:pPr>
            <w:shd w:val="clear" w:color="auto" w:fill="F7F7F7"/>
            <w:spacing w:line="291" w:lineRule="atLeast"/>
          </w:pPr>
        </w:pPrChange>
      </w:pPr>
      <w:proofErr w:type="spellStart"/>
      <w:ins w:id="4692" w:author="YENDAPALLY, NISHITHA" w:date="2022-07-29T08:01:00Z">
        <w:r>
          <w:t>MCC_cla</w:t>
        </w:r>
        <w:proofErr w:type="spellEnd"/>
        <w:r>
          <w:t xml:space="preserve">= </w:t>
        </w:r>
        <w:proofErr w:type="spellStart"/>
        <w:r>
          <w:t>matthews_</w:t>
        </w:r>
        <w:proofErr w:type="gramStart"/>
        <w:r>
          <w:t>corrcoef</w:t>
        </w:r>
        <w:proofErr w:type="spellEnd"/>
        <w:r>
          <w:t>(</w:t>
        </w:r>
        <w:proofErr w:type="spellStart"/>
        <w:proofErr w:type="gramEnd"/>
        <w:r>
          <w:t>y_train</w:t>
        </w:r>
        <w:proofErr w:type="spellEnd"/>
        <w:r>
          <w:t xml:space="preserve">, </w:t>
        </w:r>
        <w:proofErr w:type="spellStart"/>
        <w:r>
          <w:t>y_pred</w:t>
        </w:r>
        <w:proofErr w:type="spellEnd"/>
        <w:r>
          <w:t>)</w:t>
        </w:r>
      </w:ins>
    </w:p>
    <w:p w14:paraId="5A7D8656" w14:textId="77777777" w:rsidR="006C7D83" w:rsidRDefault="006C7D83" w:rsidP="002B04EF">
      <w:pPr>
        <w:spacing w:line="360" w:lineRule="auto"/>
        <w:jc w:val="both"/>
        <w:rPr>
          <w:ins w:id="4693" w:author="YENDAPALLY, NISHITHA" w:date="2022-07-29T08:01:00Z"/>
        </w:rPr>
        <w:pPrChange w:id="4694" w:author="Avdesh Mishra" w:date="2022-07-31T23:31:00Z">
          <w:pPr>
            <w:shd w:val="clear" w:color="auto" w:fill="F7F7F7"/>
            <w:spacing w:line="291" w:lineRule="atLeast"/>
          </w:pPr>
        </w:pPrChange>
      </w:pPr>
      <w:ins w:id="4695" w:author="YENDAPALLY, NISHITHA" w:date="2022-07-29T08:01:00Z">
        <w:r>
          <w:t>F1_cla=f1_</w:t>
        </w:r>
        <w:proofErr w:type="gramStart"/>
        <w:r>
          <w:t>score(</w:t>
        </w:r>
        <w:proofErr w:type="spellStart"/>
        <w:proofErr w:type="gramEnd"/>
        <w:r>
          <w:t>y_train</w:t>
        </w:r>
        <w:proofErr w:type="spellEnd"/>
        <w:r>
          <w:t xml:space="preserve">, </w:t>
        </w:r>
        <w:proofErr w:type="spellStart"/>
        <w:r>
          <w:t>y_pred</w:t>
        </w:r>
        <w:proofErr w:type="spellEnd"/>
        <w:r>
          <w:t>)</w:t>
        </w:r>
      </w:ins>
    </w:p>
    <w:p w14:paraId="1C97708E" w14:textId="77777777" w:rsidR="006C7D83" w:rsidRDefault="006C7D83" w:rsidP="002B04EF">
      <w:pPr>
        <w:spacing w:line="360" w:lineRule="auto"/>
        <w:jc w:val="both"/>
        <w:rPr>
          <w:ins w:id="4696" w:author="YENDAPALLY, NISHITHA" w:date="2022-07-29T08:01:00Z"/>
        </w:rPr>
        <w:pPrChange w:id="4697" w:author="Avdesh Mishra" w:date="2022-07-31T23:31:00Z">
          <w:pPr>
            <w:shd w:val="clear" w:color="auto" w:fill="F7F7F7"/>
            <w:spacing w:line="291" w:lineRule="atLeast"/>
          </w:pPr>
        </w:pPrChange>
      </w:pPr>
      <w:proofErr w:type="spellStart"/>
      <w:ins w:id="4698" w:author="YENDAPALLY, NISHITHA" w:date="2022-07-29T08:01:00Z">
        <w:r>
          <w:t>PREC_cla</w:t>
        </w:r>
        <w:proofErr w:type="spellEnd"/>
        <w:r>
          <w:t>=</w:t>
        </w:r>
        <w:proofErr w:type="spellStart"/>
        <w:r>
          <w:t>precision_</w:t>
        </w:r>
        <w:proofErr w:type="gramStart"/>
        <w:r>
          <w:t>score</w:t>
        </w:r>
        <w:proofErr w:type="spellEnd"/>
        <w:r>
          <w:t>(</w:t>
        </w:r>
        <w:proofErr w:type="spellStart"/>
        <w:proofErr w:type="gramEnd"/>
        <w:r>
          <w:t>y_train</w:t>
        </w:r>
        <w:proofErr w:type="spellEnd"/>
        <w:r>
          <w:t xml:space="preserve">, </w:t>
        </w:r>
        <w:proofErr w:type="spellStart"/>
        <w:r>
          <w:t>y_pred</w:t>
        </w:r>
        <w:proofErr w:type="spellEnd"/>
        <w:r>
          <w:t>)</w:t>
        </w:r>
      </w:ins>
    </w:p>
    <w:p w14:paraId="78C5ACDB" w14:textId="77777777" w:rsidR="006C7D83" w:rsidRDefault="006C7D83" w:rsidP="002B04EF">
      <w:pPr>
        <w:spacing w:line="360" w:lineRule="auto"/>
        <w:jc w:val="both"/>
        <w:rPr>
          <w:ins w:id="4699" w:author="YENDAPALLY, NISHITHA" w:date="2022-07-29T08:01:00Z"/>
        </w:rPr>
        <w:pPrChange w:id="4700" w:author="Avdesh Mishra" w:date="2022-07-31T23:31:00Z">
          <w:pPr>
            <w:shd w:val="clear" w:color="auto" w:fill="F7F7F7"/>
            <w:spacing w:line="291" w:lineRule="atLeast"/>
          </w:pPr>
        </w:pPrChange>
      </w:pPr>
      <w:proofErr w:type="spellStart"/>
      <w:ins w:id="4701" w:author="YENDAPALLY, NISHITHA" w:date="2022-07-29T08:01:00Z">
        <w:r>
          <w:t>REC_cla</w:t>
        </w:r>
        <w:proofErr w:type="spellEnd"/>
        <w:r>
          <w:t xml:space="preserve">= </w:t>
        </w:r>
        <w:proofErr w:type="spellStart"/>
        <w:r>
          <w:t>recall_</w:t>
        </w:r>
        <w:proofErr w:type="gramStart"/>
        <w:r>
          <w:t>score</w:t>
        </w:r>
        <w:proofErr w:type="spellEnd"/>
        <w:r>
          <w:t>(</w:t>
        </w:r>
        <w:proofErr w:type="spellStart"/>
        <w:proofErr w:type="gramEnd"/>
        <w:r>
          <w:t>y_train</w:t>
        </w:r>
        <w:proofErr w:type="spellEnd"/>
        <w:r>
          <w:t xml:space="preserve">, </w:t>
        </w:r>
        <w:proofErr w:type="spellStart"/>
        <w:r>
          <w:t>y_pred</w:t>
        </w:r>
        <w:proofErr w:type="spellEnd"/>
        <w:r>
          <w:t>)</w:t>
        </w:r>
      </w:ins>
    </w:p>
    <w:p w14:paraId="52855361" w14:textId="77777777" w:rsidR="006C7D83" w:rsidRDefault="006C7D83" w:rsidP="002B04EF">
      <w:pPr>
        <w:spacing w:line="360" w:lineRule="auto"/>
        <w:jc w:val="both"/>
        <w:rPr>
          <w:ins w:id="4702" w:author="YENDAPALLY, NISHITHA" w:date="2022-07-29T08:01:00Z"/>
        </w:rPr>
        <w:pPrChange w:id="4703" w:author="Avdesh Mishra" w:date="2022-07-31T23:31:00Z">
          <w:pPr>
            <w:shd w:val="clear" w:color="auto" w:fill="F7F7F7"/>
            <w:spacing w:line="291" w:lineRule="atLeast"/>
          </w:pPr>
        </w:pPrChange>
      </w:pPr>
      <w:proofErr w:type="spellStart"/>
      <w:ins w:id="4704" w:author="YENDAPALLY, NISHITHA" w:date="2022-07-29T08:01:00Z">
        <w:r>
          <w:lastRenderedPageBreak/>
          <w:t>Accuracy_cla</w:t>
        </w:r>
        <w:proofErr w:type="spellEnd"/>
        <w:r>
          <w:t xml:space="preserve">= </w:t>
        </w:r>
        <w:proofErr w:type="spellStart"/>
        <w:r>
          <w:t>accuracy_</w:t>
        </w:r>
        <w:proofErr w:type="gramStart"/>
        <w:r>
          <w:t>score</w:t>
        </w:r>
        <w:proofErr w:type="spellEnd"/>
        <w:r>
          <w:t>(</w:t>
        </w:r>
        <w:proofErr w:type="spellStart"/>
        <w:proofErr w:type="gramEnd"/>
        <w:r>
          <w:t>y_train</w:t>
        </w:r>
        <w:proofErr w:type="spellEnd"/>
        <w:r>
          <w:t xml:space="preserve">, </w:t>
        </w:r>
        <w:proofErr w:type="spellStart"/>
        <w:r>
          <w:t>y_pred</w:t>
        </w:r>
        <w:proofErr w:type="spellEnd"/>
        <w:r>
          <w:t>)</w:t>
        </w:r>
      </w:ins>
    </w:p>
    <w:p w14:paraId="5FDC99F6" w14:textId="77777777" w:rsidR="006C7D83" w:rsidRDefault="006C7D83" w:rsidP="002B04EF">
      <w:pPr>
        <w:spacing w:line="360" w:lineRule="auto"/>
        <w:jc w:val="both"/>
        <w:rPr>
          <w:ins w:id="4705" w:author="YENDAPALLY, NISHITHA" w:date="2022-07-29T08:01:00Z"/>
        </w:rPr>
        <w:pPrChange w:id="4706" w:author="Avdesh Mishra" w:date="2022-07-31T23:31:00Z">
          <w:pPr>
            <w:shd w:val="clear" w:color="auto" w:fill="F7F7F7"/>
            <w:spacing w:line="291" w:lineRule="atLeast"/>
          </w:pPr>
        </w:pPrChange>
      </w:pPr>
      <w:ins w:id="4707" w:author="YENDAPALLY, NISHITHA" w:date="2022-07-29T08:01:00Z">
        <w:r>
          <w:t>Results='TFIDF Cross validation Results: \n'</w:t>
        </w:r>
      </w:ins>
    </w:p>
    <w:p w14:paraId="2D0B5786" w14:textId="77777777" w:rsidR="006C7D83" w:rsidRDefault="006C7D83" w:rsidP="002B04EF">
      <w:pPr>
        <w:spacing w:line="360" w:lineRule="auto"/>
        <w:jc w:val="both"/>
        <w:rPr>
          <w:ins w:id="4708" w:author="YENDAPALLY, NISHITHA" w:date="2022-07-29T08:01:00Z"/>
        </w:rPr>
        <w:pPrChange w:id="4709" w:author="Avdesh Mishra" w:date="2022-07-31T23:31:00Z">
          <w:pPr>
            <w:shd w:val="clear" w:color="auto" w:fill="F7F7F7"/>
            <w:spacing w:line="291" w:lineRule="atLeast"/>
          </w:pPr>
        </w:pPrChange>
      </w:pPr>
      <w:proofErr w:type="spellStart"/>
      <w:ins w:id="4710" w:author="YENDAPALLY, NISHITHA" w:date="2022-07-29T08:01:00Z">
        <w:r>
          <w:t>outputFile.write</w:t>
        </w:r>
        <w:proofErr w:type="spellEnd"/>
        <w:r>
          <w:t>(</w:t>
        </w:r>
        <w:proofErr w:type="gramStart"/>
        <w:r>
          <w:t>str(</w:t>
        </w:r>
        <w:proofErr w:type="gramEnd"/>
        <w:r>
          <w:t>Results)+'\n')</w:t>
        </w:r>
      </w:ins>
    </w:p>
    <w:p w14:paraId="27296B66" w14:textId="77777777" w:rsidR="006C7D83" w:rsidRDefault="006C7D83" w:rsidP="002B04EF">
      <w:pPr>
        <w:spacing w:line="360" w:lineRule="auto"/>
        <w:jc w:val="both"/>
        <w:rPr>
          <w:ins w:id="4711" w:author="YENDAPALLY, NISHITHA" w:date="2022-07-29T08:01:00Z"/>
        </w:rPr>
        <w:pPrChange w:id="4712" w:author="Avdesh Mishra" w:date="2022-07-31T23:31:00Z">
          <w:pPr>
            <w:shd w:val="clear" w:color="auto" w:fill="F7F7F7"/>
            <w:spacing w:line="291" w:lineRule="atLeast"/>
          </w:pPr>
        </w:pPrChange>
      </w:pPr>
      <w:proofErr w:type="spellStart"/>
      <w:ins w:id="4713" w:author="YENDAPALLY, NISHITHA" w:date="2022-07-29T08:01:00Z">
        <w:r>
          <w:t>outputFile.write</w:t>
        </w:r>
        <w:proofErr w:type="spellEnd"/>
        <w:r>
          <w:t>('TP=%f\</w:t>
        </w:r>
        <w:proofErr w:type="spellStart"/>
        <w:r>
          <w:t>n'%TP</w:t>
        </w:r>
        <w:proofErr w:type="spellEnd"/>
        <w:r>
          <w:t>)</w:t>
        </w:r>
      </w:ins>
    </w:p>
    <w:p w14:paraId="7B09F8F9" w14:textId="77777777" w:rsidR="006C7D83" w:rsidRDefault="006C7D83" w:rsidP="002B04EF">
      <w:pPr>
        <w:spacing w:line="360" w:lineRule="auto"/>
        <w:jc w:val="both"/>
        <w:rPr>
          <w:ins w:id="4714" w:author="YENDAPALLY, NISHITHA" w:date="2022-07-29T08:01:00Z"/>
        </w:rPr>
        <w:pPrChange w:id="4715" w:author="Avdesh Mishra" w:date="2022-07-31T23:31:00Z">
          <w:pPr>
            <w:shd w:val="clear" w:color="auto" w:fill="F7F7F7"/>
            <w:spacing w:line="291" w:lineRule="atLeast"/>
          </w:pPr>
        </w:pPrChange>
      </w:pPr>
      <w:proofErr w:type="spellStart"/>
      <w:ins w:id="4716" w:author="YENDAPALLY, NISHITHA" w:date="2022-07-29T08:01:00Z">
        <w:r>
          <w:t>outputFile.write</w:t>
        </w:r>
        <w:proofErr w:type="spellEnd"/>
        <w:r>
          <w:t>('FP= %f\</w:t>
        </w:r>
        <w:proofErr w:type="spellStart"/>
        <w:r>
          <w:t>n'%FP</w:t>
        </w:r>
        <w:proofErr w:type="spellEnd"/>
        <w:r>
          <w:t>)</w:t>
        </w:r>
      </w:ins>
    </w:p>
    <w:p w14:paraId="48A16F41" w14:textId="77777777" w:rsidR="006C7D83" w:rsidRDefault="006C7D83" w:rsidP="002B04EF">
      <w:pPr>
        <w:spacing w:line="360" w:lineRule="auto"/>
        <w:jc w:val="both"/>
        <w:rPr>
          <w:ins w:id="4717" w:author="YENDAPALLY, NISHITHA" w:date="2022-07-29T08:01:00Z"/>
        </w:rPr>
        <w:pPrChange w:id="4718" w:author="Avdesh Mishra" w:date="2022-07-31T23:31:00Z">
          <w:pPr>
            <w:shd w:val="clear" w:color="auto" w:fill="F7F7F7"/>
            <w:spacing w:line="291" w:lineRule="atLeast"/>
          </w:pPr>
        </w:pPrChange>
      </w:pPr>
      <w:proofErr w:type="spellStart"/>
      <w:ins w:id="4719" w:author="YENDAPALLY, NISHITHA" w:date="2022-07-29T08:01:00Z">
        <w:r>
          <w:t>outputFile.write</w:t>
        </w:r>
        <w:proofErr w:type="spellEnd"/>
        <w:r>
          <w:t>('TN= %f\</w:t>
        </w:r>
        <w:proofErr w:type="spellStart"/>
        <w:r>
          <w:t>n'%TN</w:t>
        </w:r>
        <w:proofErr w:type="spellEnd"/>
        <w:r>
          <w:t>)</w:t>
        </w:r>
      </w:ins>
    </w:p>
    <w:p w14:paraId="7435E1C2" w14:textId="77777777" w:rsidR="006C7D83" w:rsidRDefault="006C7D83" w:rsidP="002B04EF">
      <w:pPr>
        <w:spacing w:line="360" w:lineRule="auto"/>
        <w:jc w:val="both"/>
        <w:rPr>
          <w:ins w:id="4720" w:author="YENDAPALLY, NISHITHA" w:date="2022-07-29T08:01:00Z"/>
        </w:rPr>
        <w:pPrChange w:id="4721" w:author="Avdesh Mishra" w:date="2022-07-31T23:31:00Z">
          <w:pPr>
            <w:shd w:val="clear" w:color="auto" w:fill="F7F7F7"/>
            <w:spacing w:line="291" w:lineRule="atLeast"/>
          </w:pPr>
        </w:pPrChange>
      </w:pPr>
      <w:proofErr w:type="spellStart"/>
      <w:ins w:id="4722" w:author="YENDAPALLY, NISHITHA" w:date="2022-07-29T08:01:00Z">
        <w:r>
          <w:t>outputFile.write</w:t>
        </w:r>
        <w:proofErr w:type="spellEnd"/>
        <w:r>
          <w:t>('FN= %f\</w:t>
        </w:r>
        <w:proofErr w:type="spellStart"/>
        <w:r>
          <w:t>n'%FN</w:t>
        </w:r>
        <w:proofErr w:type="spellEnd"/>
        <w:r>
          <w:t>)</w:t>
        </w:r>
      </w:ins>
    </w:p>
    <w:p w14:paraId="5222C4D0" w14:textId="77777777" w:rsidR="006C7D83" w:rsidRDefault="006C7D83" w:rsidP="002B04EF">
      <w:pPr>
        <w:spacing w:line="360" w:lineRule="auto"/>
        <w:jc w:val="both"/>
        <w:rPr>
          <w:ins w:id="4723" w:author="YENDAPALLY, NISHITHA" w:date="2022-07-29T08:01:00Z"/>
        </w:rPr>
        <w:pPrChange w:id="4724" w:author="Avdesh Mishra" w:date="2022-07-31T23:31:00Z">
          <w:pPr>
            <w:shd w:val="clear" w:color="auto" w:fill="F7F7F7"/>
            <w:spacing w:line="291" w:lineRule="atLeast"/>
          </w:pPr>
        </w:pPrChange>
      </w:pPr>
      <w:proofErr w:type="spellStart"/>
      <w:ins w:id="4725" w:author="YENDAPALLY, NISHITHA" w:date="2022-07-29T08:01:00Z">
        <w:r>
          <w:t>outputFile.write</w:t>
        </w:r>
        <w:proofErr w:type="spellEnd"/>
        <w:r>
          <w:t>('Recall/</w:t>
        </w:r>
        <w:proofErr w:type="spellStart"/>
        <w:r>
          <w:t>sensivity</w:t>
        </w:r>
        <w:proofErr w:type="spellEnd"/>
        <w:r>
          <w:t>=%.5f\n'%</w:t>
        </w:r>
        <w:proofErr w:type="spellStart"/>
        <w:r>
          <w:t>REC_cla</w:t>
        </w:r>
        <w:proofErr w:type="spellEnd"/>
        <w:r>
          <w:t>)</w:t>
        </w:r>
      </w:ins>
    </w:p>
    <w:p w14:paraId="1AE54ACA" w14:textId="77777777" w:rsidR="006C7D83" w:rsidRDefault="006C7D83" w:rsidP="002B04EF">
      <w:pPr>
        <w:spacing w:line="360" w:lineRule="auto"/>
        <w:jc w:val="both"/>
        <w:rPr>
          <w:ins w:id="4726" w:author="YENDAPALLY, NISHITHA" w:date="2022-07-29T08:01:00Z"/>
        </w:rPr>
        <w:pPrChange w:id="4727" w:author="Avdesh Mishra" w:date="2022-07-31T23:31:00Z">
          <w:pPr>
            <w:shd w:val="clear" w:color="auto" w:fill="F7F7F7"/>
            <w:spacing w:line="291" w:lineRule="atLeast"/>
          </w:pPr>
        </w:pPrChange>
      </w:pPr>
      <w:proofErr w:type="spellStart"/>
      <w:ins w:id="4728" w:author="YENDAPALLY, NISHITHA" w:date="2022-07-29T08:01:00Z">
        <w:r>
          <w:t>outputFile.write</w:t>
        </w:r>
        <w:proofErr w:type="spellEnd"/>
        <w:r>
          <w:t>('specificity= %.5f\n'%</w:t>
        </w:r>
        <w:proofErr w:type="spellStart"/>
        <w:r>
          <w:t>Spe_cla</w:t>
        </w:r>
        <w:proofErr w:type="spellEnd"/>
        <w:r>
          <w:t>)</w:t>
        </w:r>
      </w:ins>
    </w:p>
    <w:p w14:paraId="6972D816" w14:textId="77777777" w:rsidR="006C7D83" w:rsidRDefault="006C7D83" w:rsidP="002B04EF">
      <w:pPr>
        <w:spacing w:line="360" w:lineRule="auto"/>
        <w:jc w:val="both"/>
        <w:rPr>
          <w:ins w:id="4729" w:author="YENDAPALLY, NISHITHA" w:date="2022-07-29T08:01:00Z"/>
        </w:rPr>
        <w:pPrChange w:id="4730" w:author="Avdesh Mishra" w:date="2022-07-31T23:31:00Z">
          <w:pPr>
            <w:shd w:val="clear" w:color="auto" w:fill="F7F7F7"/>
            <w:spacing w:line="291" w:lineRule="atLeast"/>
          </w:pPr>
        </w:pPrChange>
      </w:pPr>
      <w:proofErr w:type="spellStart"/>
      <w:ins w:id="4731" w:author="YENDAPALLY, NISHITHA" w:date="2022-07-29T08:01:00Z">
        <w:r>
          <w:t>outputFile.write</w:t>
        </w:r>
        <w:proofErr w:type="spellEnd"/>
        <w:r>
          <w:t>('</w:t>
        </w:r>
        <w:proofErr w:type="spellStart"/>
        <w:r>
          <w:t>Accuracy_balanced</w:t>
        </w:r>
        <w:proofErr w:type="spellEnd"/>
        <w:r>
          <w:t>= %.5f\n'%</w:t>
        </w:r>
        <w:proofErr w:type="spellStart"/>
        <w:r>
          <w:t>Acc_Bal</w:t>
        </w:r>
        <w:proofErr w:type="spellEnd"/>
        <w:r>
          <w:t>)</w:t>
        </w:r>
      </w:ins>
    </w:p>
    <w:p w14:paraId="75D8A060" w14:textId="77777777" w:rsidR="006C7D83" w:rsidRDefault="006C7D83" w:rsidP="002B04EF">
      <w:pPr>
        <w:spacing w:line="360" w:lineRule="auto"/>
        <w:jc w:val="both"/>
        <w:rPr>
          <w:ins w:id="4732" w:author="YENDAPALLY, NISHITHA" w:date="2022-07-29T08:01:00Z"/>
        </w:rPr>
        <w:pPrChange w:id="4733" w:author="Avdesh Mishra" w:date="2022-07-31T23:31:00Z">
          <w:pPr>
            <w:shd w:val="clear" w:color="auto" w:fill="F7F7F7"/>
            <w:spacing w:line="291" w:lineRule="atLeast"/>
          </w:pPr>
        </w:pPrChange>
      </w:pPr>
      <w:proofErr w:type="spellStart"/>
      <w:ins w:id="4734" w:author="YENDAPALLY, NISHITHA" w:date="2022-07-29T08:01:00Z">
        <w:r>
          <w:t>outputFile.write</w:t>
        </w:r>
        <w:proofErr w:type="spellEnd"/>
        <w:r>
          <w:t>('overall Accuracy= %.5f\n'%</w:t>
        </w:r>
        <w:proofErr w:type="spellStart"/>
        <w:r>
          <w:t>Accuracy_cla</w:t>
        </w:r>
        <w:proofErr w:type="spellEnd"/>
        <w:r>
          <w:t>)</w:t>
        </w:r>
      </w:ins>
    </w:p>
    <w:p w14:paraId="128D81A8" w14:textId="77777777" w:rsidR="006C7D83" w:rsidRDefault="006C7D83" w:rsidP="002B04EF">
      <w:pPr>
        <w:spacing w:line="360" w:lineRule="auto"/>
        <w:jc w:val="both"/>
        <w:rPr>
          <w:ins w:id="4735" w:author="YENDAPALLY, NISHITHA" w:date="2022-07-29T08:01:00Z"/>
        </w:rPr>
        <w:pPrChange w:id="4736" w:author="Avdesh Mishra" w:date="2022-07-31T23:31:00Z">
          <w:pPr>
            <w:shd w:val="clear" w:color="auto" w:fill="F7F7F7"/>
            <w:spacing w:line="291" w:lineRule="atLeast"/>
          </w:pPr>
        </w:pPrChange>
      </w:pPr>
      <w:proofErr w:type="spellStart"/>
      <w:ins w:id="4737" w:author="YENDAPALLY, NISHITHA" w:date="2022-07-29T08:01:00Z">
        <w:r>
          <w:t>outputFile.write</w:t>
        </w:r>
        <w:proofErr w:type="spellEnd"/>
        <w:r>
          <w:t>('precision=%.5f\n'%</w:t>
        </w:r>
        <w:proofErr w:type="spellStart"/>
        <w:r>
          <w:t>PREC_cla</w:t>
        </w:r>
        <w:proofErr w:type="spellEnd"/>
        <w:r>
          <w:t>)</w:t>
        </w:r>
      </w:ins>
    </w:p>
    <w:p w14:paraId="59B3CA65" w14:textId="77777777" w:rsidR="006C7D83" w:rsidRDefault="006C7D83" w:rsidP="002B04EF">
      <w:pPr>
        <w:spacing w:line="360" w:lineRule="auto"/>
        <w:jc w:val="both"/>
        <w:rPr>
          <w:ins w:id="4738" w:author="YENDAPALLY, NISHITHA" w:date="2022-07-29T08:01:00Z"/>
        </w:rPr>
        <w:pPrChange w:id="4739" w:author="Avdesh Mishra" w:date="2022-07-31T23:31:00Z">
          <w:pPr>
            <w:shd w:val="clear" w:color="auto" w:fill="F7F7F7"/>
            <w:spacing w:line="291" w:lineRule="atLeast"/>
          </w:pPr>
        </w:pPrChange>
      </w:pPr>
      <w:proofErr w:type="spellStart"/>
      <w:ins w:id="4740" w:author="YENDAPALLY, NISHITHA" w:date="2022-07-29T08:01:00Z">
        <w:r>
          <w:t>outputFile.write</w:t>
        </w:r>
        <w:proofErr w:type="spellEnd"/>
        <w:r>
          <w:t>('F1=%.5f\n'%F1_cla)</w:t>
        </w:r>
      </w:ins>
    </w:p>
    <w:p w14:paraId="61685FA7" w14:textId="77777777" w:rsidR="006C7D83" w:rsidRDefault="006C7D83" w:rsidP="002B04EF">
      <w:pPr>
        <w:spacing w:line="360" w:lineRule="auto"/>
        <w:jc w:val="both"/>
        <w:rPr>
          <w:ins w:id="4741" w:author="YENDAPALLY, NISHITHA" w:date="2022-07-29T08:01:00Z"/>
        </w:rPr>
        <w:pPrChange w:id="4742" w:author="Avdesh Mishra" w:date="2022-07-31T23:31:00Z">
          <w:pPr>
            <w:shd w:val="clear" w:color="auto" w:fill="F7F7F7"/>
            <w:spacing w:line="291" w:lineRule="atLeast"/>
          </w:pPr>
        </w:pPrChange>
      </w:pPr>
      <w:proofErr w:type="spellStart"/>
      <w:ins w:id="4743" w:author="YENDAPALLY, NISHITHA" w:date="2022-07-29T08:01:00Z">
        <w:r>
          <w:t>outputFile.write</w:t>
        </w:r>
        <w:proofErr w:type="spellEnd"/>
        <w:r>
          <w:t>('MCC= %.5f\n'%</w:t>
        </w:r>
        <w:proofErr w:type="spellStart"/>
        <w:r>
          <w:t>MCC_cla</w:t>
        </w:r>
        <w:proofErr w:type="spellEnd"/>
        <w:r>
          <w:t>)</w:t>
        </w:r>
      </w:ins>
    </w:p>
    <w:p w14:paraId="7C2A7723" w14:textId="77777777" w:rsidR="006C7D83" w:rsidRDefault="006C7D83" w:rsidP="002B04EF">
      <w:pPr>
        <w:spacing w:line="360" w:lineRule="auto"/>
        <w:jc w:val="both"/>
        <w:rPr>
          <w:ins w:id="4744" w:author="YENDAPALLY, NISHITHA" w:date="2022-07-29T08:01:00Z"/>
        </w:rPr>
        <w:pPrChange w:id="4745" w:author="Avdesh Mishra" w:date="2022-07-31T23:31:00Z">
          <w:pPr>
            <w:shd w:val="clear" w:color="auto" w:fill="F7F7F7"/>
            <w:spacing w:line="291" w:lineRule="atLeast"/>
          </w:pPr>
        </w:pPrChange>
      </w:pPr>
      <w:proofErr w:type="spellStart"/>
      <w:ins w:id="4746" w:author="YENDAPALLY, NISHITHA" w:date="2022-07-29T08:01:00Z">
        <w:r>
          <w:t>outputFile.close</w:t>
        </w:r>
        <w:proofErr w:type="spellEnd"/>
        <w:r>
          <w:t>()</w:t>
        </w:r>
      </w:ins>
    </w:p>
    <w:p w14:paraId="66D70E4D" w14:textId="04C4838E" w:rsidR="00AC1E97" w:rsidRDefault="006C7D83" w:rsidP="002B04EF">
      <w:pPr>
        <w:spacing w:line="360" w:lineRule="auto"/>
        <w:jc w:val="both"/>
        <w:rPr>
          <w:ins w:id="4747" w:author="YENDAPALLY, NISHITHA" w:date="2022-07-29T08:02:00Z"/>
        </w:rPr>
        <w:pPrChange w:id="4748" w:author="Avdesh Mishra" w:date="2022-07-31T23:31:00Z">
          <w:pPr>
            <w:shd w:val="clear" w:color="auto" w:fill="F7F7F7"/>
            <w:spacing w:line="291" w:lineRule="atLeast"/>
          </w:pPr>
        </w:pPrChange>
      </w:pPr>
      <w:proofErr w:type="spellStart"/>
      <w:ins w:id="4749" w:author="YENDAPALLY, NISHITHA" w:date="2022-07-29T08:02:00Z">
        <w:r w:rsidRPr="006C7D83">
          <w:t>model.fit</w:t>
        </w:r>
        <w:proofErr w:type="spellEnd"/>
        <w:r w:rsidRPr="006C7D83">
          <w:t>(</w:t>
        </w:r>
        <w:proofErr w:type="spellStart"/>
        <w:r w:rsidRPr="006C7D83">
          <w:t>X_</w:t>
        </w:r>
        <w:proofErr w:type="gramStart"/>
        <w:r w:rsidRPr="006C7D83">
          <w:t>train,y</w:t>
        </w:r>
        <w:proofErr w:type="gramEnd"/>
        <w:r w:rsidRPr="006C7D83">
          <w:t>_train</w:t>
        </w:r>
        <w:proofErr w:type="spellEnd"/>
        <w:r w:rsidRPr="006C7D83">
          <w:t>)</w:t>
        </w:r>
      </w:ins>
    </w:p>
    <w:p w14:paraId="2257E284" w14:textId="77777777" w:rsidR="006C7D83" w:rsidRPr="006C7D83" w:rsidRDefault="006C7D83" w:rsidP="002B04EF">
      <w:pPr>
        <w:pStyle w:val="HTMLPreformatted"/>
        <w:wordWrap w:val="0"/>
        <w:spacing w:line="360" w:lineRule="auto"/>
        <w:jc w:val="both"/>
        <w:textAlignment w:val="baseline"/>
        <w:rPr>
          <w:ins w:id="4750" w:author="YENDAPALLY, NISHITHA" w:date="2022-07-29T08:02:00Z"/>
          <w:rFonts w:ascii="Times New Roman" w:hAnsi="Times New Roman" w:cs="Times New Roman"/>
          <w:sz w:val="24"/>
          <w:szCs w:val="24"/>
          <w:rPrChange w:id="4751" w:author="YENDAPALLY, NISHITHA" w:date="2022-07-29T08:03:00Z">
            <w:rPr>
              <w:ins w:id="4752" w:author="YENDAPALLY, NISHITHA" w:date="2022-07-29T08:02:00Z"/>
              <w:color w:val="000000"/>
              <w:sz w:val="21"/>
              <w:szCs w:val="21"/>
            </w:rPr>
          </w:rPrChange>
        </w:rPr>
        <w:pPrChange w:id="4753" w:author="Avdesh Mishra" w:date="2022-07-31T23:31:00Z">
          <w:pPr>
            <w:pStyle w:val="HTMLPreformatted"/>
            <w:shd w:val="clear" w:color="auto" w:fill="FFFFFF"/>
            <w:wordWrap w:val="0"/>
            <w:textAlignment w:val="baseline"/>
          </w:pPr>
        </w:pPrChange>
      </w:pPr>
      <w:ins w:id="4754" w:author="YENDAPALLY, NISHITHA" w:date="2022-07-29T08:02:00Z">
        <w:r w:rsidRPr="006C7D83">
          <w:rPr>
            <w:rFonts w:ascii="Times New Roman" w:hAnsi="Times New Roman" w:cs="Times New Roman"/>
            <w:sz w:val="24"/>
            <w:szCs w:val="24"/>
            <w:rPrChange w:id="4755" w:author="YENDAPALLY, NISHITHA" w:date="2022-07-29T08:03:00Z">
              <w:rPr/>
            </w:rPrChange>
          </w:rPr>
          <w:t xml:space="preserve">#Output: </w:t>
        </w:r>
        <w:proofErr w:type="spellStart"/>
        <w:proofErr w:type="gramStart"/>
        <w:r w:rsidRPr="006C7D83">
          <w:rPr>
            <w:rFonts w:ascii="Times New Roman" w:hAnsi="Times New Roman" w:cs="Times New Roman"/>
            <w:sz w:val="24"/>
            <w:szCs w:val="24"/>
            <w:rPrChange w:id="4756" w:author="YENDAPALLY, NISHITHA" w:date="2022-07-29T08:03:00Z">
              <w:rPr>
                <w:color w:val="000000"/>
                <w:sz w:val="21"/>
                <w:szCs w:val="21"/>
              </w:rPr>
            </w:rPrChange>
          </w:rPr>
          <w:t>DecisionTreeClassifier</w:t>
        </w:r>
        <w:proofErr w:type="spellEnd"/>
        <w:r w:rsidRPr="006C7D83">
          <w:rPr>
            <w:rFonts w:ascii="Times New Roman" w:hAnsi="Times New Roman" w:cs="Times New Roman"/>
            <w:sz w:val="24"/>
            <w:szCs w:val="24"/>
            <w:rPrChange w:id="4757" w:author="YENDAPALLY, NISHITHA" w:date="2022-07-29T08:03:00Z">
              <w:rPr>
                <w:color w:val="000000"/>
                <w:sz w:val="21"/>
                <w:szCs w:val="21"/>
              </w:rPr>
            </w:rPrChange>
          </w:rPr>
          <w:t>(</w:t>
        </w:r>
        <w:proofErr w:type="gramEnd"/>
        <w:r w:rsidRPr="006C7D83">
          <w:rPr>
            <w:rFonts w:ascii="Times New Roman" w:hAnsi="Times New Roman" w:cs="Times New Roman"/>
            <w:sz w:val="24"/>
            <w:szCs w:val="24"/>
            <w:rPrChange w:id="4758" w:author="YENDAPALLY, NISHITHA" w:date="2022-07-29T08:03:00Z">
              <w:rPr>
                <w:color w:val="000000"/>
                <w:sz w:val="21"/>
                <w:szCs w:val="21"/>
              </w:rPr>
            </w:rPrChange>
          </w:rPr>
          <w:t>)</w:t>
        </w:r>
      </w:ins>
    </w:p>
    <w:p w14:paraId="01F78CF8" w14:textId="365EA058" w:rsidR="006C7D83" w:rsidRDefault="006C7D83" w:rsidP="002B04EF">
      <w:pPr>
        <w:spacing w:line="360" w:lineRule="auto"/>
        <w:jc w:val="both"/>
        <w:rPr>
          <w:ins w:id="4759" w:author="YENDAPALLY, NISHITHA" w:date="2022-07-29T08:03:00Z"/>
        </w:rPr>
        <w:pPrChange w:id="4760" w:author="Avdesh Mishra" w:date="2022-07-31T23:31:00Z">
          <w:pPr>
            <w:shd w:val="clear" w:color="auto" w:fill="F7F7F7"/>
            <w:spacing w:line="291" w:lineRule="atLeast"/>
          </w:pPr>
        </w:pPrChange>
      </w:pPr>
      <w:proofErr w:type="spellStart"/>
      <w:ins w:id="4761" w:author="YENDAPALLY, NISHITHA" w:date="2022-07-29T08:03:00Z">
        <w:r w:rsidRPr="006C7D83">
          <w:t>y_new</w:t>
        </w:r>
        <w:proofErr w:type="spellEnd"/>
        <w:r w:rsidRPr="006C7D83">
          <w:t>=</w:t>
        </w:r>
        <w:proofErr w:type="spellStart"/>
        <w:proofErr w:type="gramStart"/>
        <w:r w:rsidRPr="006C7D83">
          <w:t>model.predict</w:t>
        </w:r>
        <w:proofErr w:type="spellEnd"/>
        <w:proofErr w:type="gramEnd"/>
        <w:r w:rsidRPr="006C7D83">
          <w:t>(</w:t>
        </w:r>
        <w:proofErr w:type="spellStart"/>
        <w:r w:rsidRPr="006C7D83">
          <w:t>X_test</w:t>
        </w:r>
        <w:proofErr w:type="spellEnd"/>
        <w:r w:rsidRPr="006C7D83">
          <w:t>)</w:t>
        </w:r>
      </w:ins>
    </w:p>
    <w:p w14:paraId="673A2C81" w14:textId="45A102FA" w:rsidR="006C7D83" w:rsidRDefault="006C7D83" w:rsidP="002B04EF">
      <w:pPr>
        <w:spacing w:line="360" w:lineRule="auto"/>
        <w:jc w:val="both"/>
        <w:rPr>
          <w:ins w:id="4762" w:author="YENDAPALLY, NISHITHA" w:date="2022-07-29T08:03:00Z"/>
        </w:rPr>
        <w:pPrChange w:id="4763" w:author="Avdesh Mishra" w:date="2022-07-31T23:31:00Z">
          <w:pPr>
            <w:shd w:val="clear" w:color="auto" w:fill="F7F7F7"/>
            <w:spacing w:line="291" w:lineRule="atLeast"/>
          </w:pPr>
        </w:pPrChange>
      </w:pPr>
      <w:proofErr w:type="spellStart"/>
      <w:ins w:id="4764" w:author="YENDAPALLY, NISHITHA" w:date="2022-07-29T08:03:00Z">
        <w:r w:rsidRPr="006C7D83">
          <w:t>y_new</w:t>
        </w:r>
        <w:proofErr w:type="spellEnd"/>
      </w:ins>
    </w:p>
    <w:p w14:paraId="023B5133" w14:textId="77777777" w:rsidR="006C7D83" w:rsidRDefault="006C7D83" w:rsidP="002B04EF">
      <w:pPr>
        <w:spacing w:line="360" w:lineRule="auto"/>
        <w:jc w:val="both"/>
        <w:rPr>
          <w:ins w:id="4765" w:author="YENDAPALLY, NISHITHA" w:date="2022-07-29T08:03:00Z"/>
        </w:rPr>
        <w:pPrChange w:id="4766" w:author="Avdesh Mishra" w:date="2022-07-31T23:31:00Z">
          <w:pPr>
            <w:shd w:val="clear" w:color="auto" w:fill="F7F7F7"/>
            <w:spacing w:line="291" w:lineRule="atLeast"/>
          </w:pPr>
        </w:pPrChange>
      </w:pPr>
      <w:proofErr w:type="spellStart"/>
      <w:ins w:id="4767" w:author="YENDAPALLY, NISHITHA" w:date="2022-07-29T08:03:00Z">
        <w:r>
          <w:t>outputFile</w:t>
        </w:r>
        <w:proofErr w:type="spellEnd"/>
        <w:r>
          <w:t xml:space="preserve">= </w:t>
        </w:r>
        <w:proofErr w:type="gramStart"/>
        <w:r>
          <w:t>open(</w:t>
        </w:r>
        <w:proofErr w:type="gramEnd"/>
        <w:r>
          <w:t>'</w:t>
        </w:r>
        <w:proofErr w:type="spellStart"/>
        <w:r>
          <w:t>Decision_Tree_Final_Test_Results_cross</w:t>
        </w:r>
        <w:proofErr w:type="spellEnd"/>
        <w:r>
          <w:t xml:space="preserve"> </w:t>
        </w:r>
        <w:proofErr w:type="spellStart"/>
        <w:r>
          <w:t>validation.txt','a</w:t>
        </w:r>
        <w:proofErr w:type="spellEnd"/>
        <w:r>
          <w:t>')</w:t>
        </w:r>
      </w:ins>
    </w:p>
    <w:p w14:paraId="38A6B63E" w14:textId="77777777" w:rsidR="006C7D83" w:rsidRDefault="006C7D83" w:rsidP="002B04EF">
      <w:pPr>
        <w:spacing w:line="360" w:lineRule="auto"/>
        <w:jc w:val="both"/>
        <w:rPr>
          <w:ins w:id="4768" w:author="YENDAPALLY, NISHITHA" w:date="2022-07-29T08:03:00Z"/>
        </w:rPr>
        <w:pPrChange w:id="4769" w:author="Avdesh Mishra" w:date="2022-07-31T23:31:00Z">
          <w:pPr>
            <w:shd w:val="clear" w:color="auto" w:fill="F7F7F7"/>
            <w:spacing w:line="291" w:lineRule="atLeast"/>
          </w:pPr>
        </w:pPrChange>
      </w:pPr>
      <w:proofErr w:type="spellStart"/>
      <w:ins w:id="4770" w:author="YENDAPALLY, NISHITHA" w:date="2022-07-29T08:03:00Z">
        <w:r>
          <w:t>confuison</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y_new</w:t>
        </w:r>
        <w:proofErr w:type="spellEnd"/>
        <w:r>
          <w:t>)</w:t>
        </w:r>
      </w:ins>
    </w:p>
    <w:p w14:paraId="6EAA4283" w14:textId="77777777" w:rsidR="006C7D83" w:rsidRDefault="006C7D83" w:rsidP="002B04EF">
      <w:pPr>
        <w:spacing w:line="360" w:lineRule="auto"/>
        <w:jc w:val="both"/>
        <w:rPr>
          <w:ins w:id="4771" w:author="YENDAPALLY, NISHITHA" w:date="2022-07-29T08:03:00Z"/>
        </w:rPr>
        <w:pPrChange w:id="4772" w:author="Avdesh Mishra" w:date="2022-07-31T23:31:00Z">
          <w:pPr>
            <w:shd w:val="clear" w:color="auto" w:fill="F7F7F7"/>
            <w:spacing w:line="291" w:lineRule="atLeast"/>
          </w:pPr>
        </w:pPrChange>
      </w:pPr>
      <w:ins w:id="4773" w:author="YENDAPALLY, NISHITHA" w:date="2022-07-29T08:03:00Z">
        <w:r>
          <w:t xml:space="preserve">TP1= </w:t>
        </w:r>
        <w:proofErr w:type="gramStart"/>
        <w:r>
          <w:t>confusion[</w:t>
        </w:r>
        <w:proofErr w:type="gramEnd"/>
        <w:r>
          <w:t>1,1]</w:t>
        </w:r>
      </w:ins>
    </w:p>
    <w:p w14:paraId="14C69234" w14:textId="77777777" w:rsidR="006C7D83" w:rsidRDefault="006C7D83" w:rsidP="002B04EF">
      <w:pPr>
        <w:spacing w:line="360" w:lineRule="auto"/>
        <w:jc w:val="both"/>
        <w:rPr>
          <w:ins w:id="4774" w:author="YENDAPALLY, NISHITHA" w:date="2022-07-29T08:03:00Z"/>
        </w:rPr>
        <w:pPrChange w:id="4775" w:author="Avdesh Mishra" w:date="2022-07-31T23:31:00Z">
          <w:pPr>
            <w:shd w:val="clear" w:color="auto" w:fill="F7F7F7"/>
            <w:spacing w:line="291" w:lineRule="atLeast"/>
          </w:pPr>
        </w:pPrChange>
      </w:pPr>
      <w:ins w:id="4776" w:author="YENDAPALLY, NISHITHA" w:date="2022-07-29T08:03:00Z">
        <w:r>
          <w:t xml:space="preserve">TN1= </w:t>
        </w:r>
        <w:proofErr w:type="gramStart"/>
        <w:r>
          <w:t>confusion[</w:t>
        </w:r>
        <w:proofErr w:type="gramEnd"/>
        <w:r>
          <w:t>0,0]</w:t>
        </w:r>
      </w:ins>
    </w:p>
    <w:p w14:paraId="20E39D0C" w14:textId="77777777" w:rsidR="006C7D83" w:rsidRDefault="006C7D83" w:rsidP="002B04EF">
      <w:pPr>
        <w:spacing w:line="360" w:lineRule="auto"/>
        <w:jc w:val="both"/>
        <w:rPr>
          <w:ins w:id="4777" w:author="YENDAPALLY, NISHITHA" w:date="2022-07-29T08:03:00Z"/>
        </w:rPr>
        <w:pPrChange w:id="4778" w:author="Avdesh Mishra" w:date="2022-07-31T23:31:00Z">
          <w:pPr>
            <w:shd w:val="clear" w:color="auto" w:fill="F7F7F7"/>
            <w:spacing w:line="291" w:lineRule="atLeast"/>
          </w:pPr>
        </w:pPrChange>
      </w:pPr>
      <w:ins w:id="4779" w:author="YENDAPALLY, NISHITHA" w:date="2022-07-29T08:03:00Z">
        <w:r>
          <w:t xml:space="preserve">FP1= </w:t>
        </w:r>
        <w:proofErr w:type="gramStart"/>
        <w:r>
          <w:t>confusion[</w:t>
        </w:r>
        <w:proofErr w:type="gramEnd"/>
        <w:r>
          <w:t>0,1]</w:t>
        </w:r>
      </w:ins>
    </w:p>
    <w:p w14:paraId="570CAC20" w14:textId="77777777" w:rsidR="006C7D83" w:rsidRDefault="006C7D83" w:rsidP="002B04EF">
      <w:pPr>
        <w:spacing w:line="360" w:lineRule="auto"/>
        <w:jc w:val="both"/>
        <w:rPr>
          <w:ins w:id="4780" w:author="YENDAPALLY, NISHITHA" w:date="2022-07-29T08:03:00Z"/>
        </w:rPr>
        <w:pPrChange w:id="4781" w:author="Avdesh Mishra" w:date="2022-07-31T23:31:00Z">
          <w:pPr>
            <w:shd w:val="clear" w:color="auto" w:fill="F7F7F7"/>
            <w:spacing w:line="291" w:lineRule="atLeast"/>
          </w:pPr>
        </w:pPrChange>
      </w:pPr>
      <w:ins w:id="4782" w:author="YENDAPALLY, NISHITHA" w:date="2022-07-29T08:03:00Z">
        <w:r>
          <w:t xml:space="preserve">FN1= </w:t>
        </w:r>
        <w:proofErr w:type="gramStart"/>
        <w:r>
          <w:t>confusion[</w:t>
        </w:r>
        <w:proofErr w:type="gramEnd"/>
        <w:r>
          <w:t>1,0]</w:t>
        </w:r>
      </w:ins>
    </w:p>
    <w:p w14:paraId="1C342E81" w14:textId="77777777" w:rsidR="006C7D83" w:rsidRDefault="006C7D83" w:rsidP="002B04EF">
      <w:pPr>
        <w:spacing w:line="360" w:lineRule="auto"/>
        <w:jc w:val="both"/>
        <w:rPr>
          <w:ins w:id="4783" w:author="YENDAPALLY, NISHITHA" w:date="2022-07-29T08:03:00Z"/>
        </w:rPr>
        <w:pPrChange w:id="4784" w:author="Avdesh Mishra" w:date="2022-07-31T23:31:00Z">
          <w:pPr>
            <w:shd w:val="clear" w:color="auto" w:fill="F7F7F7"/>
            <w:spacing w:line="291" w:lineRule="atLeast"/>
          </w:pPr>
        </w:pPrChange>
      </w:pPr>
      <w:ins w:id="4785" w:author="YENDAPALLY, NISHITHA" w:date="2022-07-29T08:03:00Z">
        <w:r>
          <w:t>#</w:t>
        </w:r>
        <w:proofErr w:type="gramStart"/>
        <w:r>
          <w:t>specificity</w:t>
        </w:r>
        <w:proofErr w:type="gramEnd"/>
      </w:ins>
    </w:p>
    <w:p w14:paraId="18E8CD67" w14:textId="77777777" w:rsidR="006C7D83" w:rsidRDefault="006C7D83" w:rsidP="002B04EF">
      <w:pPr>
        <w:spacing w:line="360" w:lineRule="auto"/>
        <w:jc w:val="both"/>
        <w:rPr>
          <w:ins w:id="4786" w:author="YENDAPALLY, NISHITHA" w:date="2022-07-29T08:03:00Z"/>
        </w:rPr>
        <w:pPrChange w:id="4787" w:author="Avdesh Mishra" w:date="2022-07-31T23:31:00Z">
          <w:pPr>
            <w:shd w:val="clear" w:color="auto" w:fill="F7F7F7"/>
            <w:spacing w:line="291" w:lineRule="atLeast"/>
          </w:pPr>
        </w:pPrChange>
      </w:pPr>
      <w:proofErr w:type="spellStart"/>
      <w:ins w:id="4788" w:author="YENDAPALLY, NISHITHA" w:date="2022-07-29T08:03:00Z">
        <w:r>
          <w:t>SPEC_cla</w:t>
        </w:r>
        <w:proofErr w:type="spellEnd"/>
        <w:r>
          <w:t>= (TN1/</w:t>
        </w:r>
        <w:proofErr w:type="gramStart"/>
        <w:r>
          <w:t>float(</w:t>
        </w:r>
        <w:proofErr w:type="gramEnd"/>
        <w:r>
          <w:t>TN1+FP1))</w:t>
        </w:r>
      </w:ins>
    </w:p>
    <w:p w14:paraId="361CA749" w14:textId="77777777" w:rsidR="006C7D83" w:rsidRDefault="006C7D83" w:rsidP="002B04EF">
      <w:pPr>
        <w:spacing w:line="360" w:lineRule="auto"/>
        <w:jc w:val="both"/>
        <w:rPr>
          <w:ins w:id="4789" w:author="YENDAPALLY, NISHITHA" w:date="2022-07-29T08:03:00Z"/>
        </w:rPr>
        <w:pPrChange w:id="4790" w:author="Avdesh Mishra" w:date="2022-07-31T23:31:00Z">
          <w:pPr>
            <w:shd w:val="clear" w:color="auto" w:fill="F7F7F7"/>
            <w:spacing w:line="291" w:lineRule="atLeast"/>
          </w:pPr>
        </w:pPrChange>
      </w:pPr>
      <w:ins w:id="4791" w:author="YENDAPALLY, NISHITHA" w:date="2022-07-29T08:03:00Z">
        <w:r>
          <w:t>#Balanced accuracy</w:t>
        </w:r>
      </w:ins>
    </w:p>
    <w:p w14:paraId="044A5E36" w14:textId="77777777" w:rsidR="006C7D83" w:rsidRDefault="006C7D83" w:rsidP="002B04EF">
      <w:pPr>
        <w:spacing w:line="360" w:lineRule="auto"/>
        <w:jc w:val="both"/>
        <w:rPr>
          <w:ins w:id="4792" w:author="YENDAPALLY, NISHITHA" w:date="2022-07-29T08:03:00Z"/>
        </w:rPr>
        <w:pPrChange w:id="4793" w:author="Avdesh Mishra" w:date="2022-07-31T23:31:00Z">
          <w:pPr>
            <w:shd w:val="clear" w:color="auto" w:fill="F7F7F7"/>
            <w:spacing w:line="291" w:lineRule="atLeast"/>
          </w:pPr>
        </w:pPrChange>
      </w:pPr>
      <w:proofErr w:type="spellStart"/>
      <w:ins w:id="4794" w:author="YENDAPALLY, NISHITHA" w:date="2022-07-29T08:03:00Z">
        <w:r>
          <w:t>Acc_Balance</w:t>
        </w:r>
        <w:proofErr w:type="spellEnd"/>
        <w:r>
          <w:t>= 0.5*((TP1/</w:t>
        </w:r>
        <w:proofErr w:type="gramStart"/>
        <w:r>
          <w:t>float(</w:t>
        </w:r>
        <w:proofErr w:type="gramEnd"/>
        <w:r>
          <w:t>TP1+FN1))+(TN1/float(TN1+FP1)))</w:t>
        </w:r>
      </w:ins>
    </w:p>
    <w:p w14:paraId="340CE40E" w14:textId="77777777" w:rsidR="006C7D83" w:rsidRDefault="006C7D83" w:rsidP="002B04EF">
      <w:pPr>
        <w:spacing w:line="360" w:lineRule="auto"/>
        <w:jc w:val="both"/>
        <w:rPr>
          <w:ins w:id="4795" w:author="YENDAPALLY, NISHITHA" w:date="2022-07-29T08:03:00Z"/>
        </w:rPr>
        <w:pPrChange w:id="4796" w:author="Avdesh Mishra" w:date="2022-07-31T23:31:00Z">
          <w:pPr>
            <w:shd w:val="clear" w:color="auto" w:fill="F7F7F7"/>
            <w:spacing w:line="291" w:lineRule="atLeast"/>
          </w:pPr>
        </w:pPrChange>
      </w:pPr>
      <w:ins w:id="4797" w:author="YENDAPALLY, NISHITHA" w:date="2022-07-29T08:03:00Z">
        <w:r>
          <w:t>#Compute MCC</w:t>
        </w:r>
      </w:ins>
    </w:p>
    <w:p w14:paraId="6D95CDE4" w14:textId="77777777" w:rsidR="006C7D83" w:rsidRDefault="006C7D83" w:rsidP="002B04EF">
      <w:pPr>
        <w:spacing w:line="360" w:lineRule="auto"/>
        <w:jc w:val="both"/>
        <w:rPr>
          <w:ins w:id="4798" w:author="YENDAPALLY, NISHITHA" w:date="2022-07-29T08:03:00Z"/>
        </w:rPr>
        <w:pPrChange w:id="4799" w:author="Avdesh Mishra" w:date="2022-07-31T23:31:00Z">
          <w:pPr>
            <w:shd w:val="clear" w:color="auto" w:fill="F7F7F7"/>
            <w:spacing w:line="291" w:lineRule="atLeast"/>
          </w:pPr>
        </w:pPrChange>
      </w:pPr>
      <w:proofErr w:type="spellStart"/>
      <w:ins w:id="4800" w:author="YENDAPALLY, NISHITHA" w:date="2022-07-29T08:03:00Z">
        <w:r>
          <w:t>MCC_cla</w:t>
        </w:r>
        <w:proofErr w:type="spellEnd"/>
        <w:r>
          <w:t xml:space="preserve">= </w:t>
        </w:r>
        <w:proofErr w:type="spellStart"/>
        <w:r>
          <w:t>matthews_</w:t>
        </w:r>
        <w:proofErr w:type="gramStart"/>
        <w:r>
          <w:t>corrcoef</w:t>
        </w:r>
        <w:proofErr w:type="spellEnd"/>
        <w:r>
          <w:t>(</w:t>
        </w:r>
        <w:proofErr w:type="spellStart"/>
        <w:proofErr w:type="gramEnd"/>
        <w:r>
          <w:t>y_test</w:t>
        </w:r>
        <w:proofErr w:type="spellEnd"/>
        <w:r>
          <w:t xml:space="preserve">, </w:t>
        </w:r>
        <w:proofErr w:type="spellStart"/>
        <w:r>
          <w:t>y_new</w:t>
        </w:r>
        <w:proofErr w:type="spellEnd"/>
        <w:r>
          <w:t>)</w:t>
        </w:r>
      </w:ins>
    </w:p>
    <w:p w14:paraId="270897BE" w14:textId="77777777" w:rsidR="006C7D83" w:rsidRDefault="006C7D83" w:rsidP="002B04EF">
      <w:pPr>
        <w:spacing w:line="360" w:lineRule="auto"/>
        <w:jc w:val="both"/>
        <w:rPr>
          <w:ins w:id="4801" w:author="YENDAPALLY, NISHITHA" w:date="2022-07-29T08:03:00Z"/>
        </w:rPr>
        <w:pPrChange w:id="4802" w:author="Avdesh Mishra" w:date="2022-07-31T23:31:00Z">
          <w:pPr>
            <w:shd w:val="clear" w:color="auto" w:fill="F7F7F7"/>
            <w:spacing w:line="291" w:lineRule="atLeast"/>
          </w:pPr>
        </w:pPrChange>
      </w:pPr>
      <w:ins w:id="4803" w:author="YENDAPALLY, NISHITHA" w:date="2022-07-29T08:03:00Z">
        <w:r>
          <w:lastRenderedPageBreak/>
          <w:t>F1_cla= f1_</w:t>
        </w:r>
        <w:proofErr w:type="gramStart"/>
        <w:r>
          <w:t>score(</w:t>
        </w:r>
        <w:proofErr w:type="spellStart"/>
        <w:proofErr w:type="gramEnd"/>
        <w:r>
          <w:t>y_test</w:t>
        </w:r>
        <w:proofErr w:type="spellEnd"/>
        <w:r>
          <w:t xml:space="preserve">, </w:t>
        </w:r>
        <w:proofErr w:type="spellStart"/>
        <w:r>
          <w:t>y_new</w:t>
        </w:r>
        <w:proofErr w:type="spellEnd"/>
        <w:r>
          <w:t>)</w:t>
        </w:r>
      </w:ins>
    </w:p>
    <w:p w14:paraId="0FB22DDE" w14:textId="77777777" w:rsidR="006C7D83" w:rsidRDefault="006C7D83" w:rsidP="002B04EF">
      <w:pPr>
        <w:spacing w:line="360" w:lineRule="auto"/>
        <w:jc w:val="both"/>
        <w:rPr>
          <w:ins w:id="4804" w:author="YENDAPALLY, NISHITHA" w:date="2022-07-29T08:03:00Z"/>
        </w:rPr>
        <w:pPrChange w:id="4805" w:author="Avdesh Mishra" w:date="2022-07-31T23:31:00Z">
          <w:pPr>
            <w:shd w:val="clear" w:color="auto" w:fill="F7F7F7"/>
            <w:spacing w:line="291" w:lineRule="atLeast"/>
          </w:pPr>
        </w:pPrChange>
      </w:pPr>
      <w:proofErr w:type="spellStart"/>
      <w:ins w:id="4806" w:author="YENDAPALLY, NISHITHA" w:date="2022-07-29T08:03:00Z">
        <w:r>
          <w:t>PREC_cla</w:t>
        </w:r>
        <w:proofErr w:type="spellEnd"/>
        <w:r>
          <w:t xml:space="preserve">= </w:t>
        </w:r>
        <w:proofErr w:type="spellStart"/>
        <w:r>
          <w:t>precision_</w:t>
        </w:r>
        <w:proofErr w:type="gramStart"/>
        <w:r>
          <w:t>score</w:t>
        </w:r>
        <w:proofErr w:type="spellEnd"/>
        <w:r>
          <w:t>(</w:t>
        </w:r>
        <w:proofErr w:type="spellStart"/>
        <w:proofErr w:type="gramEnd"/>
        <w:r>
          <w:t>y_test</w:t>
        </w:r>
        <w:proofErr w:type="spellEnd"/>
        <w:r>
          <w:t xml:space="preserve">, </w:t>
        </w:r>
        <w:proofErr w:type="spellStart"/>
        <w:r>
          <w:t>y_new</w:t>
        </w:r>
        <w:proofErr w:type="spellEnd"/>
        <w:r>
          <w:t>)</w:t>
        </w:r>
      </w:ins>
    </w:p>
    <w:p w14:paraId="419648F5" w14:textId="77777777" w:rsidR="006C7D83" w:rsidRDefault="006C7D83" w:rsidP="002B04EF">
      <w:pPr>
        <w:spacing w:line="360" w:lineRule="auto"/>
        <w:jc w:val="both"/>
        <w:rPr>
          <w:ins w:id="4807" w:author="YENDAPALLY, NISHITHA" w:date="2022-07-29T08:03:00Z"/>
        </w:rPr>
        <w:pPrChange w:id="4808" w:author="Avdesh Mishra" w:date="2022-07-31T23:31:00Z">
          <w:pPr>
            <w:shd w:val="clear" w:color="auto" w:fill="F7F7F7"/>
            <w:spacing w:line="291" w:lineRule="atLeast"/>
          </w:pPr>
        </w:pPrChange>
      </w:pPr>
      <w:proofErr w:type="spellStart"/>
      <w:ins w:id="4809" w:author="YENDAPALLY, NISHITHA" w:date="2022-07-29T08:03:00Z">
        <w:r>
          <w:t>REC_cla</w:t>
        </w:r>
        <w:proofErr w:type="spellEnd"/>
        <w:r>
          <w:t xml:space="preserve">= </w:t>
        </w:r>
        <w:proofErr w:type="spellStart"/>
        <w:r>
          <w:t>recall_</w:t>
        </w:r>
        <w:proofErr w:type="gramStart"/>
        <w:r>
          <w:t>score</w:t>
        </w:r>
        <w:proofErr w:type="spellEnd"/>
        <w:r>
          <w:t>(</w:t>
        </w:r>
        <w:proofErr w:type="spellStart"/>
        <w:proofErr w:type="gramEnd"/>
        <w:r>
          <w:t>y_test</w:t>
        </w:r>
        <w:proofErr w:type="spellEnd"/>
        <w:r>
          <w:t xml:space="preserve">, </w:t>
        </w:r>
        <w:proofErr w:type="spellStart"/>
        <w:r>
          <w:t>y_new</w:t>
        </w:r>
        <w:proofErr w:type="spellEnd"/>
        <w:r>
          <w:t>)</w:t>
        </w:r>
      </w:ins>
    </w:p>
    <w:p w14:paraId="3D79B865" w14:textId="77777777" w:rsidR="006C7D83" w:rsidRDefault="006C7D83" w:rsidP="002B04EF">
      <w:pPr>
        <w:spacing w:line="360" w:lineRule="auto"/>
        <w:jc w:val="both"/>
        <w:rPr>
          <w:ins w:id="4810" w:author="YENDAPALLY, NISHITHA" w:date="2022-07-29T08:03:00Z"/>
        </w:rPr>
        <w:pPrChange w:id="4811" w:author="Avdesh Mishra" w:date="2022-07-31T23:31:00Z">
          <w:pPr>
            <w:shd w:val="clear" w:color="auto" w:fill="F7F7F7"/>
            <w:spacing w:line="291" w:lineRule="atLeast"/>
          </w:pPr>
        </w:pPrChange>
      </w:pPr>
      <w:proofErr w:type="spellStart"/>
      <w:ins w:id="4812" w:author="YENDAPALLY, NISHITHA" w:date="2022-07-29T08:03:00Z">
        <w:r>
          <w:t>Accuracy_cla</w:t>
        </w:r>
        <w:proofErr w:type="spellEnd"/>
        <w:r>
          <w:t xml:space="preserve">=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y_new</w:t>
        </w:r>
        <w:proofErr w:type="spellEnd"/>
        <w:r>
          <w:t>)</w:t>
        </w:r>
      </w:ins>
    </w:p>
    <w:p w14:paraId="01A3C8EC" w14:textId="77777777" w:rsidR="006C7D83" w:rsidRDefault="006C7D83" w:rsidP="002B04EF">
      <w:pPr>
        <w:spacing w:line="360" w:lineRule="auto"/>
        <w:jc w:val="both"/>
        <w:rPr>
          <w:ins w:id="4813" w:author="YENDAPALLY, NISHITHA" w:date="2022-07-29T08:03:00Z"/>
        </w:rPr>
        <w:pPrChange w:id="4814" w:author="Avdesh Mishra" w:date="2022-07-31T23:31:00Z">
          <w:pPr>
            <w:shd w:val="clear" w:color="auto" w:fill="F7F7F7"/>
            <w:spacing w:line="291" w:lineRule="atLeast"/>
          </w:pPr>
        </w:pPrChange>
      </w:pPr>
    </w:p>
    <w:p w14:paraId="035FAB21" w14:textId="77777777" w:rsidR="006C7D83" w:rsidRDefault="006C7D83" w:rsidP="002B04EF">
      <w:pPr>
        <w:spacing w:line="360" w:lineRule="auto"/>
        <w:jc w:val="both"/>
        <w:rPr>
          <w:ins w:id="4815" w:author="YENDAPALLY, NISHITHA" w:date="2022-07-29T08:03:00Z"/>
        </w:rPr>
        <w:pPrChange w:id="4816" w:author="Avdesh Mishra" w:date="2022-07-31T23:31:00Z">
          <w:pPr>
            <w:shd w:val="clear" w:color="auto" w:fill="F7F7F7"/>
            <w:spacing w:line="291" w:lineRule="atLeast"/>
          </w:pPr>
        </w:pPrChange>
      </w:pPr>
      <w:ins w:id="4817" w:author="YENDAPALLY, NISHITHA" w:date="2022-07-29T08:03:00Z">
        <w:r>
          <w:t>Results= 'Independent test Results:\n'</w:t>
        </w:r>
      </w:ins>
    </w:p>
    <w:p w14:paraId="0834B69B" w14:textId="77777777" w:rsidR="006C7D83" w:rsidRDefault="006C7D83" w:rsidP="002B04EF">
      <w:pPr>
        <w:spacing w:line="360" w:lineRule="auto"/>
        <w:jc w:val="both"/>
        <w:rPr>
          <w:ins w:id="4818" w:author="YENDAPALLY, NISHITHA" w:date="2022-07-29T08:03:00Z"/>
        </w:rPr>
        <w:pPrChange w:id="4819" w:author="Avdesh Mishra" w:date="2022-07-31T23:31:00Z">
          <w:pPr>
            <w:shd w:val="clear" w:color="auto" w:fill="F7F7F7"/>
            <w:spacing w:line="291" w:lineRule="atLeast"/>
          </w:pPr>
        </w:pPrChange>
      </w:pPr>
      <w:proofErr w:type="spellStart"/>
      <w:ins w:id="4820" w:author="YENDAPALLY, NISHITHA" w:date="2022-07-29T08:03:00Z">
        <w:r>
          <w:t>outputFile.write</w:t>
        </w:r>
        <w:proofErr w:type="spellEnd"/>
        <w:r>
          <w:t>(</w:t>
        </w:r>
        <w:proofErr w:type="gramStart"/>
        <w:r>
          <w:t>str(</w:t>
        </w:r>
        <w:proofErr w:type="gramEnd"/>
        <w:r>
          <w:t>Results)+'\n')</w:t>
        </w:r>
      </w:ins>
    </w:p>
    <w:p w14:paraId="694E1E52" w14:textId="77777777" w:rsidR="006C7D83" w:rsidRDefault="006C7D83" w:rsidP="002B04EF">
      <w:pPr>
        <w:spacing w:line="360" w:lineRule="auto"/>
        <w:jc w:val="both"/>
        <w:rPr>
          <w:ins w:id="4821" w:author="YENDAPALLY, NISHITHA" w:date="2022-07-29T08:03:00Z"/>
        </w:rPr>
        <w:pPrChange w:id="4822" w:author="Avdesh Mishra" w:date="2022-07-31T23:31:00Z">
          <w:pPr>
            <w:shd w:val="clear" w:color="auto" w:fill="F7F7F7"/>
            <w:spacing w:line="291" w:lineRule="atLeast"/>
          </w:pPr>
        </w:pPrChange>
      </w:pPr>
      <w:proofErr w:type="spellStart"/>
      <w:ins w:id="4823" w:author="YENDAPALLY, NISHITHA" w:date="2022-07-29T08:03:00Z">
        <w:r>
          <w:t>outputFile.write</w:t>
        </w:r>
        <w:proofErr w:type="spellEnd"/>
        <w:r>
          <w:t>('TP= %f\n'%TP1)</w:t>
        </w:r>
      </w:ins>
    </w:p>
    <w:p w14:paraId="74EE31B1" w14:textId="77777777" w:rsidR="006C7D83" w:rsidRDefault="006C7D83" w:rsidP="002B04EF">
      <w:pPr>
        <w:spacing w:line="360" w:lineRule="auto"/>
        <w:jc w:val="both"/>
        <w:rPr>
          <w:ins w:id="4824" w:author="YENDAPALLY, NISHITHA" w:date="2022-07-29T08:03:00Z"/>
        </w:rPr>
        <w:pPrChange w:id="4825" w:author="Avdesh Mishra" w:date="2022-07-31T23:31:00Z">
          <w:pPr>
            <w:shd w:val="clear" w:color="auto" w:fill="F7F7F7"/>
            <w:spacing w:line="291" w:lineRule="atLeast"/>
          </w:pPr>
        </w:pPrChange>
      </w:pPr>
      <w:proofErr w:type="spellStart"/>
      <w:ins w:id="4826" w:author="YENDAPALLY, NISHITHA" w:date="2022-07-29T08:03:00Z">
        <w:r>
          <w:t>outputFile.write</w:t>
        </w:r>
        <w:proofErr w:type="spellEnd"/>
        <w:r>
          <w:t>('TN= %f\n'%TN1)</w:t>
        </w:r>
      </w:ins>
    </w:p>
    <w:p w14:paraId="70F55A05" w14:textId="77777777" w:rsidR="006C7D83" w:rsidRDefault="006C7D83" w:rsidP="002B04EF">
      <w:pPr>
        <w:spacing w:line="360" w:lineRule="auto"/>
        <w:jc w:val="both"/>
        <w:rPr>
          <w:ins w:id="4827" w:author="YENDAPALLY, NISHITHA" w:date="2022-07-29T08:03:00Z"/>
        </w:rPr>
        <w:pPrChange w:id="4828" w:author="Avdesh Mishra" w:date="2022-07-31T23:31:00Z">
          <w:pPr>
            <w:shd w:val="clear" w:color="auto" w:fill="F7F7F7"/>
            <w:spacing w:line="291" w:lineRule="atLeast"/>
          </w:pPr>
        </w:pPrChange>
      </w:pPr>
      <w:proofErr w:type="spellStart"/>
      <w:ins w:id="4829" w:author="YENDAPALLY, NISHITHA" w:date="2022-07-29T08:03:00Z">
        <w:r>
          <w:t>outputFile.write</w:t>
        </w:r>
        <w:proofErr w:type="spellEnd"/>
        <w:r>
          <w:t>('FP= %f\n'%FP1)</w:t>
        </w:r>
      </w:ins>
    </w:p>
    <w:p w14:paraId="0F8B6270" w14:textId="77777777" w:rsidR="006C7D83" w:rsidRDefault="006C7D83" w:rsidP="002B04EF">
      <w:pPr>
        <w:spacing w:line="360" w:lineRule="auto"/>
        <w:jc w:val="both"/>
        <w:rPr>
          <w:ins w:id="4830" w:author="YENDAPALLY, NISHITHA" w:date="2022-07-29T08:03:00Z"/>
        </w:rPr>
        <w:pPrChange w:id="4831" w:author="Avdesh Mishra" w:date="2022-07-31T23:31:00Z">
          <w:pPr>
            <w:shd w:val="clear" w:color="auto" w:fill="F7F7F7"/>
            <w:spacing w:line="291" w:lineRule="atLeast"/>
          </w:pPr>
        </w:pPrChange>
      </w:pPr>
      <w:proofErr w:type="spellStart"/>
      <w:ins w:id="4832" w:author="YENDAPALLY, NISHITHA" w:date="2022-07-29T08:03:00Z">
        <w:r>
          <w:t>outputFile.write</w:t>
        </w:r>
        <w:proofErr w:type="spellEnd"/>
        <w:r>
          <w:t>('FN= %f\n'%FN1)</w:t>
        </w:r>
      </w:ins>
    </w:p>
    <w:p w14:paraId="714C1676" w14:textId="77777777" w:rsidR="006C7D83" w:rsidRDefault="006C7D83" w:rsidP="002B04EF">
      <w:pPr>
        <w:spacing w:line="360" w:lineRule="auto"/>
        <w:jc w:val="both"/>
        <w:rPr>
          <w:ins w:id="4833" w:author="YENDAPALLY, NISHITHA" w:date="2022-07-29T08:03:00Z"/>
        </w:rPr>
        <w:pPrChange w:id="4834" w:author="Avdesh Mishra" w:date="2022-07-31T23:31:00Z">
          <w:pPr>
            <w:shd w:val="clear" w:color="auto" w:fill="F7F7F7"/>
            <w:spacing w:line="291" w:lineRule="atLeast"/>
          </w:pPr>
        </w:pPrChange>
      </w:pPr>
      <w:proofErr w:type="spellStart"/>
      <w:ins w:id="4835" w:author="YENDAPALLY, NISHITHA" w:date="2022-07-29T08:03:00Z">
        <w:r>
          <w:t>outputFile.write</w:t>
        </w:r>
        <w:proofErr w:type="spellEnd"/>
        <w:r>
          <w:t>('Recall/</w:t>
        </w:r>
        <w:proofErr w:type="spellStart"/>
        <w:r>
          <w:t>sensivity</w:t>
        </w:r>
        <w:proofErr w:type="spellEnd"/>
        <w:r>
          <w:t>= %.5f\n '%</w:t>
        </w:r>
        <w:proofErr w:type="spellStart"/>
        <w:r>
          <w:t>REC_cla</w:t>
        </w:r>
        <w:proofErr w:type="spellEnd"/>
        <w:r>
          <w:t>)</w:t>
        </w:r>
      </w:ins>
    </w:p>
    <w:p w14:paraId="0F069A6A" w14:textId="77777777" w:rsidR="006C7D83" w:rsidRDefault="006C7D83" w:rsidP="002B04EF">
      <w:pPr>
        <w:spacing w:line="360" w:lineRule="auto"/>
        <w:jc w:val="both"/>
        <w:rPr>
          <w:ins w:id="4836" w:author="YENDAPALLY, NISHITHA" w:date="2022-07-29T08:03:00Z"/>
        </w:rPr>
        <w:pPrChange w:id="4837" w:author="Avdesh Mishra" w:date="2022-07-31T23:31:00Z">
          <w:pPr>
            <w:shd w:val="clear" w:color="auto" w:fill="F7F7F7"/>
            <w:spacing w:line="291" w:lineRule="atLeast"/>
          </w:pPr>
        </w:pPrChange>
      </w:pPr>
      <w:proofErr w:type="spellStart"/>
      <w:ins w:id="4838" w:author="YENDAPALLY, NISHITHA" w:date="2022-07-29T08:03:00Z">
        <w:r>
          <w:t>outputFile.write</w:t>
        </w:r>
        <w:proofErr w:type="spellEnd"/>
        <w:r>
          <w:t>('specificity=%.5f\n'%</w:t>
        </w:r>
        <w:proofErr w:type="spellStart"/>
        <w:r>
          <w:t>SPEC_cla</w:t>
        </w:r>
        <w:proofErr w:type="spellEnd"/>
        <w:r>
          <w:t>)</w:t>
        </w:r>
      </w:ins>
    </w:p>
    <w:p w14:paraId="0B5E9D91" w14:textId="77777777" w:rsidR="006C7D83" w:rsidRDefault="006C7D83" w:rsidP="002B04EF">
      <w:pPr>
        <w:spacing w:line="360" w:lineRule="auto"/>
        <w:jc w:val="both"/>
        <w:rPr>
          <w:ins w:id="4839" w:author="YENDAPALLY, NISHITHA" w:date="2022-07-29T08:03:00Z"/>
        </w:rPr>
        <w:pPrChange w:id="4840" w:author="Avdesh Mishra" w:date="2022-07-31T23:31:00Z">
          <w:pPr>
            <w:shd w:val="clear" w:color="auto" w:fill="F7F7F7"/>
            <w:spacing w:line="291" w:lineRule="atLeast"/>
          </w:pPr>
        </w:pPrChange>
      </w:pPr>
      <w:proofErr w:type="spellStart"/>
      <w:ins w:id="4841" w:author="YENDAPALLY, NISHITHA" w:date="2022-07-29T08:03:00Z">
        <w:r>
          <w:t>outputFile.write</w:t>
        </w:r>
        <w:proofErr w:type="spellEnd"/>
        <w:r>
          <w:t>('</w:t>
        </w:r>
        <w:proofErr w:type="spellStart"/>
        <w:r>
          <w:t>accuracy_balanced</w:t>
        </w:r>
        <w:proofErr w:type="spellEnd"/>
        <w:r>
          <w:t>= %.5f\n'%</w:t>
        </w:r>
        <w:proofErr w:type="spellStart"/>
        <w:r>
          <w:t>Acc_Balance</w:t>
        </w:r>
        <w:proofErr w:type="spellEnd"/>
        <w:r>
          <w:t>)</w:t>
        </w:r>
      </w:ins>
    </w:p>
    <w:p w14:paraId="47CF7AF9" w14:textId="77777777" w:rsidR="006C7D83" w:rsidRDefault="006C7D83" w:rsidP="002B04EF">
      <w:pPr>
        <w:spacing w:line="360" w:lineRule="auto"/>
        <w:jc w:val="both"/>
        <w:rPr>
          <w:ins w:id="4842" w:author="YENDAPALLY, NISHITHA" w:date="2022-07-29T08:03:00Z"/>
        </w:rPr>
        <w:pPrChange w:id="4843" w:author="Avdesh Mishra" w:date="2022-07-31T23:31:00Z">
          <w:pPr>
            <w:shd w:val="clear" w:color="auto" w:fill="F7F7F7"/>
            <w:spacing w:line="291" w:lineRule="atLeast"/>
          </w:pPr>
        </w:pPrChange>
      </w:pPr>
      <w:proofErr w:type="spellStart"/>
      <w:ins w:id="4844" w:author="YENDAPALLY, NISHITHA" w:date="2022-07-29T08:03:00Z">
        <w:r>
          <w:t>outputFile.write</w:t>
        </w:r>
        <w:proofErr w:type="spellEnd"/>
        <w:r>
          <w:t>('</w:t>
        </w:r>
        <w:proofErr w:type="spellStart"/>
        <w:r>
          <w:t>overall_accuracy</w:t>
        </w:r>
        <w:proofErr w:type="spellEnd"/>
        <w:r>
          <w:t xml:space="preserve">= %.5f\n'% </w:t>
        </w:r>
        <w:proofErr w:type="spellStart"/>
        <w:r>
          <w:t>Accuracy_cla</w:t>
        </w:r>
        <w:proofErr w:type="spellEnd"/>
        <w:r>
          <w:t>)</w:t>
        </w:r>
      </w:ins>
    </w:p>
    <w:p w14:paraId="7DAD7E3E" w14:textId="77777777" w:rsidR="006C7D83" w:rsidRDefault="006C7D83" w:rsidP="002B04EF">
      <w:pPr>
        <w:spacing w:line="360" w:lineRule="auto"/>
        <w:jc w:val="both"/>
        <w:rPr>
          <w:ins w:id="4845" w:author="YENDAPALLY, NISHITHA" w:date="2022-07-29T08:03:00Z"/>
        </w:rPr>
        <w:pPrChange w:id="4846" w:author="Avdesh Mishra" w:date="2022-07-31T23:31:00Z">
          <w:pPr>
            <w:shd w:val="clear" w:color="auto" w:fill="F7F7F7"/>
            <w:spacing w:line="291" w:lineRule="atLeast"/>
          </w:pPr>
        </w:pPrChange>
      </w:pPr>
      <w:proofErr w:type="spellStart"/>
      <w:ins w:id="4847" w:author="YENDAPALLY, NISHITHA" w:date="2022-07-29T08:03:00Z">
        <w:r>
          <w:t>outputFile.write</w:t>
        </w:r>
        <w:proofErr w:type="spellEnd"/>
        <w:r>
          <w:t>('precision= %.5f\n'%</w:t>
        </w:r>
        <w:proofErr w:type="spellStart"/>
        <w:r>
          <w:t>PREC_cla</w:t>
        </w:r>
        <w:proofErr w:type="spellEnd"/>
        <w:r>
          <w:t>)</w:t>
        </w:r>
      </w:ins>
    </w:p>
    <w:p w14:paraId="03D0FDEC" w14:textId="77777777" w:rsidR="006C7D83" w:rsidRDefault="006C7D83" w:rsidP="002B04EF">
      <w:pPr>
        <w:spacing w:line="360" w:lineRule="auto"/>
        <w:jc w:val="both"/>
        <w:rPr>
          <w:ins w:id="4848" w:author="YENDAPALLY, NISHITHA" w:date="2022-07-29T08:03:00Z"/>
        </w:rPr>
        <w:pPrChange w:id="4849" w:author="Avdesh Mishra" w:date="2022-07-31T23:31:00Z">
          <w:pPr>
            <w:shd w:val="clear" w:color="auto" w:fill="F7F7F7"/>
            <w:spacing w:line="291" w:lineRule="atLeast"/>
          </w:pPr>
        </w:pPrChange>
      </w:pPr>
      <w:proofErr w:type="spellStart"/>
      <w:ins w:id="4850" w:author="YENDAPALLY, NISHITHA" w:date="2022-07-29T08:03:00Z">
        <w:r>
          <w:t>outputFile.write</w:t>
        </w:r>
        <w:proofErr w:type="spellEnd"/>
        <w:r>
          <w:t>('F1=%.5f\n' %F1_cla)</w:t>
        </w:r>
      </w:ins>
    </w:p>
    <w:p w14:paraId="03AA01B5" w14:textId="77777777" w:rsidR="006C7D83" w:rsidRDefault="006C7D83" w:rsidP="002B04EF">
      <w:pPr>
        <w:spacing w:line="360" w:lineRule="auto"/>
        <w:jc w:val="both"/>
        <w:rPr>
          <w:ins w:id="4851" w:author="YENDAPALLY, NISHITHA" w:date="2022-07-29T08:03:00Z"/>
        </w:rPr>
        <w:pPrChange w:id="4852" w:author="Avdesh Mishra" w:date="2022-07-31T23:31:00Z">
          <w:pPr>
            <w:shd w:val="clear" w:color="auto" w:fill="F7F7F7"/>
            <w:spacing w:line="291" w:lineRule="atLeast"/>
          </w:pPr>
        </w:pPrChange>
      </w:pPr>
      <w:proofErr w:type="spellStart"/>
      <w:ins w:id="4853" w:author="YENDAPALLY, NISHITHA" w:date="2022-07-29T08:03:00Z">
        <w:r>
          <w:t>outputFile.write</w:t>
        </w:r>
        <w:proofErr w:type="spellEnd"/>
        <w:r>
          <w:t>('MCC= %.5f\n'%</w:t>
        </w:r>
        <w:proofErr w:type="spellStart"/>
        <w:r>
          <w:t>MCC_cla</w:t>
        </w:r>
        <w:proofErr w:type="spellEnd"/>
        <w:r>
          <w:t>)</w:t>
        </w:r>
      </w:ins>
    </w:p>
    <w:p w14:paraId="4CFC1659" w14:textId="2C102E5C" w:rsidR="006C7D83" w:rsidRPr="005101EE" w:rsidRDefault="006C7D83" w:rsidP="002B04EF">
      <w:pPr>
        <w:spacing w:line="360" w:lineRule="auto"/>
        <w:jc w:val="both"/>
        <w:rPr>
          <w:ins w:id="4854" w:author="YENDAPALLY, NISHITHA" w:date="2022-07-28T23:15:00Z"/>
        </w:rPr>
        <w:pPrChange w:id="4855" w:author="Avdesh Mishra" w:date="2022-07-31T23:31:00Z">
          <w:pPr>
            <w:shd w:val="clear" w:color="auto" w:fill="F7F7F7"/>
            <w:spacing w:line="291" w:lineRule="atLeast"/>
          </w:pPr>
        </w:pPrChange>
      </w:pPr>
      <w:proofErr w:type="spellStart"/>
      <w:ins w:id="4856" w:author="YENDAPALLY, NISHITHA" w:date="2022-07-29T08:03:00Z">
        <w:r>
          <w:t>outputFile.close</w:t>
        </w:r>
        <w:proofErr w:type="spellEnd"/>
        <w:r>
          <w:t>()</w:t>
        </w:r>
      </w:ins>
    </w:p>
    <w:p w14:paraId="634C8247" w14:textId="77777777" w:rsidR="00AC1E97" w:rsidRPr="005101EE" w:rsidRDefault="00AC1E97" w:rsidP="002B04EF">
      <w:pPr>
        <w:spacing w:line="360" w:lineRule="auto"/>
        <w:jc w:val="both"/>
        <w:rPr>
          <w:ins w:id="4857" w:author="YENDAPALLY, NISHITHA" w:date="2022-07-28T23:15:00Z"/>
        </w:rPr>
        <w:pPrChange w:id="4858" w:author="Avdesh Mishra" w:date="2022-07-31T23:31:00Z">
          <w:pPr>
            <w:shd w:val="clear" w:color="auto" w:fill="F7F7F7"/>
            <w:spacing w:line="291" w:lineRule="atLeast"/>
          </w:pPr>
        </w:pPrChange>
      </w:pPr>
    </w:p>
    <w:p w14:paraId="092EC3A0" w14:textId="77777777" w:rsidR="00AC1E97" w:rsidRPr="005101EE" w:rsidRDefault="00AC1E97" w:rsidP="002B04EF">
      <w:pPr>
        <w:spacing w:line="360" w:lineRule="auto"/>
        <w:jc w:val="both"/>
        <w:rPr>
          <w:ins w:id="4859" w:author="YENDAPALLY, NISHITHA" w:date="2022-07-28T23:15:00Z"/>
        </w:rPr>
        <w:pPrChange w:id="4860" w:author="Avdesh Mishra" w:date="2022-07-31T23:31:00Z">
          <w:pPr>
            <w:shd w:val="clear" w:color="auto" w:fill="F7F7F7"/>
            <w:spacing w:line="291" w:lineRule="atLeast"/>
          </w:pPr>
        </w:pPrChange>
      </w:pPr>
    </w:p>
    <w:p w14:paraId="62137ED4" w14:textId="77777777" w:rsidR="00AC1E97" w:rsidRPr="005101EE" w:rsidRDefault="00AC1E97">
      <w:pPr>
        <w:pStyle w:val="HTMLPreformatted"/>
        <w:shd w:val="clear" w:color="auto" w:fill="FFFFFF"/>
        <w:wordWrap w:val="0"/>
        <w:spacing w:line="360" w:lineRule="auto"/>
        <w:jc w:val="both"/>
        <w:textAlignment w:val="baseline"/>
        <w:rPr>
          <w:ins w:id="4861" w:author="YENDAPALLY, NISHITHA" w:date="2022-07-28T23:15:00Z"/>
          <w:rFonts w:ascii="Times New Roman" w:hAnsi="Times New Roman" w:cs="Times New Roman"/>
          <w:sz w:val="24"/>
          <w:szCs w:val="24"/>
        </w:rPr>
        <w:pPrChange w:id="4862" w:author="YENDAPALLY, NISHITHA" w:date="2022-07-29T08:06:00Z">
          <w:pPr>
            <w:pStyle w:val="HTMLPreformatted"/>
            <w:shd w:val="clear" w:color="auto" w:fill="FFFFFF"/>
            <w:wordWrap w:val="0"/>
            <w:textAlignment w:val="baseline"/>
          </w:pPr>
        </w:pPrChange>
      </w:pPr>
    </w:p>
    <w:p w14:paraId="26C85C73" w14:textId="77777777" w:rsidR="00AC1E97" w:rsidRDefault="00AC1E97">
      <w:pPr>
        <w:spacing w:line="360" w:lineRule="auto"/>
        <w:jc w:val="both"/>
        <w:pPrChange w:id="4863" w:author="YENDAPALLY, NISHITHA" w:date="2022-07-29T08:06:00Z">
          <w:pPr>
            <w:spacing w:line="480" w:lineRule="auto"/>
            <w:jc w:val="both"/>
          </w:pPr>
        </w:pPrChange>
      </w:pPr>
    </w:p>
    <w:sectPr w:rsidR="00AC1E97" w:rsidSect="00EB74AD">
      <w:headerReference w:type="default" r:id="rId28"/>
      <w:footerReference w:type="default" r:id="rId29"/>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5" w:author="Avdesh Mishra" w:date="2022-07-27T13:42:00Z" w:initials="AM">
    <w:p w14:paraId="2D1A00FE" w14:textId="77777777" w:rsidR="00B7631C" w:rsidRDefault="00B7631C" w:rsidP="00090EDC">
      <w:pPr>
        <w:pStyle w:val="CommentText"/>
      </w:pPr>
      <w:r>
        <w:rPr>
          <w:rStyle w:val="CommentReference"/>
        </w:rPr>
        <w:annotationRef/>
      </w:r>
      <w:r>
        <w:t>Replace with 'Definition'</w:t>
      </w:r>
    </w:p>
  </w:comment>
  <w:comment w:id="1114" w:author="Avdesh Mishra" w:date="2022-07-29T23:48:00Z" w:initials="AM">
    <w:p w14:paraId="593AB79C" w14:textId="77777777" w:rsidR="00B7631C" w:rsidRDefault="00B7631C" w:rsidP="00B7631C">
      <w:pPr>
        <w:pStyle w:val="CommentText"/>
      </w:pPr>
      <w:r>
        <w:rPr>
          <w:rStyle w:val="CommentReference"/>
        </w:rPr>
        <w:annotationRef/>
      </w:r>
      <w:r>
        <w:t>This sentence does not make sense. What do you exactly mean?</w:t>
      </w:r>
    </w:p>
  </w:comment>
  <w:comment w:id="1391" w:author="Avdesh Mishra" w:date="2022-07-28T09:30:00Z" w:initials="AM">
    <w:p w14:paraId="3E658AC1" w14:textId="7DB6C5FE" w:rsidR="00B7631C" w:rsidRDefault="00B7631C" w:rsidP="00090EDC">
      <w:pPr>
        <w:pStyle w:val="CommentText"/>
      </w:pPr>
      <w:r>
        <w:rPr>
          <w:rStyle w:val="CommentReference"/>
        </w:rPr>
        <w:annotationRef/>
      </w:r>
      <w:r>
        <w:t>Replace with "New training set for second level of model consisting of original features and prediction probabilities from Base-Layer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1A00FE" w15:done="0"/>
  <w15:commentEx w15:paraId="593AB79C" w15:done="0"/>
  <w15:commentEx w15:paraId="3E658A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BBF42" w16cex:dateUtc="2022-07-27T18:42:00Z"/>
  <w16cex:commentExtensible w16cex:durableId="268EF034" w16cex:dateUtc="2022-07-30T04:48:00Z"/>
  <w16cex:commentExtensible w16cex:durableId="268CD5B2" w16cex:dateUtc="2022-07-28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1A00FE" w16cid:durableId="268BBF42"/>
  <w16cid:commentId w16cid:paraId="593AB79C" w16cid:durableId="268EF034"/>
  <w16cid:commentId w16cid:paraId="3E658AC1" w16cid:durableId="268CD5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6D851" w14:textId="77777777" w:rsidR="00D743C6" w:rsidRDefault="00D743C6" w:rsidP="001A3D37">
      <w:r>
        <w:separator/>
      </w:r>
    </w:p>
  </w:endnote>
  <w:endnote w:type="continuationSeparator" w:id="0">
    <w:p w14:paraId="13E17C23" w14:textId="77777777" w:rsidR="00D743C6" w:rsidRDefault="00D743C6" w:rsidP="001A3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6580E" w14:textId="77777777" w:rsidR="00B7631C" w:rsidRDefault="00B763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902423"/>
      <w:docPartObj>
        <w:docPartGallery w:val="Page Numbers (Bottom of Page)"/>
        <w:docPartUnique/>
      </w:docPartObj>
    </w:sdtPr>
    <w:sdtEndPr>
      <w:rPr>
        <w:noProof/>
      </w:rPr>
    </w:sdtEndPr>
    <w:sdtContent>
      <w:p w14:paraId="34ADD132" w14:textId="77777777" w:rsidR="00B7631C" w:rsidRDefault="00B7631C" w:rsidP="00EB74AD">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1287" w14:textId="77777777" w:rsidR="00B7631C" w:rsidRDefault="00B7631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972AE" w14:textId="77777777" w:rsidR="00B7631C" w:rsidRDefault="00B7631C" w:rsidP="00EB74A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87B54" w14:textId="77777777" w:rsidR="00B7631C" w:rsidRDefault="00B7631C" w:rsidP="00EB74AD">
    <w:pPr>
      <w:pStyle w:val="Footer"/>
      <w:jc w:val="center"/>
    </w:pPr>
    <w:r>
      <w:t>iii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4126737"/>
      <w:docPartObj>
        <w:docPartGallery w:val="Page Numbers (Bottom of Page)"/>
        <w:docPartUnique/>
      </w:docPartObj>
    </w:sdtPr>
    <w:sdtEndPr>
      <w:rPr>
        <w:noProof/>
      </w:rPr>
    </w:sdtEndPr>
    <w:sdtContent>
      <w:p w14:paraId="3296796F" w14:textId="77777777" w:rsidR="00B7631C" w:rsidRDefault="00B7631C" w:rsidP="00EB74AD">
        <w:pPr>
          <w:pStyle w:val="Footer"/>
          <w:jc w:val="center"/>
          <w:rPr>
            <w:noProof/>
          </w:rPr>
        </w:pPr>
        <w:r>
          <w:fldChar w:fldCharType="begin"/>
        </w:r>
        <w:r>
          <w:instrText xml:space="preserve"> PAGE   \* MERGEFORMAT </w:instrText>
        </w:r>
        <w:r>
          <w:fldChar w:fldCharType="separate"/>
        </w:r>
        <w:r>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A61A4" w14:textId="77777777" w:rsidR="00D743C6" w:rsidRDefault="00D743C6" w:rsidP="001A3D37">
      <w:r>
        <w:separator/>
      </w:r>
    </w:p>
  </w:footnote>
  <w:footnote w:type="continuationSeparator" w:id="0">
    <w:p w14:paraId="09C251F1" w14:textId="77777777" w:rsidR="00D743C6" w:rsidRDefault="00D743C6" w:rsidP="001A3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CEC5F" w14:textId="77777777" w:rsidR="00B7631C" w:rsidRDefault="00B763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4D354" w14:textId="77777777" w:rsidR="00B7631C" w:rsidRDefault="00B7631C" w:rsidP="00EB74AD">
    <w:pPr>
      <w:pStyle w:val="Header"/>
      <w:framePr w:wrap="around" w:vAnchor="text" w:hAnchor="margin" w:xAlign="right" w:y="1"/>
      <w:rPr>
        <w:rStyle w:val="PageNumber"/>
      </w:rPr>
    </w:pPr>
  </w:p>
  <w:p w14:paraId="4CAC0D2A" w14:textId="77777777" w:rsidR="00B7631C" w:rsidRDefault="00B7631C" w:rsidP="00EB74AD">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C58C" w14:textId="77777777" w:rsidR="00B7631C" w:rsidRDefault="00B763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F8414" w14:textId="77777777" w:rsidR="00B7631C" w:rsidRDefault="00B7631C">
    <w:pPr>
      <w:pStyle w:val="Header"/>
    </w:pPr>
    <w:r>
      <w:rPr>
        <w:noProof/>
      </w:rPr>
      <mc:AlternateContent>
        <mc:Choice Requires="wps">
          <w:drawing>
            <wp:anchor distT="0" distB="0" distL="114300" distR="114300" simplePos="0" relativeHeight="251660288" behindDoc="0" locked="0" layoutInCell="0" allowOverlap="1" wp14:anchorId="691327CD" wp14:editId="1EEADC1C">
              <wp:simplePos x="0" y="0"/>
              <wp:positionH relativeFrom="leftMargin">
                <wp:posOffset>299066</wp:posOffset>
              </wp:positionH>
              <wp:positionV relativeFrom="margin">
                <wp:posOffset>2971800</wp:posOffset>
              </wp:positionV>
              <wp:extent cx="518141" cy="2859405"/>
              <wp:effectExtent l="0" t="0" r="0" b="0"/>
              <wp:wrapNone/>
              <wp:docPr id="1111" name="Rectangle 1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41" cy="285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96B0E" w14:textId="77777777" w:rsidR="00B7631C" w:rsidRPr="00A17688" w:rsidRDefault="00B7631C">
                          <w:pPr>
                            <w:pStyle w:val="Footer"/>
                            <w:rPr>
                              <w:rFonts w:eastAsiaTheme="majorEastAsia"/>
                            </w:rPr>
                          </w:pPr>
                        </w:p>
                      </w:txbxContent>
                    </wps:txbx>
                    <wps:bodyPr rot="0" vert="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1327CD" id="Rectangle 1111" o:spid="_x0000_s1026" style="position:absolute;margin-left:23.55pt;margin-top:234pt;width:40.8pt;height:225.15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" o:allowincell="f" filled="f" stroked="f">
              <v:textbox style="layout-flow:vertical">
                <w:txbxContent>
                  <w:p w14:paraId="54A96B0E" w14:textId="77777777" w:rsidR="00B7631C" w:rsidRPr="00A17688" w:rsidRDefault="00B7631C">
                    <w:pPr>
                      <w:pStyle w:val="Footer"/>
                      <w:rPr>
                        <w:rFonts w:eastAsiaTheme="majorEastAsia"/>
                      </w:rPr>
                    </w:pPr>
                  </w:p>
                </w:txbxContent>
              </v:textbox>
              <w10:wrap anchorx="margin" anchory="margin"/>
            </v:rect>
          </w:pict>
        </mc:Fallback>
      </mc:AlternateContent>
    </w:r>
    <w:r>
      <w:rPr>
        <w:noProof/>
      </w:rPr>
      <mc:AlternateContent>
        <mc:Choice Requires="wps">
          <w:drawing>
            <wp:anchor distT="0" distB="0" distL="114300" distR="114300" simplePos="0" relativeHeight="251659264" behindDoc="0" locked="0" layoutInCell="0" allowOverlap="1" wp14:anchorId="330AE295" wp14:editId="43A341C0">
              <wp:simplePos x="0" y="0"/>
              <wp:positionH relativeFrom="leftMargin">
                <wp:posOffset>-114300</wp:posOffset>
              </wp:positionH>
              <wp:positionV relativeFrom="page">
                <wp:posOffset>4457700</wp:posOffset>
              </wp:positionV>
              <wp:extent cx="762000" cy="895350"/>
              <wp:effectExtent l="76200" t="57150" r="76200" b="57150"/>
              <wp:wrapNone/>
              <wp:docPr id="1100" name="Rectangle 1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00716">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34A441" w14:textId="77777777" w:rsidR="00B7631C" w:rsidRPr="004715D5" w:rsidRDefault="00B7631C" w:rsidP="00EB74AD">
                          <w:pPr>
                            <w:rPr>
                              <w:rFonts w:eastAsiaTheme="majorEastAsia"/>
                            </w:rPr>
                          </w:pP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AE295" id="Rectangle 1100" o:spid="_x0000_s1027" style="position:absolute;margin-left:-9pt;margin-top:351pt;width:60pt;height:70.5pt;rotation:546915fd;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" o:allowincell="f" stroked="f">
              <v:textbox style="layout-flow:vertical">
                <w:txbxContent>
                  <w:p w14:paraId="0C34A441" w14:textId="77777777" w:rsidR="00B7631C" w:rsidRPr="004715D5" w:rsidRDefault="00B7631C" w:rsidP="00EB74AD">
                    <w:pPr>
                      <w:rPr>
                        <w:rFonts w:eastAsiaTheme="majorEastAsia"/>
                      </w:rPr>
                    </w:pPr>
                  </w:p>
                </w:txbxContent>
              </v:textbox>
              <w10:wrap anchorx="margin" anchory="page"/>
            </v:rect>
          </w:pict>
        </mc:Fallback>
      </mc:AlternateContent>
    </w:r>
  </w:p>
  <w:p w14:paraId="6C8AB38D" w14:textId="77777777" w:rsidR="00B7631C" w:rsidRDefault="00B763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0ABC"/>
    <w:multiLevelType w:val="hybridMultilevel"/>
    <w:tmpl w:val="08AE4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526209"/>
    <w:multiLevelType w:val="multilevel"/>
    <w:tmpl w:val="8C1A580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CF0254"/>
    <w:multiLevelType w:val="hybridMultilevel"/>
    <w:tmpl w:val="E3A4C2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58244B"/>
    <w:multiLevelType w:val="hybridMultilevel"/>
    <w:tmpl w:val="C56EAE98"/>
    <w:lvl w:ilvl="0" w:tplc="FC5AB91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220D7D3E"/>
    <w:multiLevelType w:val="hybridMultilevel"/>
    <w:tmpl w:val="081C81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216CE9"/>
    <w:multiLevelType w:val="hybridMultilevel"/>
    <w:tmpl w:val="F21E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93348"/>
    <w:multiLevelType w:val="multilevel"/>
    <w:tmpl w:val="8C1A580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F71193E"/>
    <w:multiLevelType w:val="hybridMultilevel"/>
    <w:tmpl w:val="EDE40D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2130BB1"/>
    <w:multiLevelType w:val="hybridMultilevel"/>
    <w:tmpl w:val="61B60EFC"/>
    <w:lvl w:ilvl="0" w:tplc="212A90F0">
      <w:start w:val="1"/>
      <w:numFmt w:val="bullet"/>
      <w:lvlText w:val="•"/>
      <w:lvlJc w:val="left"/>
      <w:pPr>
        <w:tabs>
          <w:tab w:val="num" w:pos="720"/>
        </w:tabs>
        <w:ind w:left="720" w:hanging="360"/>
      </w:pPr>
      <w:rPr>
        <w:rFonts w:ascii="Arial" w:hAnsi="Arial" w:hint="default"/>
      </w:rPr>
    </w:lvl>
    <w:lvl w:ilvl="1" w:tplc="D49E32CA" w:tentative="1">
      <w:start w:val="1"/>
      <w:numFmt w:val="bullet"/>
      <w:lvlText w:val="•"/>
      <w:lvlJc w:val="left"/>
      <w:pPr>
        <w:tabs>
          <w:tab w:val="num" w:pos="1440"/>
        </w:tabs>
        <w:ind w:left="1440" w:hanging="360"/>
      </w:pPr>
      <w:rPr>
        <w:rFonts w:ascii="Arial" w:hAnsi="Arial" w:hint="default"/>
      </w:rPr>
    </w:lvl>
    <w:lvl w:ilvl="2" w:tplc="FB48B6BA" w:tentative="1">
      <w:start w:val="1"/>
      <w:numFmt w:val="bullet"/>
      <w:lvlText w:val="•"/>
      <w:lvlJc w:val="left"/>
      <w:pPr>
        <w:tabs>
          <w:tab w:val="num" w:pos="2160"/>
        </w:tabs>
        <w:ind w:left="2160" w:hanging="360"/>
      </w:pPr>
      <w:rPr>
        <w:rFonts w:ascii="Arial" w:hAnsi="Arial" w:hint="default"/>
      </w:rPr>
    </w:lvl>
    <w:lvl w:ilvl="3" w:tplc="71CC0B6E" w:tentative="1">
      <w:start w:val="1"/>
      <w:numFmt w:val="bullet"/>
      <w:lvlText w:val="•"/>
      <w:lvlJc w:val="left"/>
      <w:pPr>
        <w:tabs>
          <w:tab w:val="num" w:pos="2880"/>
        </w:tabs>
        <w:ind w:left="2880" w:hanging="360"/>
      </w:pPr>
      <w:rPr>
        <w:rFonts w:ascii="Arial" w:hAnsi="Arial" w:hint="default"/>
      </w:rPr>
    </w:lvl>
    <w:lvl w:ilvl="4" w:tplc="FFF2A78A" w:tentative="1">
      <w:start w:val="1"/>
      <w:numFmt w:val="bullet"/>
      <w:lvlText w:val="•"/>
      <w:lvlJc w:val="left"/>
      <w:pPr>
        <w:tabs>
          <w:tab w:val="num" w:pos="3600"/>
        </w:tabs>
        <w:ind w:left="3600" w:hanging="360"/>
      </w:pPr>
      <w:rPr>
        <w:rFonts w:ascii="Arial" w:hAnsi="Arial" w:hint="default"/>
      </w:rPr>
    </w:lvl>
    <w:lvl w:ilvl="5" w:tplc="0BAAC720" w:tentative="1">
      <w:start w:val="1"/>
      <w:numFmt w:val="bullet"/>
      <w:lvlText w:val="•"/>
      <w:lvlJc w:val="left"/>
      <w:pPr>
        <w:tabs>
          <w:tab w:val="num" w:pos="4320"/>
        </w:tabs>
        <w:ind w:left="4320" w:hanging="360"/>
      </w:pPr>
      <w:rPr>
        <w:rFonts w:ascii="Arial" w:hAnsi="Arial" w:hint="default"/>
      </w:rPr>
    </w:lvl>
    <w:lvl w:ilvl="6" w:tplc="A4249534" w:tentative="1">
      <w:start w:val="1"/>
      <w:numFmt w:val="bullet"/>
      <w:lvlText w:val="•"/>
      <w:lvlJc w:val="left"/>
      <w:pPr>
        <w:tabs>
          <w:tab w:val="num" w:pos="5040"/>
        </w:tabs>
        <w:ind w:left="5040" w:hanging="360"/>
      </w:pPr>
      <w:rPr>
        <w:rFonts w:ascii="Arial" w:hAnsi="Arial" w:hint="default"/>
      </w:rPr>
    </w:lvl>
    <w:lvl w:ilvl="7" w:tplc="67824E48" w:tentative="1">
      <w:start w:val="1"/>
      <w:numFmt w:val="bullet"/>
      <w:lvlText w:val="•"/>
      <w:lvlJc w:val="left"/>
      <w:pPr>
        <w:tabs>
          <w:tab w:val="num" w:pos="5760"/>
        </w:tabs>
        <w:ind w:left="5760" w:hanging="360"/>
      </w:pPr>
      <w:rPr>
        <w:rFonts w:ascii="Arial" w:hAnsi="Arial" w:hint="default"/>
      </w:rPr>
    </w:lvl>
    <w:lvl w:ilvl="8" w:tplc="A95226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BE2F85"/>
    <w:multiLevelType w:val="hybridMultilevel"/>
    <w:tmpl w:val="570240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51AC7850"/>
    <w:multiLevelType w:val="hybridMultilevel"/>
    <w:tmpl w:val="452299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1775F59"/>
    <w:multiLevelType w:val="multilevel"/>
    <w:tmpl w:val="62027E66"/>
    <w:lvl w:ilvl="0">
      <w:start w:val="1"/>
      <w:numFmt w:val="decimal"/>
      <w:lvlText w:val="%1."/>
      <w:lvlJc w:val="left"/>
      <w:pPr>
        <w:ind w:left="720" w:hanging="360"/>
      </w:pPr>
      <w:rPr>
        <w:rFonts w:hint="default"/>
        <w:b/>
        <w:bCs/>
        <w:color w:val="auto"/>
        <w:sz w:val="24"/>
        <w:szCs w:val="24"/>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3BF721E"/>
    <w:multiLevelType w:val="hybridMultilevel"/>
    <w:tmpl w:val="505898C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97E666F"/>
    <w:multiLevelType w:val="hybridMultilevel"/>
    <w:tmpl w:val="30C68844"/>
    <w:lvl w:ilvl="0" w:tplc="23CCD2EE">
      <w:start w:val="1"/>
      <w:numFmt w:val="lowerRoman"/>
      <w:lvlText w:val="%1."/>
      <w:lvlJc w:val="righ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E42B2B"/>
    <w:multiLevelType w:val="hybridMultilevel"/>
    <w:tmpl w:val="6E649294"/>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A2359FE"/>
    <w:multiLevelType w:val="multilevel"/>
    <w:tmpl w:val="FAC4D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eastAsiaTheme="minorHAnsi" w:hAnsi="Times New Roman" w:cs="Times New Roman" w:hint="default"/>
        <w:b/>
        <w:bCs w:val="0"/>
        <w:color w:val="auto"/>
        <w:sz w:val="24"/>
        <w:szCs w:val="24"/>
      </w:rPr>
    </w:lvl>
    <w:lvl w:ilvl="2">
      <w:start w:val="1"/>
      <w:numFmt w:val="decimal"/>
      <w:isLgl/>
      <w:lvlText w:val="%1.%2.%3"/>
      <w:lvlJc w:val="left"/>
      <w:pPr>
        <w:ind w:left="1080" w:hanging="720"/>
      </w:pPr>
      <w:rPr>
        <w:rFonts w:asciiTheme="minorHAnsi" w:eastAsiaTheme="minorHAnsi" w:hAnsiTheme="minorHAnsi" w:cstheme="minorBidi" w:hint="default"/>
        <w:b w:val="0"/>
        <w:color w:val="auto"/>
        <w:sz w:val="22"/>
      </w:rPr>
    </w:lvl>
    <w:lvl w:ilvl="3">
      <w:start w:val="1"/>
      <w:numFmt w:val="decimal"/>
      <w:isLgl/>
      <w:lvlText w:val="%1.%2.%3.%4"/>
      <w:lvlJc w:val="left"/>
      <w:pPr>
        <w:ind w:left="1080" w:hanging="720"/>
      </w:pPr>
      <w:rPr>
        <w:rFonts w:asciiTheme="minorHAnsi" w:eastAsiaTheme="minorHAnsi" w:hAnsiTheme="minorHAnsi" w:cstheme="minorBidi" w:hint="default"/>
        <w:b w:val="0"/>
        <w:color w:val="auto"/>
        <w:sz w:val="22"/>
      </w:rPr>
    </w:lvl>
    <w:lvl w:ilvl="4">
      <w:start w:val="1"/>
      <w:numFmt w:val="decimal"/>
      <w:isLgl/>
      <w:lvlText w:val="%1.%2.%3.%4.%5"/>
      <w:lvlJc w:val="left"/>
      <w:pPr>
        <w:ind w:left="1440" w:hanging="1080"/>
      </w:pPr>
      <w:rPr>
        <w:rFonts w:asciiTheme="minorHAnsi" w:eastAsiaTheme="minorHAnsi" w:hAnsiTheme="minorHAnsi" w:cstheme="minorBidi" w:hint="default"/>
        <w:b w:val="0"/>
        <w:color w:val="auto"/>
        <w:sz w:val="22"/>
      </w:rPr>
    </w:lvl>
    <w:lvl w:ilvl="5">
      <w:start w:val="1"/>
      <w:numFmt w:val="decimal"/>
      <w:isLgl/>
      <w:lvlText w:val="%1.%2.%3.%4.%5.%6"/>
      <w:lvlJc w:val="left"/>
      <w:pPr>
        <w:ind w:left="1440" w:hanging="1080"/>
      </w:pPr>
      <w:rPr>
        <w:rFonts w:asciiTheme="minorHAnsi" w:eastAsiaTheme="minorHAnsi" w:hAnsiTheme="minorHAnsi" w:cstheme="minorBidi" w:hint="default"/>
        <w:b w:val="0"/>
        <w:color w:val="auto"/>
        <w:sz w:val="22"/>
      </w:rPr>
    </w:lvl>
    <w:lvl w:ilvl="6">
      <w:start w:val="1"/>
      <w:numFmt w:val="decimal"/>
      <w:isLgl/>
      <w:lvlText w:val="%1.%2.%3.%4.%5.%6.%7"/>
      <w:lvlJc w:val="left"/>
      <w:pPr>
        <w:ind w:left="1800" w:hanging="1440"/>
      </w:pPr>
      <w:rPr>
        <w:rFonts w:asciiTheme="minorHAnsi" w:eastAsiaTheme="minorHAnsi" w:hAnsiTheme="minorHAnsi" w:cstheme="minorBidi" w:hint="default"/>
        <w:b w:val="0"/>
        <w:color w:val="auto"/>
        <w:sz w:val="22"/>
      </w:rPr>
    </w:lvl>
    <w:lvl w:ilvl="7">
      <w:start w:val="1"/>
      <w:numFmt w:val="decimal"/>
      <w:isLgl/>
      <w:lvlText w:val="%1.%2.%3.%4.%5.%6.%7.%8"/>
      <w:lvlJc w:val="left"/>
      <w:pPr>
        <w:ind w:left="1800" w:hanging="1440"/>
      </w:pPr>
      <w:rPr>
        <w:rFonts w:asciiTheme="minorHAnsi" w:eastAsiaTheme="minorHAnsi" w:hAnsiTheme="minorHAnsi" w:cstheme="minorBidi" w:hint="default"/>
        <w:b w:val="0"/>
        <w:color w:val="auto"/>
        <w:sz w:val="22"/>
      </w:rPr>
    </w:lvl>
    <w:lvl w:ilvl="8">
      <w:start w:val="1"/>
      <w:numFmt w:val="decimal"/>
      <w:isLgl/>
      <w:lvlText w:val="%1.%2.%3.%4.%5.%6.%7.%8.%9"/>
      <w:lvlJc w:val="left"/>
      <w:pPr>
        <w:ind w:left="2160" w:hanging="1800"/>
      </w:pPr>
      <w:rPr>
        <w:rFonts w:asciiTheme="minorHAnsi" w:eastAsiaTheme="minorHAnsi" w:hAnsiTheme="minorHAnsi" w:cstheme="minorBidi" w:hint="default"/>
        <w:b w:val="0"/>
        <w:color w:val="auto"/>
        <w:sz w:val="22"/>
      </w:rPr>
    </w:lvl>
  </w:abstractNum>
  <w:num w:numId="1" w16cid:durableId="1247038189">
    <w:abstractNumId w:val="5"/>
  </w:num>
  <w:num w:numId="2" w16cid:durableId="1435398128">
    <w:abstractNumId w:val="3"/>
  </w:num>
  <w:num w:numId="3" w16cid:durableId="1975209484">
    <w:abstractNumId w:val="15"/>
  </w:num>
  <w:num w:numId="4" w16cid:durableId="1812362967">
    <w:abstractNumId w:val="12"/>
  </w:num>
  <w:num w:numId="5" w16cid:durableId="1571429950">
    <w:abstractNumId w:val="9"/>
  </w:num>
  <w:num w:numId="6" w16cid:durableId="1682513489">
    <w:abstractNumId w:val="1"/>
  </w:num>
  <w:num w:numId="7" w16cid:durableId="2077780781">
    <w:abstractNumId w:val="0"/>
  </w:num>
  <w:num w:numId="8" w16cid:durableId="1468858881">
    <w:abstractNumId w:val="7"/>
  </w:num>
  <w:num w:numId="9" w16cid:durableId="460198088">
    <w:abstractNumId w:val="6"/>
  </w:num>
  <w:num w:numId="10" w16cid:durableId="1023553299">
    <w:abstractNumId w:val="11"/>
  </w:num>
  <w:num w:numId="11" w16cid:durableId="1360932922">
    <w:abstractNumId w:val="4"/>
  </w:num>
  <w:num w:numId="12" w16cid:durableId="1718432864">
    <w:abstractNumId w:val="13"/>
  </w:num>
  <w:num w:numId="13" w16cid:durableId="1679846261">
    <w:abstractNumId w:val="10"/>
  </w:num>
  <w:num w:numId="14" w16cid:durableId="1925675637">
    <w:abstractNumId w:val="14"/>
  </w:num>
  <w:num w:numId="15" w16cid:durableId="259610040">
    <w:abstractNumId w:val="2"/>
  </w:num>
  <w:num w:numId="16" w16cid:durableId="70294259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vdesh Mishra">
    <w15:presenceInfo w15:providerId="None" w15:userId="Avdesh Mishra"/>
  </w15:person>
  <w15:person w15:author="YENDAPALLY, NISHITHA">
    <w15:presenceInfo w15:providerId="AD" w15:userId="S::ny1606@att.com::d20fe5ce-d3a2-4995-88bc-4c8ea9098e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3MjA1MzQyMbM0MjFU0lEKTi0uzszPAykwqQUAoXZZriwAAAA="/>
  </w:docVars>
  <w:rsids>
    <w:rsidRoot w:val="001A3D37"/>
    <w:rsid w:val="000017EB"/>
    <w:rsid w:val="0000200B"/>
    <w:rsid w:val="000031EB"/>
    <w:rsid w:val="000045B6"/>
    <w:rsid w:val="000051B6"/>
    <w:rsid w:val="00005F71"/>
    <w:rsid w:val="000064D5"/>
    <w:rsid w:val="000120AE"/>
    <w:rsid w:val="00013E4A"/>
    <w:rsid w:val="000170A1"/>
    <w:rsid w:val="00030707"/>
    <w:rsid w:val="00040392"/>
    <w:rsid w:val="00043425"/>
    <w:rsid w:val="00044019"/>
    <w:rsid w:val="00044CC6"/>
    <w:rsid w:val="00045C81"/>
    <w:rsid w:val="00045FDB"/>
    <w:rsid w:val="000470C2"/>
    <w:rsid w:val="000508CD"/>
    <w:rsid w:val="00051BF4"/>
    <w:rsid w:val="0005211B"/>
    <w:rsid w:val="00052C74"/>
    <w:rsid w:val="00053EF5"/>
    <w:rsid w:val="00053F2A"/>
    <w:rsid w:val="00054A6F"/>
    <w:rsid w:val="00054B6F"/>
    <w:rsid w:val="000551FF"/>
    <w:rsid w:val="0005695C"/>
    <w:rsid w:val="00060614"/>
    <w:rsid w:val="000612D9"/>
    <w:rsid w:val="00061D39"/>
    <w:rsid w:val="0006793D"/>
    <w:rsid w:val="00067BAD"/>
    <w:rsid w:val="00067E24"/>
    <w:rsid w:val="000712AC"/>
    <w:rsid w:val="00072490"/>
    <w:rsid w:val="00072B4F"/>
    <w:rsid w:val="000751E8"/>
    <w:rsid w:val="00076C59"/>
    <w:rsid w:val="00080458"/>
    <w:rsid w:val="000822AF"/>
    <w:rsid w:val="000825E6"/>
    <w:rsid w:val="000840EB"/>
    <w:rsid w:val="000850B3"/>
    <w:rsid w:val="00086FF7"/>
    <w:rsid w:val="00090EDC"/>
    <w:rsid w:val="00093D46"/>
    <w:rsid w:val="000961CF"/>
    <w:rsid w:val="000977D1"/>
    <w:rsid w:val="000A3345"/>
    <w:rsid w:val="000A57E4"/>
    <w:rsid w:val="000A7F1E"/>
    <w:rsid w:val="000B61DC"/>
    <w:rsid w:val="000B7A5F"/>
    <w:rsid w:val="000C079B"/>
    <w:rsid w:val="000C0D84"/>
    <w:rsid w:val="000C3141"/>
    <w:rsid w:val="000D155A"/>
    <w:rsid w:val="000D1D27"/>
    <w:rsid w:val="000D295A"/>
    <w:rsid w:val="000D4018"/>
    <w:rsid w:val="000D4EDE"/>
    <w:rsid w:val="000D6593"/>
    <w:rsid w:val="000E29E3"/>
    <w:rsid w:val="000E464D"/>
    <w:rsid w:val="000E58BD"/>
    <w:rsid w:val="000E7157"/>
    <w:rsid w:val="000E7201"/>
    <w:rsid w:val="000F13CF"/>
    <w:rsid w:val="000F3859"/>
    <w:rsid w:val="000F69F4"/>
    <w:rsid w:val="000F7AF4"/>
    <w:rsid w:val="001007EE"/>
    <w:rsid w:val="00100A8D"/>
    <w:rsid w:val="001012B5"/>
    <w:rsid w:val="00105CC3"/>
    <w:rsid w:val="001065C3"/>
    <w:rsid w:val="0010726F"/>
    <w:rsid w:val="00112377"/>
    <w:rsid w:val="00113776"/>
    <w:rsid w:val="00114955"/>
    <w:rsid w:val="001165B2"/>
    <w:rsid w:val="001248EA"/>
    <w:rsid w:val="00124DA7"/>
    <w:rsid w:val="001270CC"/>
    <w:rsid w:val="00127B53"/>
    <w:rsid w:val="00127DE0"/>
    <w:rsid w:val="00127FA3"/>
    <w:rsid w:val="00133DED"/>
    <w:rsid w:val="0013536B"/>
    <w:rsid w:val="00135F4D"/>
    <w:rsid w:val="001369C5"/>
    <w:rsid w:val="00136EDB"/>
    <w:rsid w:val="00140E72"/>
    <w:rsid w:val="00141913"/>
    <w:rsid w:val="00141964"/>
    <w:rsid w:val="00141F26"/>
    <w:rsid w:val="00142226"/>
    <w:rsid w:val="001446A8"/>
    <w:rsid w:val="001462E7"/>
    <w:rsid w:val="00154123"/>
    <w:rsid w:val="001562E7"/>
    <w:rsid w:val="00156440"/>
    <w:rsid w:val="00162D29"/>
    <w:rsid w:val="00174CF8"/>
    <w:rsid w:val="001779CB"/>
    <w:rsid w:val="0018113F"/>
    <w:rsid w:val="00183E3E"/>
    <w:rsid w:val="001861D6"/>
    <w:rsid w:val="00186654"/>
    <w:rsid w:val="00190C2B"/>
    <w:rsid w:val="001915CA"/>
    <w:rsid w:val="00192615"/>
    <w:rsid w:val="0019529E"/>
    <w:rsid w:val="00196588"/>
    <w:rsid w:val="00197AC8"/>
    <w:rsid w:val="001A00C9"/>
    <w:rsid w:val="001A2371"/>
    <w:rsid w:val="001A2E76"/>
    <w:rsid w:val="001A3D37"/>
    <w:rsid w:val="001A56BE"/>
    <w:rsid w:val="001A6570"/>
    <w:rsid w:val="001A688B"/>
    <w:rsid w:val="001A7315"/>
    <w:rsid w:val="001A79A9"/>
    <w:rsid w:val="001B06CC"/>
    <w:rsid w:val="001B339D"/>
    <w:rsid w:val="001B3C2A"/>
    <w:rsid w:val="001C159B"/>
    <w:rsid w:val="001C47F8"/>
    <w:rsid w:val="001C6DC0"/>
    <w:rsid w:val="001D34ED"/>
    <w:rsid w:val="001E1525"/>
    <w:rsid w:val="001E1559"/>
    <w:rsid w:val="001E280C"/>
    <w:rsid w:val="001E3919"/>
    <w:rsid w:val="001E44F5"/>
    <w:rsid w:val="001E4D1D"/>
    <w:rsid w:val="001F0D45"/>
    <w:rsid w:val="001F18B4"/>
    <w:rsid w:val="001F331F"/>
    <w:rsid w:val="001F3D98"/>
    <w:rsid w:val="001F6E69"/>
    <w:rsid w:val="00200476"/>
    <w:rsid w:val="002032EF"/>
    <w:rsid w:val="00205534"/>
    <w:rsid w:val="0020714C"/>
    <w:rsid w:val="0021118B"/>
    <w:rsid w:val="00212043"/>
    <w:rsid w:val="00212B06"/>
    <w:rsid w:val="00213FC8"/>
    <w:rsid w:val="00216E91"/>
    <w:rsid w:val="0021790C"/>
    <w:rsid w:val="002240CA"/>
    <w:rsid w:val="002249F5"/>
    <w:rsid w:val="00224F34"/>
    <w:rsid w:val="002277FA"/>
    <w:rsid w:val="00227AF9"/>
    <w:rsid w:val="002304C5"/>
    <w:rsid w:val="0023083E"/>
    <w:rsid w:val="002312BA"/>
    <w:rsid w:val="002319D3"/>
    <w:rsid w:val="00233C8D"/>
    <w:rsid w:val="00233F8F"/>
    <w:rsid w:val="00236361"/>
    <w:rsid w:val="002433B2"/>
    <w:rsid w:val="0025032C"/>
    <w:rsid w:val="0025132E"/>
    <w:rsid w:val="00251AB9"/>
    <w:rsid w:val="00254E1D"/>
    <w:rsid w:val="002561D9"/>
    <w:rsid w:val="002633E5"/>
    <w:rsid w:val="00263D84"/>
    <w:rsid w:val="00274D34"/>
    <w:rsid w:val="00276891"/>
    <w:rsid w:val="0027757C"/>
    <w:rsid w:val="002777B8"/>
    <w:rsid w:val="00277B1C"/>
    <w:rsid w:val="002813F1"/>
    <w:rsid w:val="00282246"/>
    <w:rsid w:val="00285B61"/>
    <w:rsid w:val="002917BF"/>
    <w:rsid w:val="00292CA9"/>
    <w:rsid w:val="0029481C"/>
    <w:rsid w:val="00296B4F"/>
    <w:rsid w:val="002A0EF8"/>
    <w:rsid w:val="002A4FCB"/>
    <w:rsid w:val="002A7C4A"/>
    <w:rsid w:val="002B04EF"/>
    <w:rsid w:val="002B2642"/>
    <w:rsid w:val="002B296B"/>
    <w:rsid w:val="002B2A52"/>
    <w:rsid w:val="002B539E"/>
    <w:rsid w:val="002B6D8F"/>
    <w:rsid w:val="002C1BEF"/>
    <w:rsid w:val="002C2AD3"/>
    <w:rsid w:val="002C3CFE"/>
    <w:rsid w:val="002D0F2A"/>
    <w:rsid w:val="002D1BD0"/>
    <w:rsid w:val="002E24C8"/>
    <w:rsid w:val="002E291A"/>
    <w:rsid w:val="002E3686"/>
    <w:rsid w:val="002E5737"/>
    <w:rsid w:val="002F1F5B"/>
    <w:rsid w:val="002F3565"/>
    <w:rsid w:val="002F583B"/>
    <w:rsid w:val="002F73F2"/>
    <w:rsid w:val="00301C44"/>
    <w:rsid w:val="00301C54"/>
    <w:rsid w:val="0030237E"/>
    <w:rsid w:val="003027F4"/>
    <w:rsid w:val="00302987"/>
    <w:rsid w:val="00306479"/>
    <w:rsid w:val="00307650"/>
    <w:rsid w:val="00310E55"/>
    <w:rsid w:val="00310FDA"/>
    <w:rsid w:val="00311B96"/>
    <w:rsid w:val="003152DC"/>
    <w:rsid w:val="00315976"/>
    <w:rsid w:val="00320002"/>
    <w:rsid w:val="003215C7"/>
    <w:rsid w:val="003233CB"/>
    <w:rsid w:val="00323458"/>
    <w:rsid w:val="0032552D"/>
    <w:rsid w:val="00330196"/>
    <w:rsid w:val="003302D3"/>
    <w:rsid w:val="00330F01"/>
    <w:rsid w:val="00330F03"/>
    <w:rsid w:val="00331449"/>
    <w:rsid w:val="003342E4"/>
    <w:rsid w:val="00334386"/>
    <w:rsid w:val="00335735"/>
    <w:rsid w:val="00337A37"/>
    <w:rsid w:val="00337D48"/>
    <w:rsid w:val="00340ABA"/>
    <w:rsid w:val="00342B3B"/>
    <w:rsid w:val="003434C8"/>
    <w:rsid w:val="00343B61"/>
    <w:rsid w:val="00344810"/>
    <w:rsid w:val="003452B5"/>
    <w:rsid w:val="00346D73"/>
    <w:rsid w:val="0035055D"/>
    <w:rsid w:val="00351030"/>
    <w:rsid w:val="00351FC9"/>
    <w:rsid w:val="00352A59"/>
    <w:rsid w:val="00353560"/>
    <w:rsid w:val="00355D0A"/>
    <w:rsid w:val="003570D8"/>
    <w:rsid w:val="003576A8"/>
    <w:rsid w:val="00361001"/>
    <w:rsid w:val="003610A3"/>
    <w:rsid w:val="003646CC"/>
    <w:rsid w:val="00365910"/>
    <w:rsid w:val="00370A63"/>
    <w:rsid w:val="00370F7A"/>
    <w:rsid w:val="0037636E"/>
    <w:rsid w:val="00385669"/>
    <w:rsid w:val="00390192"/>
    <w:rsid w:val="003908A8"/>
    <w:rsid w:val="00393171"/>
    <w:rsid w:val="0039356C"/>
    <w:rsid w:val="003949AC"/>
    <w:rsid w:val="003970BB"/>
    <w:rsid w:val="00397D9C"/>
    <w:rsid w:val="00397FFB"/>
    <w:rsid w:val="003A2972"/>
    <w:rsid w:val="003A49C7"/>
    <w:rsid w:val="003A5CEA"/>
    <w:rsid w:val="003B53C0"/>
    <w:rsid w:val="003B5B17"/>
    <w:rsid w:val="003B6225"/>
    <w:rsid w:val="003C04F9"/>
    <w:rsid w:val="003C1092"/>
    <w:rsid w:val="003C110F"/>
    <w:rsid w:val="003C4001"/>
    <w:rsid w:val="003C4321"/>
    <w:rsid w:val="003D0335"/>
    <w:rsid w:val="003D0DC4"/>
    <w:rsid w:val="003D1695"/>
    <w:rsid w:val="003D4BD8"/>
    <w:rsid w:val="003D5728"/>
    <w:rsid w:val="003D5B65"/>
    <w:rsid w:val="003E55ED"/>
    <w:rsid w:val="003E5E11"/>
    <w:rsid w:val="003E71B7"/>
    <w:rsid w:val="003F0897"/>
    <w:rsid w:val="003F1D96"/>
    <w:rsid w:val="003F2B32"/>
    <w:rsid w:val="003F332C"/>
    <w:rsid w:val="00400860"/>
    <w:rsid w:val="00402E57"/>
    <w:rsid w:val="00402EB2"/>
    <w:rsid w:val="004041AA"/>
    <w:rsid w:val="004045D7"/>
    <w:rsid w:val="004057AC"/>
    <w:rsid w:val="0041031B"/>
    <w:rsid w:val="00411F2A"/>
    <w:rsid w:val="0041424F"/>
    <w:rsid w:val="00414572"/>
    <w:rsid w:val="00415863"/>
    <w:rsid w:val="004175A3"/>
    <w:rsid w:val="0042062F"/>
    <w:rsid w:val="00421FFF"/>
    <w:rsid w:val="00424A51"/>
    <w:rsid w:val="00424FC5"/>
    <w:rsid w:val="004255DB"/>
    <w:rsid w:val="00425996"/>
    <w:rsid w:val="004270F5"/>
    <w:rsid w:val="00427AA1"/>
    <w:rsid w:val="0043006B"/>
    <w:rsid w:val="004308D7"/>
    <w:rsid w:val="00430B05"/>
    <w:rsid w:val="00430F99"/>
    <w:rsid w:val="00431812"/>
    <w:rsid w:val="00435A53"/>
    <w:rsid w:val="00436905"/>
    <w:rsid w:val="0044038F"/>
    <w:rsid w:val="0044163E"/>
    <w:rsid w:val="00441648"/>
    <w:rsid w:val="00443932"/>
    <w:rsid w:val="0044448F"/>
    <w:rsid w:val="00446E06"/>
    <w:rsid w:val="00452D44"/>
    <w:rsid w:val="004544EA"/>
    <w:rsid w:val="00456B5B"/>
    <w:rsid w:val="00460E88"/>
    <w:rsid w:val="00460F77"/>
    <w:rsid w:val="00462DD7"/>
    <w:rsid w:val="00464474"/>
    <w:rsid w:val="00466EF9"/>
    <w:rsid w:val="00467673"/>
    <w:rsid w:val="004706A1"/>
    <w:rsid w:val="004720D2"/>
    <w:rsid w:val="0047268F"/>
    <w:rsid w:val="00472815"/>
    <w:rsid w:val="004731D3"/>
    <w:rsid w:val="0047545D"/>
    <w:rsid w:val="00477F47"/>
    <w:rsid w:val="004805DE"/>
    <w:rsid w:val="0048185A"/>
    <w:rsid w:val="00483FFA"/>
    <w:rsid w:val="00484342"/>
    <w:rsid w:val="0048727B"/>
    <w:rsid w:val="00487EA0"/>
    <w:rsid w:val="00487EFD"/>
    <w:rsid w:val="00491A12"/>
    <w:rsid w:val="00492E13"/>
    <w:rsid w:val="00494918"/>
    <w:rsid w:val="004955B9"/>
    <w:rsid w:val="004A016D"/>
    <w:rsid w:val="004A0788"/>
    <w:rsid w:val="004A276D"/>
    <w:rsid w:val="004A2DDB"/>
    <w:rsid w:val="004A3173"/>
    <w:rsid w:val="004A39BD"/>
    <w:rsid w:val="004A620C"/>
    <w:rsid w:val="004A6FFA"/>
    <w:rsid w:val="004A7119"/>
    <w:rsid w:val="004B055A"/>
    <w:rsid w:val="004B10F5"/>
    <w:rsid w:val="004B3695"/>
    <w:rsid w:val="004B5ECE"/>
    <w:rsid w:val="004B7A12"/>
    <w:rsid w:val="004C223E"/>
    <w:rsid w:val="004C3769"/>
    <w:rsid w:val="004C65C4"/>
    <w:rsid w:val="004C6EB9"/>
    <w:rsid w:val="004C7049"/>
    <w:rsid w:val="004C790C"/>
    <w:rsid w:val="004D1193"/>
    <w:rsid w:val="004D3723"/>
    <w:rsid w:val="004D4978"/>
    <w:rsid w:val="004D4D05"/>
    <w:rsid w:val="004E2080"/>
    <w:rsid w:val="004E2112"/>
    <w:rsid w:val="004E43BC"/>
    <w:rsid w:val="004E48FB"/>
    <w:rsid w:val="004E5661"/>
    <w:rsid w:val="004F17FB"/>
    <w:rsid w:val="004F3593"/>
    <w:rsid w:val="004F3ABA"/>
    <w:rsid w:val="004F425B"/>
    <w:rsid w:val="004F4EE1"/>
    <w:rsid w:val="004F5A8A"/>
    <w:rsid w:val="004F679B"/>
    <w:rsid w:val="004F7211"/>
    <w:rsid w:val="0050025A"/>
    <w:rsid w:val="005010EF"/>
    <w:rsid w:val="0050156C"/>
    <w:rsid w:val="00504127"/>
    <w:rsid w:val="005057F9"/>
    <w:rsid w:val="00510513"/>
    <w:rsid w:val="005116BE"/>
    <w:rsid w:val="0051199D"/>
    <w:rsid w:val="00512536"/>
    <w:rsid w:val="00516C8F"/>
    <w:rsid w:val="0052596F"/>
    <w:rsid w:val="005271A4"/>
    <w:rsid w:val="00530BBB"/>
    <w:rsid w:val="0053371C"/>
    <w:rsid w:val="00534572"/>
    <w:rsid w:val="00534F72"/>
    <w:rsid w:val="005424D2"/>
    <w:rsid w:val="00543CDC"/>
    <w:rsid w:val="0054657A"/>
    <w:rsid w:val="0054784F"/>
    <w:rsid w:val="00550371"/>
    <w:rsid w:val="00550706"/>
    <w:rsid w:val="00550EFC"/>
    <w:rsid w:val="00551001"/>
    <w:rsid w:val="0055126F"/>
    <w:rsid w:val="005569FC"/>
    <w:rsid w:val="005600B5"/>
    <w:rsid w:val="005601DB"/>
    <w:rsid w:val="005608F5"/>
    <w:rsid w:val="00560F7B"/>
    <w:rsid w:val="00561E9C"/>
    <w:rsid w:val="00562BEA"/>
    <w:rsid w:val="005639CB"/>
    <w:rsid w:val="00565A1E"/>
    <w:rsid w:val="00567A55"/>
    <w:rsid w:val="005721A5"/>
    <w:rsid w:val="00572816"/>
    <w:rsid w:val="00573D28"/>
    <w:rsid w:val="005757B7"/>
    <w:rsid w:val="0057672F"/>
    <w:rsid w:val="0057702D"/>
    <w:rsid w:val="00584E6B"/>
    <w:rsid w:val="00590CE3"/>
    <w:rsid w:val="00592B72"/>
    <w:rsid w:val="00594796"/>
    <w:rsid w:val="005950B8"/>
    <w:rsid w:val="00596975"/>
    <w:rsid w:val="00596EC5"/>
    <w:rsid w:val="005972D9"/>
    <w:rsid w:val="005A004E"/>
    <w:rsid w:val="005A379A"/>
    <w:rsid w:val="005A4CEB"/>
    <w:rsid w:val="005A7B2D"/>
    <w:rsid w:val="005B328B"/>
    <w:rsid w:val="005B3B1C"/>
    <w:rsid w:val="005B55E3"/>
    <w:rsid w:val="005C1244"/>
    <w:rsid w:val="005C169A"/>
    <w:rsid w:val="005C1EB7"/>
    <w:rsid w:val="005C388A"/>
    <w:rsid w:val="005C3894"/>
    <w:rsid w:val="005C4D59"/>
    <w:rsid w:val="005D0B6C"/>
    <w:rsid w:val="005D0EE1"/>
    <w:rsid w:val="005D3314"/>
    <w:rsid w:val="005D4CA0"/>
    <w:rsid w:val="005D4FC8"/>
    <w:rsid w:val="005D50C3"/>
    <w:rsid w:val="005D7975"/>
    <w:rsid w:val="005E1A30"/>
    <w:rsid w:val="005E251C"/>
    <w:rsid w:val="005E594F"/>
    <w:rsid w:val="005F0498"/>
    <w:rsid w:val="005F48DE"/>
    <w:rsid w:val="005F768B"/>
    <w:rsid w:val="006029C5"/>
    <w:rsid w:val="00603DA5"/>
    <w:rsid w:val="00605C73"/>
    <w:rsid w:val="00606E24"/>
    <w:rsid w:val="00610CF7"/>
    <w:rsid w:val="0061179F"/>
    <w:rsid w:val="00612E37"/>
    <w:rsid w:val="00615723"/>
    <w:rsid w:val="00616A10"/>
    <w:rsid w:val="00617F57"/>
    <w:rsid w:val="00620C7B"/>
    <w:rsid w:val="00621D9F"/>
    <w:rsid w:val="0062261D"/>
    <w:rsid w:val="00622BC3"/>
    <w:rsid w:val="00624C07"/>
    <w:rsid w:val="00624CDC"/>
    <w:rsid w:val="00624F28"/>
    <w:rsid w:val="00633B89"/>
    <w:rsid w:val="00635BA4"/>
    <w:rsid w:val="006363B6"/>
    <w:rsid w:val="00636523"/>
    <w:rsid w:val="00640271"/>
    <w:rsid w:val="00641278"/>
    <w:rsid w:val="00641ACC"/>
    <w:rsid w:val="0064297D"/>
    <w:rsid w:val="00643A08"/>
    <w:rsid w:val="00645AC3"/>
    <w:rsid w:val="00646685"/>
    <w:rsid w:val="006473FD"/>
    <w:rsid w:val="00650D27"/>
    <w:rsid w:val="006521A7"/>
    <w:rsid w:val="00652F1E"/>
    <w:rsid w:val="006533BC"/>
    <w:rsid w:val="00653F20"/>
    <w:rsid w:val="00654745"/>
    <w:rsid w:val="00655ABD"/>
    <w:rsid w:val="00656A80"/>
    <w:rsid w:val="006603C1"/>
    <w:rsid w:val="00661AD3"/>
    <w:rsid w:val="00663F6D"/>
    <w:rsid w:val="006648D5"/>
    <w:rsid w:val="0066498F"/>
    <w:rsid w:val="00664C63"/>
    <w:rsid w:val="006656FA"/>
    <w:rsid w:val="00665BDB"/>
    <w:rsid w:val="00666693"/>
    <w:rsid w:val="0067083A"/>
    <w:rsid w:val="006737CC"/>
    <w:rsid w:val="00673ED1"/>
    <w:rsid w:val="00677CFC"/>
    <w:rsid w:val="0068000B"/>
    <w:rsid w:val="00683533"/>
    <w:rsid w:val="00683555"/>
    <w:rsid w:val="006847B0"/>
    <w:rsid w:val="00685965"/>
    <w:rsid w:val="00686314"/>
    <w:rsid w:val="00687441"/>
    <w:rsid w:val="006902A0"/>
    <w:rsid w:val="00690A95"/>
    <w:rsid w:val="0069264A"/>
    <w:rsid w:val="00692991"/>
    <w:rsid w:val="00692BB7"/>
    <w:rsid w:val="006954F6"/>
    <w:rsid w:val="006958CF"/>
    <w:rsid w:val="00696F64"/>
    <w:rsid w:val="006A1E9D"/>
    <w:rsid w:val="006A29A9"/>
    <w:rsid w:val="006A314C"/>
    <w:rsid w:val="006A35A9"/>
    <w:rsid w:val="006A549E"/>
    <w:rsid w:val="006A5D0B"/>
    <w:rsid w:val="006A622C"/>
    <w:rsid w:val="006A6AB5"/>
    <w:rsid w:val="006A6CB8"/>
    <w:rsid w:val="006B0053"/>
    <w:rsid w:val="006B0435"/>
    <w:rsid w:val="006B15DE"/>
    <w:rsid w:val="006B15F8"/>
    <w:rsid w:val="006B29BE"/>
    <w:rsid w:val="006B4185"/>
    <w:rsid w:val="006C0017"/>
    <w:rsid w:val="006C227B"/>
    <w:rsid w:val="006C4CB0"/>
    <w:rsid w:val="006C50EA"/>
    <w:rsid w:val="006C52FF"/>
    <w:rsid w:val="006C5FF3"/>
    <w:rsid w:val="006C7A7C"/>
    <w:rsid w:val="006C7D83"/>
    <w:rsid w:val="006D0193"/>
    <w:rsid w:val="006D1282"/>
    <w:rsid w:val="006D169E"/>
    <w:rsid w:val="006D583D"/>
    <w:rsid w:val="006D62F5"/>
    <w:rsid w:val="006E03FE"/>
    <w:rsid w:val="006E2C95"/>
    <w:rsid w:val="006E30E1"/>
    <w:rsid w:val="006E32FB"/>
    <w:rsid w:val="006E4C9E"/>
    <w:rsid w:val="006E527A"/>
    <w:rsid w:val="006F22DC"/>
    <w:rsid w:val="006F3928"/>
    <w:rsid w:val="006F435D"/>
    <w:rsid w:val="006F5234"/>
    <w:rsid w:val="006F684D"/>
    <w:rsid w:val="00700376"/>
    <w:rsid w:val="00705830"/>
    <w:rsid w:val="00705E00"/>
    <w:rsid w:val="0070679F"/>
    <w:rsid w:val="007138BE"/>
    <w:rsid w:val="00713F19"/>
    <w:rsid w:val="00716538"/>
    <w:rsid w:val="00717B5F"/>
    <w:rsid w:val="00724F42"/>
    <w:rsid w:val="007250EA"/>
    <w:rsid w:val="00725183"/>
    <w:rsid w:val="00726DFC"/>
    <w:rsid w:val="007272A2"/>
    <w:rsid w:val="0072744C"/>
    <w:rsid w:val="007301DC"/>
    <w:rsid w:val="00735CE5"/>
    <w:rsid w:val="007433C9"/>
    <w:rsid w:val="0074538E"/>
    <w:rsid w:val="00746F75"/>
    <w:rsid w:val="0075015D"/>
    <w:rsid w:val="00750D2E"/>
    <w:rsid w:val="00751367"/>
    <w:rsid w:val="007530C6"/>
    <w:rsid w:val="00760027"/>
    <w:rsid w:val="0076297A"/>
    <w:rsid w:val="007729B8"/>
    <w:rsid w:val="0077522B"/>
    <w:rsid w:val="0077532D"/>
    <w:rsid w:val="00783297"/>
    <w:rsid w:val="00783E32"/>
    <w:rsid w:val="00784216"/>
    <w:rsid w:val="0079178C"/>
    <w:rsid w:val="00792301"/>
    <w:rsid w:val="00792D37"/>
    <w:rsid w:val="00793D0D"/>
    <w:rsid w:val="007962F1"/>
    <w:rsid w:val="007A3810"/>
    <w:rsid w:val="007A4E6F"/>
    <w:rsid w:val="007A6A5F"/>
    <w:rsid w:val="007B0182"/>
    <w:rsid w:val="007B110A"/>
    <w:rsid w:val="007B29AD"/>
    <w:rsid w:val="007B2E4C"/>
    <w:rsid w:val="007B39E4"/>
    <w:rsid w:val="007B3E7C"/>
    <w:rsid w:val="007B6730"/>
    <w:rsid w:val="007B6D15"/>
    <w:rsid w:val="007B7B49"/>
    <w:rsid w:val="007B7B50"/>
    <w:rsid w:val="007B7BD5"/>
    <w:rsid w:val="007C081A"/>
    <w:rsid w:val="007C18FE"/>
    <w:rsid w:val="007C45A9"/>
    <w:rsid w:val="007C4A3A"/>
    <w:rsid w:val="007C7FE6"/>
    <w:rsid w:val="007D03CD"/>
    <w:rsid w:val="007D0D74"/>
    <w:rsid w:val="007D0E0E"/>
    <w:rsid w:val="007D1B0B"/>
    <w:rsid w:val="007D1CFB"/>
    <w:rsid w:val="007D55DA"/>
    <w:rsid w:val="007E274D"/>
    <w:rsid w:val="007E5C97"/>
    <w:rsid w:val="007E6968"/>
    <w:rsid w:val="007E7165"/>
    <w:rsid w:val="007F13BC"/>
    <w:rsid w:val="007F75FA"/>
    <w:rsid w:val="007F76E8"/>
    <w:rsid w:val="00801763"/>
    <w:rsid w:val="008018BC"/>
    <w:rsid w:val="00802FFC"/>
    <w:rsid w:val="00807E0B"/>
    <w:rsid w:val="0081217B"/>
    <w:rsid w:val="008147C3"/>
    <w:rsid w:val="00821597"/>
    <w:rsid w:val="00821687"/>
    <w:rsid w:val="00822C02"/>
    <w:rsid w:val="00822EF7"/>
    <w:rsid w:val="0082681B"/>
    <w:rsid w:val="00826855"/>
    <w:rsid w:val="008324FE"/>
    <w:rsid w:val="00834FA2"/>
    <w:rsid w:val="008373F9"/>
    <w:rsid w:val="008407B7"/>
    <w:rsid w:val="00841368"/>
    <w:rsid w:val="00841907"/>
    <w:rsid w:val="008435B2"/>
    <w:rsid w:val="00846235"/>
    <w:rsid w:val="0084637C"/>
    <w:rsid w:val="008515F7"/>
    <w:rsid w:val="00853887"/>
    <w:rsid w:val="0085576D"/>
    <w:rsid w:val="00857E19"/>
    <w:rsid w:val="00864724"/>
    <w:rsid w:val="0086556B"/>
    <w:rsid w:val="0086631A"/>
    <w:rsid w:val="00867120"/>
    <w:rsid w:val="0087260F"/>
    <w:rsid w:val="00875ABA"/>
    <w:rsid w:val="00875E4A"/>
    <w:rsid w:val="00877CEB"/>
    <w:rsid w:val="008843D9"/>
    <w:rsid w:val="008856FD"/>
    <w:rsid w:val="00885B04"/>
    <w:rsid w:val="00890C3D"/>
    <w:rsid w:val="00892370"/>
    <w:rsid w:val="00893C6D"/>
    <w:rsid w:val="00893E7F"/>
    <w:rsid w:val="00894500"/>
    <w:rsid w:val="00894A17"/>
    <w:rsid w:val="008953F8"/>
    <w:rsid w:val="008972F8"/>
    <w:rsid w:val="00897643"/>
    <w:rsid w:val="008A0723"/>
    <w:rsid w:val="008A2206"/>
    <w:rsid w:val="008A2E79"/>
    <w:rsid w:val="008A40D0"/>
    <w:rsid w:val="008A4A6B"/>
    <w:rsid w:val="008A72F6"/>
    <w:rsid w:val="008B12E9"/>
    <w:rsid w:val="008B327D"/>
    <w:rsid w:val="008B5D0E"/>
    <w:rsid w:val="008B65CD"/>
    <w:rsid w:val="008C301A"/>
    <w:rsid w:val="008C3916"/>
    <w:rsid w:val="008C4CF9"/>
    <w:rsid w:val="008D072E"/>
    <w:rsid w:val="008D73AD"/>
    <w:rsid w:val="008E141B"/>
    <w:rsid w:val="008E36ED"/>
    <w:rsid w:val="008E3CAA"/>
    <w:rsid w:val="008E4100"/>
    <w:rsid w:val="008E4212"/>
    <w:rsid w:val="008E4E11"/>
    <w:rsid w:val="008E7603"/>
    <w:rsid w:val="008E7A30"/>
    <w:rsid w:val="008F029C"/>
    <w:rsid w:val="008F04F7"/>
    <w:rsid w:val="008F1650"/>
    <w:rsid w:val="008F1E45"/>
    <w:rsid w:val="008F3227"/>
    <w:rsid w:val="008F3D66"/>
    <w:rsid w:val="008F7E27"/>
    <w:rsid w:val="00901DF5"/>
    <w:rsid w:val="00905B1F"/>
    <w:rsid w:val="00911F50"/>
    <w:rsid w:val="009133B6"/>
    <w:rsid w:val="00913C67"/>
    <w:rsid w:val="00913D58"/>
    <w:rsid w:val="00914D04"/>
    <w:rsid w:val="00917670"/>
    <w:rsid w:val="00923AFF"/>
    <w:rsid w:val="00925C24"/>
    <w:rsid w:val="00926F6B"/>
    <w:rsid w:val="00930749"/>
    <w:rsid w:val="00931DEE"/>
    <w:rsid w:val="0093237A"/>
    <w:rsid w:val="00933C9F"/>
    <w:rsid w:val="0093449F"/>
    <w:rsid w:val="00934C32"/>
    <w:rsid w:val="00935173"/>
    <w:rsid w:val="00937592"/>
    <w:rsid w:val="009378BE"/>
    <w:rsid w:val="00943382"/>
    <w:rsid w:val="00944930"/>
    <w:rsid w:val="00947D00"/>
    <w:rsid w:val="009506BD"/>
    <w:rsid w:val="00953CC0"/>
    <w:rsid w:val="00955D5F"/>
    <w:rsid w:val="00956930"/>
    <w:rsid w:val="00957673"/>
    <w:rsid w:val="00962EC9"/>
    <w:rsid w:val="0096530F"/>
    <w:rsid w:val="009658A3"/>
    <w:rsid w:val="009673EC"/>
    <w:rsid w:val="00970202"/>
    <w:rsid w:val="009729E5"/>
    <w:rsid w:val="00972B9C"/>
    <w:rsid w:val="0098088A"/>
    <w:rsid w:val="0098288C"/>
    <w:rsid w:val="009831E6"/>
    <w:rsid w:val="00990652"/>
    <w:rsid w:val="00993B87"/>
    <w:rsid w:val="00993DA8"/>
    <w:rsid w:val="0099409F"/>
    <w:rsid w:val="009953C3"/>
    <w:rsid w:val="009A2979"/>
    <w:rsid w:val="009A63D5"/>
    <w:rsid w:val="009B0353"/>
    <w:rsid w:val="009B06D9"/>
    <w:rsid w:val="009B126B"/>
    <w:rsid w:val="009B3549"/>
    <w:rsid w:val="009B6831"/>
    <w:rsid w:val="009C0526"/>
    <w:rsid w:val="009C0904"/>
    <w:rsid w:val="009C20D7"/>
    <w:rsid w:val="009C35B0"/>
    <w:rsid w:val="009C3E24"/>
    <w:rsid w:val="009C6D67"/>
    <w:rsid w:val="009D3108"/>
    <w:rsid w:val="009D798E"/>
    <w:rsid w:val="009E19CA"/>
    <w:rsid w:val="009E3A2D"/>
    <w:rsid w:val="009E55FD"/>
    <w:rsid w:val="009E7B8D"/>
    <w:rsid w:val="009E7DEB"/>
    <w:rsid w:val="009F23CC"/>
    <w:rsid w:val="009F3632"/>
    <w:rsid w:val="00A013C4"/>
    <w:rsid w:val="00A01779"/>
    <w:rsid w:val="00A025D4"/>
    <w:rsid w:val="00A03D13"/>
    <w:rsid w:val="00A0528C"/>
    <w:rsid w:val="00A05722"/>
    <w:rsid w:val="00A073E5"/>
    <w:rsid w:val="00A10416"/>
    <w:rsid w:val="00A12478"/>
    <w:rsid w:val="00A126F9"/>
    <w:rsid w:val="00A13DD1"/>
    <w:rsid w:val="00A15570"/>
    <w:rsid w:val="00A167C8"/>
    <w:rsid w:val="00A17240"/>
    <w:rsid w:val="00A203CC"/>
    <w:rsid w:val="00A20758"/>
    <w:rsid w:val="00A21E04"/>
    <w:rsid w:val="00A24311"/>
    <w:rsid w:val="00A264A9"/>
    <w:rsid w:val="00A276E6"/>
    <w:rsid w:val="00A27B74"/>
    <w:rsid w:val="00A30ED0"/>
    <w:rsid w:val="00A3225C"/>
    <w:rsid w:val="00A34009"/>
    <w:rsid w:val="00A35FDD"/>
    <w:rsid w:val="00A362B9"/>
    <w:rsid w:val="00A363A4"/>
    <w:rsid w:val="00A3670C"/>
    <w:rsid w:val="00A407D6"/>
    <w:rsid w:val="00A40B18"/>
    <w:rsid w:val="00A40C91"/>
    <w:rsid w:val="00A42994"/>
    <w:rsid w:val="00A453C1"/>
    <w:rsid w:val="00A51B5F"/>
    <w:rsid w:val="00A526E1"/>
    <w:rsid w:val="00A61324"/>
    <w:rsid w:val="00A62805"/>
    <w:rsid w:val="00A639F5"/>
    <w:rsid w:val="00A6733F"/>
    <w:rsid w:val="00A67E22"/>
    <w:rsid w:val="00A70194"/>
    <w:rsid w:val="00A72CDF"/>
    <w:rsid w:val="00A73455"/>
    <w:rsid w:val="00A738A0"/>
    <w:rsid w:val="00A73D4E"/>
    <w:rsid w:val="00A74B4C"/>
    <w:rsid w:val="00A75069"/>
    <w:rsid w:val="00A80D40"/>
    <w:rsid w:val="00A81892"/>
    <w:rsid w:val="00A82148"/>
    <w:rsid w:val="00A83790"/>
    <w:rsid w:val="00A842F4"/>
    <w:rsid w:val="00A84FF7"/>
    <w:rsid w:val="00A913F8"/>
    <w:rsid w:val="00A918B0"/>
    <w:rsid w:val="00A92818"/>
    <w:rsid w:val="00A93F36"/>
    <w:rsid w:val="00AA2547"/>
    <w:rsid w:val="00AA3069"/>
    <w:rsid w:val="00AA35B0"/>
    <w:rsid w:val="00AA42D4"/>
    <w:rsid w:val="00AA42E9"/>
    <w:rsid w:val="00AA57D1"/>
    <w:rsid w:val="00AA6789"/>
    <w:rsid w:val="00AB081B"/>
    <w:rsid w:val="00AB43F6"/>
    <w:rsid w:val="00AB5412"/>
    <w:rsid w:val="00AB6D74"/>
    <w:rsid w:val="00AC0292"/>
    <w:rsid w:val="00AC10F9"/>
    <w:rsid w:val="00AC1E97"/>
    <w:rsid w:val="00AC4518"/>
    <w:rsid w:val="00AC497E"/>
    <w:rsid w:val="00AC5F81"/>
    <w:rsid w:val="00AD3945"/>
    <w:rsid w:val="00AD7A42"/>
    <w:rsid w:val="00AE0B5D"/>
    <w:rsid w:val="00AE4A1D"/>
    <w:rsid w:val="00AE5AD3"/>
    <w:rsid w:val="00AF0448"/>
    <w:rsid w:val="00AF3B45"/>
    <w:rsid w:val="00AF4316"/>
    <w:rsid w:val="00AF78F2"/>
    <w:rsid w:val="00AF7C60"/>
    <w:rsid w:val="00B00833"/>
    <w:rsid w:val="00B008C9"/>
    <w:rsid w:val="00B00E67"/>
    <w:rsid w:val="00B02AAC"/>
    <w:rsid w:val="00B10C0C"/>
    <w:rsid w:val="00B16CE1"/>
    <w:rsid w:val="00B21D4C"/>
    <w:rsid w:val="00B23C0A"/>
    <w:rsid w:val="00B24E0C"/>
    <w:rsid w:val="00B25EC3"/>
    <w:rsid w:val="00B27FFE"/>
    <w:rsid w:val="00B30948"/>
    <w:rsid w:val="00B31D0A"/>
    <w:rsid w:val="00B322C2"/>
    <w:rsid w:val="00B32AAA"/>
    <w:rsid w:val="00B34AA1"/>
    <w:rsid w:val="00B34D65"/>
    <w:rsid w:val="00B36A79"/>
    <w:rsid w:val="00B406AA"/>
    <w:rsid w:val="00B41C5B"/>
    <w:rsid w:val="00B42C93"/>
    <w:rsid w:val="00B52103"/>
    <w:rsid w:val="00B52C22"/>
    <w:rsid w:val="00B53D48"/>
    <w:rsid w:val="00B64306"/>
    <w:rsid w:val="00B6680B"/>
    <w:rsid w:val="00B70E05"/>
    <w:rsid w:val="00B72F08"/>
    <w:rsid w:val="00B7631C"/>
    <w:rsid w:val="00B7748A"/>
    <w:rsid w:val="00B77AFD"/>
    <w:rsid w:val="00B81174"/>
    <w:rsid w:val="00B82A0E"/>
    <w:rsid w:val="00B85747"/>
    <w:rsid w:val="00B876D8"/>
    <w:rsid w:val="00B9065D"/>
    <w:rsid w:val="00B9303F"/>
    <w:rsid w:val="00B931C3"/>
    <w:rsid w:val="00B94960"/>
    <w:rsid w:val="00B960AC"/>
    <w:rsid w:val="00B972CC"/>
    <w:rsid w:val="00BA1809"/>
    <w:rsid w:val="00BA295F"/>
    <w:rsid w:val="00BA51B9"/>
    <w:rsid w:val="00BA64CA"/>
    <w:rsid w:val="00BA6C72"/>
    <w:rsid w:val="00BB1CA2"/>
    <w:rsid w:val="00BB1E76"/>
    <w:rsid w:val="00BB239C"/>
    <w:rsid w:val="00BB258D"/>
    <w:rsid w:val="00BB5AA2"/>
    <w:rsid w:val="00BB616A"/>
    <w:rsid w:val="00BB79B9"/>
    <w:rsid w:val="00BB7DFD"/>
    <w:rsid w:val="00BC04E9"/>
    <w:rsid w:val="00BC21F3"/>
    <w:rsid w:val="00BC285B"/>
    <w:rsid w:val="00BC2B46"/>
    <w:rsid w:val="00BC49BD"/>
    <w:rsid w:val="00BC70A4"/>
    <w:rsid w:val="00BC72B0"/>
    <w:rsid w:val="00BD0617"/>
    <w:rsid w:val="00BD0790"/>
    <w:rsid w:val="00BD0CD9"/>
    <w:rsid w:val="00BD16F1"/>
    <w:rsid w:val="00BD672D"/>
    <w:rsid w:val="00BD7CC2"/>
    <w:rsid w:val="00BE16A1"/>
    <w:rsid w:val="00BE1712"/>
    <w:rsid w:val="00BE21F6"/>
    <w:rsid w:val="00BE2BC5"/>
    <w:rsid w:val="00BE42BA"/>
    <w:rsid w:val="00BE5A63"/>
    <w:rsid w:val="00BE5D73"/>
    <w:rsid w:val="00BF5260"/>
    <w:rsid w:val="00BF7DFA"/>
    <w:rsid w:val="00C104ED"/>
    <w:rsid w:val="00C10707"/>
    <w:rsid w:val="00C10930"/>
    <w:rsid w:val="00C11C26"/>
    <w:rsid w:val="00C1282B"/>
    <w:rsid w:val="00C22F6F"/>
    <w:rsid w:val="00C26170"/>
    <w:rsid w:val="00C302C1"/>
    <w:rsid w:val="00C31AED"/>
    <w:rsid w:val="00C31ECF"/>
    <w:rsid w:val="00C33819"/>
    <w:rsid w:val="00C34920"/>
    <w:rsid w:val="00C363C9"/>
    <w:rsid w:val="00C376F2"/>
    <w:rsid w:val="00C40D09"/>
    <w:rsid w:val="00C41D86"/>
    <w:rsid w:val="00C42238"/>
    <w:rsid w:val="00C42CC0"/>
    <w:rsid w:val="00C443B5"/>
    <w:rsid w:val="00C44AF9"/>
    <w:rsid w:val="00C4715D"/>
    <w:rsid w:val="00C518A3"/>
    <w:rsid w:val="00C56A47"/>
    <w:rsid w:val="00C57351"/>
    <w:rsid w:val="00C57988"/>
    <w:rsid w:val="00C60CB4"/>
    <w:rsid w:val="00C611A3"/>
    <w:rsid w:val="00C6269A"/>
    <w:rsid w:val="00C66532"/>
    <w:rsid w:val="00C66826"/>
    <w:rsid w:val="00C66DF1"/>
    <w:rsid w:val="00C67040"/>
    <w:rsid w:val="00C713EC"/>
    <w:rsid w:val="00C7172B"/>
    <w:rsid w:val="00C72330"/>
    <w:rsid w:val="00C742AA"/>
    <w:rsid w:val="00C859B2"/>
    <w:rsid w:val="00C918B7"/>
    <w:rsid w:val="00C92EE9"/>
    <w:rsid w:val="00C95C40"/>
    <w:rsid w:val="00C96B17"/>
    <w:rsid w:val="00CA0F2F"/>
    <w:rsid w:val="00CA1AE2"/>
    <w:rsid w:val="00CA222F"/>
    <w:rsid w:val="00CA259F"/>
    <w:rsid w:val="00CA29C7"/>
    <w:rsid w:val="00CA5F04"/>
    <w:rsid w:val="00CB0A9C"/>
    <w:rsid w:val="00CB1232"/>
    <w:rsid w:val="00CB50C9"/>
    <w:rsid w:val="00CB54AF"/>
    <w:rsid w:val="00CB6295"/>
    <w:rsid w:val="00CB796A"/>
    <w:rsid w:val="00CC154D"/>
    <w:rsid w:val="00CC1A30"/>
    <w:rsid w:val="00CC29EB"/>
    <w:rsid w:val="00CC5F71"/>
    <w:rsid w:val="00CC6951"/>
    <w:rsid w:val="00CD2371"/>
    <w:rsid w:val="00CD5937"/>
    <w:rsid w:val="00CD7490"/>
    <w:rsid w:val="00CD7918"/>
    <w:rsid w:val="00CD7A1D"/>
    <w:rsid w:val="00CE0345"/>
    <w:rsid w:val="00CE37A0"/>
    <w:rsid w:val="00CE3D9D"/>
    <w:rsid w:val="00CE521B"/>
    <w:rsid w:val="00CE5813"/>
    <w:rsid w:val="00CE5E43"/>
    <w:rsid w:val="00CF3250"/>
    <w:rsid w:val="00CF3813"/>
    <w:rsid w:val="00CF443C"/>
    <w:rsid w:val="00CF5A84"/>
    <w:rsid w:val="00D00038"/>
    <w:rsid w:val="00D01B83"/>
    <w:rsid w:val="00D03C46"/>
    <w:rsid w:val="00D04C37"/>
    <w:rsid w:val="00D11C94"/>
    <w:rsid w:val="00D21124"/>
    <w:rsid w:val="00D211A9"/>
    <w:rsid w:val="00D21CA3"/>
    <w:rsid w:val="00D235D2"/>
    <w:rsid w:val="00D23B11"/>
    <w:rsid w:val="00D24181"/>
    <w:rsid w:val="00D245E1"/>
    <w:rsid w:val="00D26127"/>
    <w:rsid w:val="00D2640D"/>
    <w:rsid w:val="00D32401"/>
    <w:rsid w:val="00D33C9F"/>
    <w:rsid w:val="00D33D98"/>
    <w:rsid w:val="00D34424"/>
    <w:rsid w:val="00D50B55"/>
    <w:rsid w:val="00D522F9"/>
    <w:rsid w:val="00D5235A"/>
    <w:rsid w:val="00D52CF1"/>
    <w:rsid w:val="00D53544"/>
    <w:rsid w:val="00D5483A"/>
    <w:rsid w:val="00D54F65"/>
    <w:rsid w:val="00D56BF1"/>
    <w:rsid w:val="00D618DE"/>
    <w:rsid w:val="00D61EBD"/>
    <w:rsid w:val="00D627DE"/>
    <w:rsid w:val="00D65B42"/>
    <w:rsid w:val="00D65ECA"/>
    <w:rsid w:val="00D66FB4"/>
    <w:rsid w:val="00D7097C"/>
    <w:rsid w:val="00D70BB6"/>
    <w:rsid w:val="00D743C6"/>
    <w:rsid w:val="00D7510C"/>
    <w:rsid w:val="00D75255"/>
    <w:rsid w:val="00D75AA0"/>
    <w:rsid w:val="00D75FEA"/>
    <w:rsid w:val="00D82966"/>
    <w:rsid w:val="00D83EA5"/>
    <w:rsid w:val="00D83EC7"/>
    <w:rsid w:val="00D85ADB"/>
    <w:rsid w:val="00D8603C"/>
    <w:rsid w:val="00D879D0"/>
    <w:rsid w:val="00D94449"/>
    <w:rsid w:val="00DA09D4"/>
    <w:rsid w:val="00DA1343"/>
    <w:rsid w:val="00DA4AE0"/>
    <w:rsid w:val="00DA518C"/>
    <w:rsid w:val="00DA6201"/>
    <w:rsid w:val="00DA6F9D"/>
    <w:rsid w:val="00DB1BAB"/>
    <w:rsid w:val="00DB216C"/>
    <w:rsid w:val="00DB2C83"/>
    <w:rsid w:val="00DB5196"/>
    <w:rsid w:val="00DB6601"/>
    <w:rsid w:val="00DC3209"/>
    <w:rsid w:val="00DC33E2"/>
    <w:rsid w:val="00DC6619"/>
    <w:rsid w:val="00DD0D5E"/>
    <w:rsid w:val="00DD0D98"/>
    <w:rsid w:val="00DD159E"/>
    <w:rsid w:val="00DD4C10"/>
    <w:rsid w:val="00DD7B1C"/>
    <w:rsid w:val="00DE10C3"/>
    <w:rsid w:val="00DE3789"/>
    <w:rsid w:val="00DE3A8B"/>
    <w:rsid w:val="00DE4D03"/>
    <w:rsid w:val="00DE7D90"/>
    <w:rsid w:val="00DF197C"/>
    <w:rsid w:val="00DF1A84"/>
    <w:rsid w:val="00DF3D32"/>
    <w:rsid w:val="00DF4293"/>
    <w:rsid w:val="00E00B51"/>
    <w:rsid w:val="00E01413"/>
    <w:rsid w:val="00E02988"/>
    <w:rsid w:val="00E038F4"/>
    <w:rsid w:val="00E04199"/>
    <w:rsid w:val="00E056A7"/>
    <w:rsid w:val="00E11850"/>
    <w:rsid w:val="00E1226C"/>
    <w:rsid w:val="00E12F10"/>
    <w:rsid w:val="00E13216"/>
    <w:rsid w:val="00E13238"/>
    <w:rsid w:val="00E135DF"/>
    <w:rsid w:val="00E1362A"/>
    <w:rsid w:val="00E1444B"/>
    <w:rsid w:val="00E17B38"/>
    <w:rsid w:val="00E200B4"/>
    <w:rsid w:val="00E20260"/>
    <w:rsid w:val="00E208A6"/>
    <w:rsid w:val="00E225A5"/>
    <w:rsid w:val="00E229B3"/>
    <w:rsid w:val="00E22DCD"/>
    <w:rsid w:val="00E242B3"/>
    <w:rsid w:val="00E25DC8"/>
    <w:rsid w:val="00E26ACF"/>
    <w:rsid w:val="00E27CE5"/>
    <w:rsid w:val="00E27FE3"/>
    <w:rsid w:val="00E303C0"/>
    <w:rsid w:val="00E30EF2"/>
    <w:rsid w:val="00E319CB"/>
    <w:rsid w:val="00E32068"/>
    <w:rsid w:val="00E344A7"/>
    <w:rsid w:val="00E367C5"/>
    <w:rsid w:val="00E40340"/>
    <w:rsid w:val="00E407D8"/>
    <w:rsid w:val="00E41A79"/>
    <w:rsid w:val="00E44111"/>
    <w:rsid w:val="00E44B35"/>
    <w:rsid w:val="00E44E14"/>
    <w:rsid w:val="00E47390"/>
    <w:rsid w:val="00E473C6"/>
    <w:rsid w:val="00E51576"/>
    <w:rsid w:val="00E52F6B"/>
    <w:rsid w:val="00E53012"/>
    <w:rsid w:val="00E53862"/>
    <w:rsid w:val="00E54EEB"/>
    <w:rsid w:val="00E5643B"/>
    <w:rsid w:val="00E6013B"/>
    <w:rsid w:val="00E64F9A"/>
    <w:rsid w:val="00E71A9A"/>
    <w:rsid w:val="00E72361"/>
    <w:rsid w:val="00E727EB"/>
    <w:rsid w:val="00E75D6C"/>
    <w:rsid w:val="00E80C00"/>
    <w:rsid w:val="00E865DB"/>
    <w:rsid w:val="00E90F75"/>
    <w:rsid w:val="00E92E55"/>
    <w:rsid w:val="00E94C9D"/>
    <w:rsid w:val="00EA02C0"/>
    <w:rsid w:val="00EA1D62"/>
    <w:rsid w:val="00EA281A"/>
    <w:rsid w:val="00EA2D4E"/>
    <w:rsid w:val="00EA2E2F"/>
    <w:rsid w:val="00EA4D9F"/>
    <w:rsid w:val="00EA529A"/>
    <w:rsid w:val="00EB0DA9"/>
    <w:rsid w:val="00EB26EC"/>
    <w:rsid w:val="00EB3497"/>
    <w:rsid w:val="00EB3CEA"/>
    <w:rsid w:val="00EB5BA2"/>
    <w:rsid w:val="00EB61E4"/>
    <w:rsid w:val="00EB74AD"/>
    <w:rsid w:val="00EC09DC"/>
    <w:rsid w:val="00EC18CA"/>
    <w:rsid w:val="00EC47FC"/>
    <w:rsid w:val="00EC5CA5"/>
    <w:rsid w:val="00ED4B19"/>
    <w:rsid w:val="00ED5FE4"/>
    <w:rsid w:val="00ED636D"/>
    <w:rsid w:val="00ED67E2"/>
    <w:rsid w:val="00EE3165"/>
    <w:rsid w:val="00EE47F8"/>
    <w:rsid w:val="00EF09F1"/>
    <w:rsid w:val="00EF5372"/>
    <w:rsid w:val="00EF6E7C"/>
    <w:rsid w:val="00EF70A4"/>
    <w:rsid w:val="00EF7E75"/>
    <w:rsid w:val="00F0182F"/>
    <w:rsid w:val="00F10FBA"/>
    <w:rsid w:val="00F156E6"/>
    <w:rsid w:val="00F170DB"/>
    <w:rsid w:val="00F20548"/>
    <w:rsid w:val="00F21986"/>
    <w:rsid w:val="00F224BD"/>
    <w:rsid w:val="00F27085"/>
    <w:rsid w:val="00F303E7"/>
    <w:rsid w:val="00F34A28"/>
    <w:rsid w:val="00F35484"/>
    <w:rsid w:val="00F376D5"/>
    <w:rsid w:val="00F40B3E"/>
    <w:rsid w:val="00F42503"/>
    <w:rsid w:val="00F43A25"/>
    <w:rsid w:val="00F43BC1"/>
    <w:rsid w:val="00F4429F"/>
    <w:rsid w:val="00F462F3"/>
    <w:rsid w:val="00F47A36"/>
    <w:rsid w:val="00F51DE4"/>
    <w:rsid w:val="00F53B7F"/>
    <w:rsid w:val="00F55067"/>
    <w:rsid w:val="00F555C2"/>
    <w:rsid w:val="00F55A82"/>
    <w:rsid w:val="00F605C8"/>
    <w:rsid w:val="00F6777C"/>
    <w:rsid w:val="00F75DF9"/>
    <w:rsid w:val="00F764D4"/>
    <w:rsid w:val="00F76D74"/>
    <w:rsid w:val="00F80657"/>
    <w:rsid w:val="00F8234E"/>
    <w:rsid w:val="00F82B7D"/>
    <w:rsid w:val="00F83F1B"/>
    <w:rsid w:val="00F90628"/>
    <w:rsid w:val="00F90C9B"/>
    <w:rsid w:val="00F91397"/>
    <w:rsid w:val="00F913C1"/>
    <w:rsid w:val="00F916FC"/>
    <w:rsid w:val="00F930FD"/>
    <w:rsid w:val="00F9552D"/>
    <w:rsid w:val="00FA1299"/>
    <w:rsid w:val="00FA1F69"/>
    <w:rsid w:val="00FA36E1"/>
    <w:rsid w:val="00FA48AF"/>
    <w:rsid w:val="00FA7469"/>
    <w:rsid w:val="00FB03D1"/>
    <w:rsid w:val="00FB03F8"/>
    <w:rsid w:val="00FB0D8B"/>
    <w:rsid w:val="00FB0E35"/>
    <w:rsid w:val="00FB19B6"/>
    <w:rsid w:val="00FB265B"/>
    <w:rsid w:val="00FB48A6"/>
    <w:rsid w:val="00FB5D64"/>
    <w:rsid w:val="00FC071C"/>
    <w:rsid w:val="00FC1635"/>
    <w:rsid w:val="00FC21F0"/>
    <w:rsid w:val="00FC27CA"/>
    <w:rsid w:val="00FC399A"/>
    <w:rsid w:val="00FC5D79"/>
    <w:rsid w:val="00FD2A67"/>
    <w:rsid w:val="00FD434B"/>
    <w:rsid w:val="00FD5AEB"/>
    <w:rsid w:val="00FD618F"/>
    <w:rsid w:val="00FD71B4"/>
    <w:rsid w:val="00FE1542"/>
    <w:rsid w:val="00FE183A"/>
    <w:rsid w:val="00FE1DDF"/>
    <w:rsid w:val="00FE3B21"/>
    <w:rsid w:val="00FE442C"/>
    <w:rsid w:val="00FE5ED2"/>
    <w:rsid w:val="00FE628B"/>
    <w:rsid w:val="00FE63CF"/>
    <w:rsid w:val="00FE6AEE"/>
    <w:rsid w:val="00FF1849"/>
    <w:rsid w:val="00FF2D2E"/>
    <w:rsid w:val="00FF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706C5"/>
  <w15:chartTrackingRefBased/>
  <w15:docId w15:val="{DDA1E9F0-8E28-4B93-ABCB-B4DEFC56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D3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A3D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Heading1"/>
    <w:link w:val="Heading2Char"/>
    <w:autoRedefine/>
    <w:uiPriority w:val="9"/>
    <w:unhideWhenUsed/>
    <w:qFormat/>
    <w:rsid w:val="008A0723"/>
    <w:pPr>
      <w:keepNext/>
      <w:keepLines/>
      <w:tabs>
        <w:tab w:val="left" w:pos="810"/>
        <w:tab w:val="left" w:pos="3060"/>
      </w:tabs>
      <w:spacing w:before="40" w:line="480" w:lineRule="auto"/>
      <w:jc w:val="both"/>
      <w:outlineLvl w:val="1"/>
    </w:pPr>
    <w:rPr>
      <w:rFonts w:eastAsiaTheme="majorEastAsia" w:cstheme="majorBidi"/>
      <w:b/>
      <w:bCs/>
      <w:color w:val="000000" w:themeColor="text1"/>
      <w:szCs w:val="26"/>
      <w:lang w:bidi="en-US"/>
    </w:rPr>
  </w:style>
  <w:style w:type="paragraph" w:styleId="Heading3">
    <w:name w:val="heading 3"/>
    <w:basedOn w:val="Normal"/>
    <w:next w:val="Normal"/>
    <w:link w:val="Heading3Char"/>
    <w:uiPriority w:val="9"/>
    <w:semiHidden/>
    <w:unhideWhenUsed/>
    <w:qFormat/>
    <w:rsid w:val="00B008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3D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0723"/>
    <w:rPr>
      <w:rFonts w:ascii="Times New Roman" w:eastAsiaTheme="majorEastAsia" w:hAnsi="Times New Roman" w:cstheme="majorBidi"/>
      <w:b/>
      <w:bCs/>
      <w:color w:val="000000" w:themeColor="text1"/>
      <w:sz w:val="24"/>
      <w:szCs w:val="26"/>
      <w:lang w:bidi="en-US"/>
    </w:rPr>
  </w:style>
  <w:style w:type="paragraph" w:styleId="ListParagraph">
    <w:name w:val="List Paragraph"/>
    <w:basedOn w:val="Normal"/>
    <w:uiPriority w:val="34"/>
    <w:qFormat/>
    <w:rsid w:val="001A3D37"/>
    <w:pPr>
      <w:ind w:left="720"/>
      <w:contextualSpacing/>
    </w:pPr>
  </w:style>
  <w:style w:type="paragraph" w:styleId="Header">
    <w:name w:val="header"/>
    <w:basedOn w:val="Normal"/>
    <w:link w:val="HeaderChar"/>
    <w:uiPriority w:val="99"/>
    <w:unhideWhenUsed/>
    <w:rsid w:val="001A3D37"/>
    <w:pPr>
      <w:tabs>
        <w:tab w:val="center" w:pos="4680"/>
        <w:tab w:val="right" w:pos="9360"/>
      </w:tabs>
    </w:pPr>
  </w:style>
  <w:style w:type="character" w:customStyle="1" w:styleId="HeaderChar">
    <w:name w:val="Header Char"/>
    <w:basedOn w:val="DefaultParagraphFont"/>
    <w:link w:val="Header"/>
    <w:uiPriority w:val="99"/>
    <w:rsid w:val="001A3D3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A3D37"/>
    <w:pPr>
      <w:tabs>
        <w:tab w:val="center" w:pos="4680"/>
        <w:tab w:val="right" w:pos="9360"/>
      </w:tabs>
    </w:pPr>
  </w:style>
  <w:style w:type="character" w:customStyle="1" w:styleId="FooterChar">
    <w:name w:val="Footer Char"/>
    <w:basedOn w:val="DefaultParagraphFont"/>
    <w:link w:val="Footer"/>
    <w:uiPriority w:val="99"/>
    <w:rsid w:val="001A3D3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3D37"/>
    <w:rPr>
      <w:color w:val="0000FF"/>
      <w:u w:val="single"/>
    </w:rPr>
  </w:style>
  <w:style w:type="paragraph" w:styleId="TOC2">
    <w:name w:val="toc 2"/>
    <w:basedOn w:val="Normal"/>
    <w:next w:val="Normal"/>
    <w:autoRedefine/>
    <w:uiPriority w:val="39"/>
    <w:unhideWhenUsed/>
    <w:rsid w:val="001A3D37"/>
    <w:pPr>
      <w:tabs>
        <w:tab w:val="left" w:pos="360"/>
        <w:tab w:val="right" w:leader="dot" w:pos="9350"/>
      </w:tabs>
      <w:spacing w:after="100"/>
    </w:pPr>
  </w:style>
  <w:style w:type="table" w:styleId="TableGrid">
    <w:name w:val="Table Grid"/>
    <w:basedOn w:val="TableNormal"/>
    <w:uiPriority w:val="39"/>
    <w:rsid w:val="001A3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A3D37"/>
  </w:style>
  <w:style w:type="paragraph" w:styleId="TOCHeading">
    <w:name w:val="TOC Heading"/>
    <w:basedOn w:val="Heading1"/>
    <w:next w:val="Normal"/>
    <w:uiPriority w:val="39"/>
    <w:unhideWhenUsed/>
    <w:qFormat/>
    <w:rsid w:val="001A3D37"/>
    <w:pPr>
      <w:spacing w:line="259" w:lineRule="auto"/>
      <w:outlineLvl w:val="9"/>
    </w:pPr>
  </w:style>
  <w:style w:type="paragraph" w:styleId="TableofFigures">
    <w:name w:val="table of figures"/>
    <w:basedOn w:val="Normal"/>
    <w:next w:val="Normal"/>
    <w:uiPriority w:val="99"/>
    <w:unhideWhenUsed/>
    <w:rsid w:val="001A3D37"/>
  </w:style>
  <w:style w:type="paragraph" w:styleId="BodyText">
    <w:name w:val="Body Text"/>
    <w:basedOn w:val="Normal"/>
    <w:link w:val="BodyTextChar"/>
    <w:uiPriority w:val="99"/>
    <w:unhideWhenUsed/>
    <w:rsid w:val="001A3D37"/>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3D37"/>
    <w:rPr>
      <w:sz w:val="24"/>
      <w:szCs w:val="24"/>
    </w:rPr>
  </w:style>
  <w:style w:type="paragraph" w:styleId="NormalWeb">
    <w:name w:val="Normal (Web)"/>
    <w:basedOn w:val="Normal"/>
    <w:uiPriority w:val="99"/>
    <w:semiHidden/>
    <w:unhideWhenUsed/>
    <w:rsid w:val="001A3D37"/>
  </w:style>
  <w:style w:type="paragraph" w:styleId="TOC1">
    <w:name w:val="toc 1"/>
    <w:basedOn w:val="Normal"/>
    <w:next w:val="Normal"/>
    <w:autoRedefine/>
    <w:uiPriority w:val="39"/>
    <w:unhideWhenUsed/>
    <w:rsid w:val="001A3D37"/>
    <w:pPr>
      <w:spacing w:after="100"/>
    </w:pPr>
  </w:style>
  <w:style w:type="character" w:styleId="UnresolvedMention">
    <w:name w:val="Unresolved Mention"/>
    <w:basedOn w:val="DefaultParagraphFont"/>
    <w:uiPriority w:val="99"/>
    <w:semiHidden/>
    <w:unhideWhenUsed/>
    <w:rsid w:val="001A3D37"/>
    <w:rPr>
      <w:color w:val="605E5C"/>
      <w:shd w:val="clear" w:color="auto" w:fill="E1DFDD"/>
    </w:rPr>
  </w:style>
  <w:style w:type="paragraph" w:styleId="EndnoteText">
    <w:name w:val="endnote text"/>
    <w:basedOn w:val="Normal"/>
    <w:link w:val="EndnoteTextChar"/>
    <w:uiPriority w:val="99"/>
    <w:semiHidden/>
    <w:unhideWhenUsed/>
    <w:rsid w:val="001A3D37"/>
    <w:rPr>
      <w:sz w:val="20"/>
      <w:szCs w:val="20"/>
    </w:rPr>
  </w:style>
  <w:style w:type="character" w:customStyle="1" w:styleId="EndnoteTextChar">
    <w:name w:val="Endnote Text Char"/>
    <w:basedOn w:val="DefaultParagraphFont"/>
    <w:link w:val="EndnoteText"/>
    <w:uiPriority w:val="99"/>
    <w:semiHidden/>
    <w:rsid w:val="001A3D3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A3D37"/>
    <w:rPr>
      <w:vertAlign w:val="superscript"/>
    </w:rPr>
  </w:style>
  <w:style w:type="paragraph" w:customStyle="1" w:styleId="EndNoteBibliographyTitle">
    <w:name w:val="EndNote Bibliography Title"/>
    <w:basedOn w:val="Normal"/>
    <w:link w:val="EndNoteBibliographyTitleChar"/>
    <w:rsid w:val="001A3D37"/>
    <w:pPr>
      <w:jc w:val="center"/>
    </w:pPr>
    <w:rPr>
      <w:noProof/>
    </w:rPr>
  </w:style>
  <w:style w:type="character" w:customStyle="1" w:styleId="EndNoteBibliographyTitleChar">
    <w:name w:val="EndNote Bibliography Title Char"/>
    <w:basedOn w:val="DefaultParagraphFont"/>
    <w:link w:val="EndNoteBibliographyTitle"/>
    <w:rsid w:val="001A3D37"/>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1A3D37"/>
    <w:rPr>
      <w:noProof/>
    </w:rPr>
  </w:style>
  <w:style w:type="character" w:customStyle="1" w:styleId="EndNoteBibliographyChar">
    <w:name w:val="EndNote Bibliography Char"/>
    <w:basedOn w:val="DefaultParagraphFont"/>
    <w:link w:val="EndNoteBibliography"/>
    <w:rsid w:val="001A3D37"/>
    <w:rPr>
      <w:rFonts w:ascii="Times New Roman" w:eastAsia="Times New Roman" w:hAnsi="Times New Roman" w:cs="Times New Roman"/>
      <w:noProof/>
      <w:sz w:val="24"/>
      <w:szCs w:val="24"/>
    </w:rPr>
  </w:style>
  <w:style w:type="character" w:styleId="FollowedHyperlink">
    <w:name w:val="FollowedHyperlink"/>
    <w:basedOn w:val="DefaultParagraphFont"/>
    <w:uiPriority w:val="99"/>
    <w:semiHidden/>
    <w:unhideWhenUsed/>
    <w:rsid w:val="001A3D37"/>
    <w:rPr>
      <w:color w:val="954F72" w:themeColor="followedHyperlink"/>
      <w:u w:val="single"/>
    </w:rPr>
  </w:style>
  <w:style w:type="paragraph" w:styleId="BalloonText">
    <w:name w:val="Balloon Text"/>
    <w:basedOn w:val="Normal"/>
    <w:link w:val="BalloonTextChar"/>
    <w:uiPriority w:val="99"/>
    <w:semiHidden/>
    <w:unhideWhenUsed/>
    <w:rsid w:val="001A3D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D37"/>
    <w:rPr>
      <w:rFonts w:ascii="Segoe UI" w:eastAsia="Times New Roman" w:hAnsi="Segoe UI" w:cs="Segoe UI"/>
      <w:sz w:val="18"/>
      <w:szCs w:val="18"/>
    </w:rPr>
  </w:style>
  <w:style w:type="character" w:customStyle="1" w:styleId="Heading3Char">
    <w:name w:val="Heading 3 Char"/>
    <w:basedOn w:val="DefaultParagraphFont"/>
    <w:link w:val="Heading3"/>
    <w:uiPriority w:val="9"/>
    <w:semiHidden/>
    <w:rsid w:val="00B008C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62EC9"/>
    <w:rPr>
      <w:b/>
      <w:bCs/>
    </w:rPr>
  </w:style>
  <w:style w:type="character" w:styleId="CommentReference">
    <w:name w:val="annotation reference"/>
    <w:basedOn w:val="DefaultParagraphFont"/>
    <w:uiPriority w:val="99"/>
    <w:semiHidden/>
    <w:unhideWhenUsed/>
    <w:rsid w:val="00254E1D"/>
    <w:rPr>
      <w:sz w:val="16"/>
      <w:szCs w:val="16"/>
    </w:rPr>
  </w:style>
  <w:style w:type="paragraph" w:styleId="CommentText">
    <w:name w:val="annotation text"/>
    <w:basedOn w:val="Normal"/>
    <w:link w:val="CommentTextChar"/>
    <w:uiPriority w:val="99"/>
    <w:unhideWhenUsed/>
    <w:rsid w:val="00254E1D"/>
    <w:rPr>
      <w:sz w:val="20"/>
      <w:szCs w:val="20"/>
    </w:rPr>
  </w:style>
  <w:style w:type="character" w:customStyle="1" w:styleId="CommentTextChar">
    <w:name w:val="Comment Text Char"/>
    <w:basedOn w:val="DefaultParagraphFont"/>
    <w:link w:val="CommentText"/>
    <w:uiPriority w:val="99"/>
    <w:rsid w:val="00254E1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54E1D"/>
    <w:rPr>
      <w:b/>
      <w:bCs/>
    </w:rPr>
  </w:style>
  <w:style w:type="character" w:customStyle="1" w:styleId="CommentSubjectChar">
    <w:name w:val="Comment Subject Char"/>
    <w:basedOn w:val="CommentTextChar"/>
    <w:link w:val="CommentSubject"/>
    <w:uiPriority w:val="99"/>
    <w:semiHidden/>
    <w:rsid w:val="00254E1D"/>
    <w:rPr>
      <w:rFonts w:ascii="Times New Roman" w:eastAsia="Times New Roman" w:hAnsi="Times New Roman" w:cs="Times New Roman"/>
      <w:b/>
      <w:bCs/>
      <w:sz w:val="20"/>
      <w:szCs w:val="20"/>
    </w:rPr>
  </w:style>
  <w:style w:type="paragraph" w:styleId="Revision">
    <w:name w:val="Revision"/>
    <w:hidden/>
    <w:uiPriority w:val="99"/>
    <w:semiHidden/>
    <w:rsid w:val="004F3ABA"/>
    <w:pPr>
      <w:spacing w:after="0"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semiHidden/>
    <w:unhideWhenUsed/>
    <w:rsid w:val="00A30ED0"/>
  </w:style>
  <w:style w:type="paragraph" w:styleId="HTMLPreformatted">
    <w:name w:val="HTML Preformatted"/>
    <w:basedOn w:val="Normal"/>
    <w:link w:val="HTMLPreformattedChar"/>
    <w:uiPriority w:val="99"/>
    <w:unhideWhenUsed/>
    <w:rsid w:val="00AC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C1E97"/>
    <w:rPr>
      <w:rFonts w:ascii="Courier New" w:eastAsia="Times New Roman" w:hAnsi="Courier New" w:cs="Courier New"/>
      <w:sz w:val="20"/>
      <w:szCs w:val="20"/>
    </w:rPr>
  </w:style>
  <w:style w:type="character" w:customStyle="1" w:styleId="kn">
    <w:name w:val="kn"/>
    <w:basedOn w:val="DefaultParagraphFont"/>
    <w:rsid w:val="00534572"/>
  </w:style>
  <w:style w:type="character" w:customStyle="1" w:styleId="nn">
    <w:name w:val="nn"/>
    <w:basedOn w:val="DefaultParagraphFont"/>
    <w:rsid w:val="00534572"/>
  </w:style>
  <w:style w:type="character" w:customStyle="1" w:styleId="n">
    <w:name w:val="n"/>
    <w:basedOn w:val="DefaultParagraphFont"/>
    <w:rsid w:val="00534572"/>
  </w:style>
  <w:style w:type="character" w:customStyle="1" w:styleId="gp">
    <w:name w:val="gp"/>
    <w:basedOn w:val="DefaultParagraphFont"/>
    <w:rsid w:val="00534572"/>
  </w:style>
  <w:style w:type="character" w:customStyle="1" w:styleId="o">
    <w:name w:val="o"/>
    <w:basedOn w:val="DefaultParagraphFont"/>
    <w:rsid w:val="00534572"/>
  </w:style>
  <w:style w:type="character" w:customStyle="1" w:styleId="p">
    <w:name w:val="p"/>
    <w:basedOn w:val="DefaultParagraphFont"/>
    <w:rsid w:val="00534572"/>
  </w:style>
  <w:style w:type="character" w:customStyle="1" w:styleId="s1">
    <w:name w:val="s1"/>
    <w:basedOn w:val="DefaultParagraphFont"/>
    <w:rsid w:val="00534572"/>
  </w:style>
  <w:style w:type="character" w:customStyle="1" w:styleId="nb">
    <w:name w:val="nb"/>
    <w:basedOn w:val="DefaultParagraphFont"/>
    <w:rsid w:val="000E464D"/>
  </w:style>
  <w:style w:type="character" w:customStyle="1" w:styleId="go">
    <w:name w:val="go"/>
    <w:basedOn w:val="DefaultParagraphFont"/>
    <w:rsid w:val="000E4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3643">
      <w:bodyDiv w:val="1"/>
      <w:marLeft w:val="0"/>
      <w:marRight w:val="0"/>
      <w:marTop w:val="0"/>
      <w:marBottom w:val="0"/>
      <w:divBdr>
        <w:top w:val="none" w:sz="0" w:space="0" w:color="auto"/>
        <w:left w:val="none" w:sz="0" w:space="0" w:color="auto"/>
        <w:bottom w:val="none" w:sz="0" w:space="0" w:color="auto"/>
        <w:right w:val="none" w:sz="0" w:space="0" w:color="auto"/>
      </w:divBdr>
    </w:div>
    <w:div w:id="63575049">
      <w:bodyDiv w:val="1"/>
      <w:marLeft w:val="0"/>
      <w:marRight w:val="0"/>
      <w:marTop w:val="0"/>
      <w:marBottom w:val="0"/>
      <w:divBdr>
        <w:top w:val="none" w:sz="0" w:space="0" w:color="auto"/>
        <w:left w:val="none" w:sz="0" w:space="0" w:color="auto"/>
        <w:bottom w:val="none" w:sz="0" w:space="0" w:color="auto"/>
        <w:right w:val="none" w:sz="0" w:space="0" w:color="auto"/>
      </w:divBdr>
    </w:div>
    <w:div w:id="84570817">
      <w:bodyDiv w:val="1"/>
      <w:marLeft w:val="0"/>
      <w:marRight w:val="0"/>
      <w:marTop w:val="0"/>
      <w:marBottom w:val="0"/>
      <w:divBdr>
        <w:top w:val="none" w:sz="0" w:space="0" w:color="auto"/>
        <w:left w:val="none" w:sz="0" w:space="0" w:color="auto"/>
        <w:bottom w:val="none" w:sz="0" w:space="0" w:color="auto"/>
        <w:right w:val="none" w:sz="0" w:space="0" w:color="auto"/>
      </w:divBdr>
    </w:div>
    <w:div w:id="122046657">
      <w:bodyDiv w:val="1"/>
      <w:marLeft w:val="0"/>
      <w:marRight w:val="0"/>
      <w:marTop w:val="0"/>
      <w:marBottom w:val="0"/>
      <w:divBdr>
        <w:top w:val="none" w:sz="0" w:space="0" w:color="auto"/>
        <w:left w:val="none" w:sz="0" w:space="0" w:color="auto"/>
        <w:bottom w:val="none" w:sz="0" w:space="0" w:color="auto"/>
        <w:right w:val="none" w:sz="0" w:space="0" w:color="auto"/>
      </w:divBdr>
    </w:div>
    <w:div w:id="144586537">
      <w:bodyDiv w:val="1"/>
      <w:marLeft w:val="0"/>
      <w:marRight w:val="0"/>
      <w:marTop w:val="0"/>
      <w:marBottom w:val="0"/>
      <w:divBdr>
        <w:top w:val="none" w:sz="0" w:space="0" w:color="auto"/>
        <w:left w:val="none" w:sz="0" w:space="0" w:color="auto"/>
        <w:bottom w:val="none" w:sz="0" w:space="0" w:color="auto"/>
        <w:right w:val="none" w:sz="0" w:space="0" w:color="auto"/>
      </w:divBdr>
    </w:div>
    <w:div w:id="186263843">
      <w:bodyDiv w:val="1"/>
      <w:marLeft w:val="0"/>
      <w:marRight w:val="0"/>
      <w:marTop w:val="0"/>
      <w:marBottom w:val="0"/>
      <w:divBdr>
        <w:top w:val="none" w:sz="0" w:space="0" w:color="auto"/>
        <w:left w:val="none" w:sz="0" w:space="0" w:color="auto"/>
        <w:bottom w:val="none" w:sz="0" w:space="0" w:color="auto"/>
        <w:right w:val="none" w:sz="0" w:space="0" w:color="auto"/>
      </w:divBdr>
    </w:div>
    <w:div w:id="291593339">
      <w:bodyDiv w:val="1"/>
      <w:marLeft w:val="0"/>
      <w:marRight w:val="0"/>
      <w:marTop w:val="0"/>
      <w:marBottom w:val="0"/>
      <w:divBdr>
        <w:top w:val="none" w:sz="0" w:space="0" w:color="auto"/>
        <w:left w:val="none" w:sz="0" w:space="0" w:color="auto"/>
        <w:bottom w:val="none" w:sz="0" w:space="0" w:color="auto"/>
        <w:right w:val="none" w:sz="0" w:space="0" w:color="auto"/>
      </w:divBdr>
    </w:div>
    <w:div w:id="296567705">
      <w:bodyDiv w:val="1"/>
      <w:marLeft w:val="0"/>
      <w:marRight w:val="0"/>
      <w:marTop w:val="0"/>
      <w:marBottom w:val="0"/>
      <w:divBdr>
        <w:top w:val="none" w:sz="0" w:space="0" w:color="auto"/>
        <w:left w:val="none" w:sz="0" w:space="0" w:color="auto"/>
        <w:bottom w:val="none" w:sz="0" w:space="0" w:color="auto"/>
        <w:right w:val="none" w:sz="0" w:space="0" w:color="auto"/>
      </w:divBdr>
    </w:div>
    <w:div w:id="376394834">
      <w:bodyDiv w:val="1"/>
      <w:marLeft w:val="0"/>
      <w:marRight w:val="0"/>
      <w:marTop w:val="0"/>
      <w:marBottom w:val="0"/>
      <w:divBdr>
        <w:top w:val="none" w:sz="0" w:space="0" w:color="auto"/>
        <w:left w:val="none" w:sz="0" w:space="0" w:color="auto"/>
        <w:bottom w:val="none" w:sz="0" w:space="0" w:color="auto"/>
        <w:right w:val="none" w:sz="0" w:space="0" w:color="auto"/>
      </w:divBdr>
    </w:div>
    <w:div w:id="457334066">
      <w:bodyDiv w:val="1"/>
      <w:marLeft w:val="0"/>
      <w:marRight w:val="0"/>
      <w:marTop w:val="0"/>
      <w:marBottom w:val="0"/>
      <w:divBdr>
        <w:top w:val="none" w:sz="0" w:space="0" w:color="auto"/>
        <w:left w:val="none" w:sz="0" w:space="0" w:color="auto"/>
        <w:bottom w:val="none" w:sz="0" w:space="0" w:color="auto"/>
        <w:right w:val="none" w:sz="0" w:space="0" w:color="auto"/>
      </w:divBdr>
    </w:div>
    <w:div w:id="480999402">
      <w:bodyDiv w:val="1"/>
      <w:marLeft w:val="0"/>
      <w:marRight w:val="0"/>
      <w:marTop w:val="0"/>
      <w:marBottom w:val="0"/>
      <w:divBdr>
        <w:top w:val="none" w:sz="0" w:space="0" w:color="auto"/>
        <w:left w:val="none" w:sz="0" w:space="0" w:color="auto"/>
        <w:bottom w:val="none" w:sz="0" w:space="0" w:color="auto"/>
        <w:right w:val="none" w:sz="0" w:space="0" w:color="auto"/>
      </w:divBdr>
    </w:div>
    <w:div w:id="574710163">
      <w:bodyDiv w:val="1"/>
      <w:marLeft w:val="0"/>
      <w:marRight w:val="0"/>
      <w:marTop w:val="0"/>
      <w:marBottom w:val="0"/>
      <w:divBdr>
        <w:top w:val="none" w:sz="0" w:space="0" w:color="auto"/>
        <w:left w:val="none" w:sz="0" w:space="0" w:color="auto"/>
        <w:bottom w:val="none" w:sz="0" w:space="0" w:color="auto"/>
        <w:right w:val="none" w:sz="0" w:space="0" w:color="auto"/>
      </w:divBdr>
    </w:div>
    <w:div w:id="604002264">
      <w:bodyDiv w:val="1"/>
      <w:marLeft w:val="0"/>
      <w:marRight w:val="0"/>
      <w:marTop w:val="0"/>
      <w:marBottom w:val="0"/>
      <w:divBdr>
        <w:top w:val="none" w:sz="0" w:space="0" w:color="auto"/>
        <w:left w:val="none" w:sz="0" w:space="0" w:color="auto"/>
        <w:bottom w:val="none" w:sz="0" w:space="0" w:color="auto"/>
        <w:right w:val="none" w:sz="0" w:space="0" w:color="auto"/>
      </w:divBdr>
    </w:div>
    <w:div w:id="711226728">
      <w:bodyDiv w:val="1"/>
      <w:marLeft w:val="0"/>
      <w:marRight w:val="0"/>
      <w:marTop w:val="0"/>
      <w:marBottom w:val="0"/>
      <w:divBdr>
        <w:top w:val="none" w:sz="0" w:space="0" w:color="auto"/>
        <w:left w:val="none" w:sz="0" w:space="0" w:color="auto"/>
        <w:bottom w:val="none" w:sz="0" w:space="0" w:color="auto"/>
        <w:right w:val="none" w:sz="0" w:space="0" w:color="auto"/>
      </w:divBdr>
    </w:div>
    <w:div w:id="782917063">
      <w:bodyDiv w:val="1"/>
      <w:marLeft w:val="0"/>
      <w:marRight w:val="0"/>
      <w:marTop w:val="0"/>
      <w:marBottom w:val="0"/>
      <w:divBdr>
        <w:top w:val="none" w:sz="0" w:space="0" w:color="auto"/>
        <w:left w:val="none" w:sz="0" w:space="0" w:color="auto"/>
        <w:bottom w:val="none" w:sz="0" w:space="0" w:color="auto"/>
        <w:right w:val="none" w:sz="0" w:space="0" w:color="auto"/>
      </w:divBdr>
    </w:div>
    <w:div w:id="874971511">
      <w:bodyDiv w:val="1"/>
      <w:marLeft w:val="0"/>
      <w:marRight w:val="0"/>
      <w:marTop w:val="0"/>
      <w:marBottom w:val="0"/>
      <w:divBdr>
        <w:top w:val="none" w:sz="0" w:space="0" w:color="auto"/>
        <w:left w:val="none" w:sz="0" w:space="0" w:color="auto"/>
        <w:bottom w:val="none" w:sz="0" w:space="0" w:color="auto"/>
        <w:right w:val="none" w:sz="0" w:space="0" w:color="auto"/>
      </w:divBdr>
    </w:div>
    <w:div w:id="902375793">
      <w:bodyDiv w:val="1"/>
      <w:marLeft w:val="0"/>
      <w:marRight w:val="0"/>
      <w:marTop w:val="0"/>
      <w:marBottom w:val="0"/>
      <w:divBdr>
        <w:top w:val="none" w:sz="0" w:space="0" w:color="auto"/>
        <w:left w:val="none" w:sz="0" w:space="0" w:color="auto"/>
        <w:bottom w:val="none" w:sz="0" w:space="0" w:color="auto"/>
        <w:right w:val="none" w:sz="0" w:space="0" w:color="auto"/>
      </w:divBdr>
    </w:div>
    <w:div w:id="917514593">
      <w:bodyDiv w:val="1"/>
      <w:marLeft w:val="0"/>
      <w:marRight w:val="0"/>
      <w:marTop w:val="0"/>
      <w:marBottom w:val="0"/>
      <w:divBdr>
        <w:top w:val="none" w:sz="0" w:space="0" w:color="auto"/>
        <w:left w:val="none" w:sz="0" w:space="0" w:color="auto"/>
        <w:bottom w:val="none" w:sz="0" w:space="0" w:color="auto"/>
        <w:right w:val="none" w:sz="0" w:space="0" w:color="auto"/>
      </w:divBdr>
    </w:div>
    <w:div w:id="922108352">
      <w:bodyDiv w:val="1"/>
      <w:marLeft w:val="0"/>
      <w:marRight w:val="0"/>
      <w:marTop w:val="0"/>
      <w:marBottom w:val="0"/>
      <w:divBdr>
        <w:top w:val="none" w:sz="0" w:space="0" w:color="auto"/>
        <w:left w:val="none" w:sz="0" w:space="0" w:color="auto"/>
        <w:bottom w:val="none" w:sz="0" w:space="0" w:color="auto"/>
        <w:right w:val="none" w:sz="0" w:space="0" w:color="auto"/>
      </w:divBdr>
    </w:div>
    <w:div w:id="970091410">
      <w:bodyDiv w:val="1"/>
      <w:marLeft w:val="0"/>
      <w:marRight w:val="0"/>
      <w:marTop w:val="0"/>
      <w:marBottom w:val="0"/>
      <w:divBdr>
        <w:top w:val="none" w:sz="0" w:space="0" w:color="auto"/>
        <w:left w:val="none" w:sz="0" w:space="0" w:color="auto"/>
        <w:bottom w:val="none" w:sz="0" w:space="0" w:color="auto"/>
        <w:right w:val="none" w:sz="0" w:space="0" w:color="auto"/>
      </w:divBdr>
    </w:div>
    <w:div w:id="1072780408">
      <w:bodyDiv w:val="1"/>
      <w:marLeft w:val="0"/>
      <w:marRight w:val="0"/>
      <w:marTop w:val="0"/>
      <w:marBottom w:val="0"/>
      <w:divBdr>
        <w:top w:val="none" w:sz="0" w:space="0" w:color="auto"/>
        <w:left w:val="none" w:sz="0" w:space="0" w:color="auto"/>
        <w:bottom w:val="none" w:sz="0" w:space="0" w:color="auto"/>
        <w:right w:val="none" w:sz="0" w:space="0" w:color="auto"/>
      </w:divBdr>
    </w:div>
    <w:div w:id="1082410632">
      <w:bodyDiv w:val="1"/>
      <w:marLeft w:val="0"/>
      <w:marRight w:val="0"/>
      <w:marTop w:val="0"/>
      <w:marBottom w:val="0"/>
      <w:divBdr>
        <w:top w:val="none" w:sz="0" w:space="0" w:color="auto"/>
        <w:left w:val="none" w:sz="0" w:space="0" w:color="auto"/>
        <w:bottom w:val="none" w:sz="0" w:space="0" w:color="auto"/>
        <w:right w:val="none" w:sz="0" w:space="0" w:color="auto"/>
      </w:divBdr>
      <w:divsChild>
        <w:div w:id="151871713">
          <w:marLeft w:val="360"/>
          <w:marRight w:val="0"/>
          <w:marTop w:val="200"/>
          <w:marBottom w:val="0"/>
          <w:divBdr>
            <w:top w:val="none" w:sz="0" w:space="0" w:color="auto"/>
            <w:left w:val="none" w:sz="0" w:space="0" w:color="auto"/>
            <w:bottom w:val="none" w:sz="0" w:space="0" w:color="auto"/>
            <w:right w:val="none" w:sz="0" w:space="0" w:color="auto"/>
          </w:divBdr>
        </w:div>
      </w:divsChild>
    </w:div>
    <w:div w:id="1094744970">
      <w:bodyDiv w:val="1"/>
      <w:marLeft w:val="0"/>
      <w:marRight w:val="0"/>
      <w:marTop w:val="0"/>
      <w:marBottom w:val="0"/>
      <w:divBdr>
        <w:top w:val="none" w:sz="0" w:space="0" w:color="auto"/>
        <w:left w:val="none" w:sz="0" w:space="0" w:color="auto"/>
        <w:bottom w:val="none" w:sz="0" w:space="0" w:color="auto"/>
        <w:right w:val="none" w:sz="0" w:space="0" w:color="auto"/>
      </w:divBdr>
    </w:div>
    <w:div w:id="1173490907">
      <w:bodyDiv w:val="1"/>
      <w:marLeft w:val="0"/>
      <w:marRight w:val="0"/>
      <w:marTop w:val="0"/>
      <w:marBottom w:val="0"/>
      <w:divBdr>
        <w:top w:val="none" w:sz="0" w:space="0" w:color="auto"/>
        <w:left w:val="none" w:sz="0" w:space="0" w:color="auto"/>
        <w:bottom w:val="none" w:sz="0" w:space="0" w:color="auto"/>
        <w:right w:val="none" w:sz="0" w:space="0" w:color="auto"/>
      </w:divBdr>
    </w:div>
    <w:div w:id="1229531021">
      <w:bodyDiv w:val="1"/>
      <w:marLeft w:val="0"/>
      <w:marRight w:val="0"/>
      <w:marTop w:val="0"/>
      <w:marBottom w:val="0"/>
      <w:divBdr>
        <w:top w:val="none" w:sz="0" w:space="0" w:color="auto"/>
        <w:left w:val="none" w:sz="0" w:space="0" w:color="auto"/>
        <w:bottom w:val="none" w:sz="0" w:space="0" w:color="auto"/>
        <w:right w:val="none" w:sz="0" w:space="0" w:color="auto"/>
      </w:divBdr>
    </w:div>
    <w:div w:id="1229803736">
      <w:bodyDiv w:val="1"/>
      <w:marLeft w:val="0"/>
      <w:marRight w:val="0"/>
      <w:marTop w:val="0"/>
      <w:marBottom w:val="0"/>
      <w:divBdr>
        <w:top w:val="none" w:sz="0" w:space="0" w:color="auto"/>
        <w:left w:val="none" w:sz="0" w:space="0" w:color="auto"/>
        <w:bottom w:val="none" w:sz="0" w:space="0" w:color="auto"/>
        <w:right w:val="none" w:sz="0" w:space="0" w:color="auto"/>
      </w:divBdr>
    </w:div>
    <w:div w:id="1346905118">
      <w:bodyDiv w:val="1"/>
      <w:marLeft w:val="0"/>
      <w:marRight w:val="0"/>
      <w:marTop w:val="0"/>
      <w:marBottom w:val="0"/>
      <w:divBdr>
        <w:top w:val="none" w:sz="0" w:space="0" w:color="auto"/>
        <w:left w:val="none" w:sz="0" w:space="0" w:color="auto"/>
        <w:bottom w:val="none" w:sz="0" w:space="0" w:color="auto"/>
        <w:right w:val="none" w:sz="0" w:space="0" w:color="auto"/>
      </w:divBdr>
    </w:div>
    <w:div w:id="1424063572">
      <w:bodyDiv w:val="1"/>
      <w:marLeft w:val="0"/>
      <w:marRight w:val="0"/>
      <w:marTop w:val="0"/>
      <w:marBottom w:val="0"/>
      <w:divBdr>
        <w:top w:val="none" w:sz="0" w:space="0" w:color="auto"/>
        <w:left w:val="none" w:sz="0" w:space="0" w:color="auto"/>
        <w:bottom w:val="none" w:sz="0" w:space="0" w:color="auto"/>
        <w:right w:val="none" w:sz="0" w:space="0" w:color="auto"/>
      </w:divBdr>
    </w:div>
    <w:div w:id="1469006770">
      <w:bodyDiv w:val="1"/>
      <w:marLeft w:val="0"/>
      <w:marRight w:val="0"/>
      <w:marTop w:val="0"/>
      <w:marBottom w:val="0"/>
      <w:divBdr>
        <w:top w:val="none" w:sz="0" w:space="0" w:color="auto"/>
        <w:left w:val="none" w:sz="0" w:space="0" w:color="auto"/>
        <w:bottom w:val="none" w:sz="0" w:space="0" w:color="auto"/>
        <w:right w:val="none" w:sz="0" w:space="0" w:color="auto"/>
      </w:divBdr>
    </w:div>
    <w:div w:id="1474788090">
      <w:bodyDiv w:val="1"/>
      <w:marLeft w:val="0"/>
      <w:marRight w:val="0"/>
      <w:marTop w:val="0"/>
      <w:marBottom w:val="0"/>
      <w:divBdr>
        <w:top w:val="none" w:sz="0" w:space="0" w:color="auto"/>
        <w:left w:val="none" w:sz="0" w:space="0" w:color="auto"/>
        <w:bottom w:val="none" w:sz="0" w:space="0" w:color="auto"/>
        <w:right w:val="none" w:sz="0" w:space="0" w:color="auto"/>
      </w:divBdr>
    </w:div>
    <w:div w:id="1520506994">
      <w:bodyDiv w:val="1"/>
      <w:marLeft w:val="0"/>
      <w:marRight w:val="0"/>
      <w:marTop w:val="0"/>
      <w:marBottom w:val="0"/>
      <w:divBdr>
        <w:top w:val="none" w:sz="0" w:space="0" w:color="auto"/>
        <w:left w:val="none" w:sz="0" w:space="0" w:color="auto"/>
        <w:bottom w:val="none" w:sz="0" w:space="0" w:color="auto"/>
        <w:right w:val="none" w:sz="0" w:space="0" w:color="auto"/>
      </w:divBdr>
    </w:div>
    <w:div w:id="1526794946">
      <w:bodyDiv w:val="1"/>
      <w:marLeft w:val="0"/>
      <w:marRight w:val="0"/>
      <w:marTop w:val="0"/>
      <w:marBottom w:val="0"/>
      <w:divBdr>
        <w:top w:val="none" w:sz="0" w:space="0" w:color="auto"/>
        <w:left w:val="none" w:sz="0" w:space="0" w:color="auto"/>
        <w:bottom w:val="none" w:sz="0" w:space="0" w:color="auto"/>
        <w:right w:val="none" w:sz="0" w:space="0" w:color="auto"/>
      </w:divBdr>
    </w:div>
    <w:div w:id="1535003742">
      <w:bodyDiv w:val="1"/>
      <w:marLeft w:val="0"/>
      <w:marRight w:val="0"/>
      <w:marTop w:val="0"/>
      <w:marBottom w:val="0"/>
      <w:divBdr>
        <w:top w:val="none" w:sz="0" w:space="0" w:color="auto"/>
        <w:left w:val="none" w:sz="0" w:space="0" w:color="auto"/>
        <w:bottom w:val="none" w:sz="0" w:space="0" w:color="auto"/>
        <w:right w:val="none" w:sz="0" w:space="0" w:color="auto"/>
      </w:divBdr>
    </w:div>
    <w:div w:id="1576862983">
      <w:bodyDiv w:val="1"/>
      <w:marLeft w:val="0"/>
      <w:marRight w:val="0"/>
      <w:marTop w:val="0"/>
      <w:marBottom w:val="0"/>
      <w:divBdr>
        <w:top w:val="none" w:sz="0" w:space="0" w:color="auto"/>
        <w:left w:val="none" w:sz="0" w:space="0" w:color="auto"/>
        <w:bottom w:val="none" w:sz="0" w:space="0" w:color="auto"/>
        <w:right w:val="none" w:sz="0" w:space="0" w:color="auto"/>
      </w:divBdr>
    </w:div>
    <w:div w:id="1640959523">
      <w:bodyDiv w:val="1"/>
      <w:marLeft w:val="0"/>
      <w:marRight w:val="0"/>
      <w:marTop w:val="0"/>
      <w:marBottom w:val="0"/>
      <w:divBdr>
        <w:top w:val="none" w:sz="0" w:space="0" w:color="auto"/>
        <w:left w:val="none" w:sz="0" w:space="0" w:color="auto"/>
        <w:bottom w:val="none" w:sz="0" w:space="0" w:color="auto"/>
        <w:right w:val="none" w:sz="0" w:space="0" w:color="auto"/>
      </w:divBdr>
    </w:div>
    <w:div w:id="1661083072">
      <w:bodyDiv w:val="1"/>
      <w:marLeft w:val="0"/>
      <w:marRight w:val="0"/>
      <w:marTop w:val="0"/>
      <w:marBottom w:val="0"/>
      <w:divBdr>
        <w:top w:val="none" w:sz="0" w:space="0" w:color="auto"/>
        <w:left w:val="none" w:sz="0" w:space="0" w:color="auto"/>
        <w:bottom w:val="none" w:sz="0" w:space="0" w:color="auto"/>
        <w:right w:val="none" w:sz="0" w:space="0" w:color="auto"/>
      </w:divBdr>
    </w:div>
    <w:div w:id="1717509816">
      <w:bodyDiv w:val="1"/>
      <w:marLeft w:val="0"/>
      <w:marRight w:val="0"/>
      <w:marTop w:val="0"/>
      <w:marBottom w:val="0"/>
      <w:divBdr>
        <w:top w:val="none" w:sz="0" w:space="0" w:color="auto"/>
        <w:left w:val="none" w:sz="0" w:space="0" w:color="auto"/>
        <w:bottom w:val="none" w:sz="0" w:space="0" w:color="auto"/>
        <w:right w:val="none" w:sz="0" w:space="0" w:color="auto"/>
      </w:divBdr>
    </w:div>
    <w:div w:id="1720277591">
      <w:bodyDiv w:val="1"/>
      <w:marLeft w:val="0"/>
      <w:marRight w:val="0"/>
      <w:marTop w:val="0"/>
      <w:marBottom w:val="0"/>
      <w:divBdr>
        <w:top w:val="none" w:sz="0" w:space="0" w:color="auto"/>
        <w:left w:val="none" w:sz="0" w:space="0" w:color="auto"/>
        <w:bottom w:val="none" w:sz="0" w:space="0" w:color="auto"/>
        <w:right w:val="none" w:sz="0" w:space="0" w:color="auto"/>
      </w:divBdr>
    </w:div>
    <w:div w:id="1734742011">
      <w:bodyDiv w:val="1"/>
      <w:marLeft w:val="0"/>
      <w:marRight w:val="0"/>
      <w:marTop w:val="0"/>
      <w:marBottom w:val="0"/>
      <w:divBdr>
        <w:top w:val="none" w:sz="0" w:space="0" w:color="auto"/>
        <w:left w:val="none" w:sz="0" w:space="0" w:color="auto"/>
        <w:bottom w:val="none" w:sz="0" w:space="0" w:color="auto"/>
        <w:right w:val="none" w:sz="0" w:space="0" w:color="auto"/>
      </w:divBdr>
    </w:div>
    <w:div w:id="1746146606">
      <w:bodyDiv w:val="1"/>
      <w:marLeft w:val="0"/>
      <w:marRight w:val="0"/>
      <w:marTop w:val="0"/>
      <w:marBottom w:val="0"/>
      <w:divBdr>
        <w:top w:val="none" w:sz="0" w:space="0" w:color="auto"/>
        <w:left w:val="none" w:sz="0" w:space="0" w:color="auto"/>
        <w:bottom w:val="none" w:sz="0" w:space="0" w:color="auto"/>
        <w:right w:val="none" w:sz="0" w:space="0" w:color="auto"/>
      </w:divBdr>
    </w:div>
    <w:div w:id="1767844920">
      <w:bodyDiv w:val="1"/>
      <w:marLeft w:val="0"/>
      <w:marRight w:val="0"/>
      <w:marTop w:val="0"/>
      <w:marBottom w:val="0"/>
      <w:divBdr>
        <w:top w:val="none" w:sz="0" w:space="0" w:color="auto"/>
        <w:left w:val="none" w:sz="0" w:space="0" w:color="auto"/>
        <w:bottom w:val="none" w:sz="0" w:space="0" w:color="auto"/>
        <w:right w:val="none" w:sz="0" w:space="0" w:color="auto"/>
      </w:divBdr>
    </w:div>
    <w:div w:id="1799836003">
      <w:bodyDiv w:val="1"/>
      <w:marLeft w:val="0"/>
      <w:marRight w:val="0"/>
      <w:marTop w:val="0"/>
      <w:marBottom w:val="0"/>
      <w:divBdr>
        <w:top w:val="none" w:sz="0" w:space="0" w:color="auto"/>
        <w:left w:val="none" w:sz="0" w:space="0" w:color="auto"/>
        <w:bottom w:val="none" w:sz="0" w:space="0" w:color="auto"/>
        <w:right w:val="none" w:sz="0" w:space="0" w:color="auto"/>
      </w:divBdr>
    </w:div>
    <w:div w:id="1807549118">
      <w:bodyDiv w:val="1"/>
      <w:marLeft w:val="0"/>
      <w:marRight w:val="0"/>
      <w:marTop w:val="0"/>
      <w:marBottom w:val="0"/>
      <w:divBdr>
        <w:top w:val="none" w:sz="0" w:space="0" w:color="auto"/>
        <w:left w:val="none" w:sz="0" w:space="0" w:color="auto"/>
        <w:bottom w:val="none" w:sz="0" w:space="0" w:color="auto"/>
        <w:right w:val="none" w:sz="0" w:space="0" w:color="auto"/>
      </w:divBdr>
    </w:div>
    <w:div w:id="1810979372">
      <w:bodyDiv w:val="1"/>
      <w:marLeft w:val="0"/>
      <w:marRight w:val="0"/>
      <w:marTop w:val="0"/>
      <w:marBottom w:val="0"/>
      <w:divBdr>
        <w:top w:val="none" w:sz="0" w:space="0" w:color="auto"/>
        <w:left w:val="none" w:sz="0" w:space="0" w:color="auto"/>
        <w:bottom w:val="none" w:sz="0" w:space="0" w:color="auto"/>
        <w:right w:val="none" w:sz="0" w:space="0" w:color="auto"/>
      </w:divBdr>
    </w:div>
    <w:div w:id="1961187196">
      <w:bodyDiv w:val="1"/>
      <w:marLeft w:val="0"/>
      <w:marRight w:val="0"/>
      <w:marTop w:val="0"/>
      <w:marBottom w:val="0"/>
      <w:divBdr>
        <w:top w:val="none" w:sz="0" w:space="0" w:color="auto"/>
        <w:left w:val="none" w:sz="0" w:space="0" w:color="auto"/>
        <w:bottom w:val="none" w:sz="0" w:space="0" w:color="auto"/>
        <w:right w:val="none" w:sz="0" w:space="0" w:color="auto"/>
      </w:divBdr>
    </w:div>
    <w:div w:id="1981763076">
      <w:bodyDiv w:val="1"/>
      <w:marLeft w:val="0"/>
      <w:marRight w:val="0"/>
      <w:marTop w:val="0"/>
      <w:marBottom w:val="0"/>
      <w:divBdr>
        <w:top w:val="none" w:sz="0" w:space="0" w:color="auto"/>
        <w:left w:val="none" w:sz="0" w:space="0" w:color="auto"/>
        <w:bottom w:val="none" w:sz="0" w:space="0" w:color="auto"/>
        <w:right w:val="none" w:sz="0" w:space="0" w:color="auto"/>
      </w:divBdr>
    </w:div>
    <w:div w:id="1999193020">
      <w:bodyDiv w:val="1"/>
      <w:marLeft w:val="0"/>
      <w:marRight w:val="0"/>
      <w:marTop w:val="0"/>
      <w:marBottom w:val="0"/>
      <w:divBdr>
        <w:top w:val="none" w:sz="0" w:space="0" w:color="auto"/>
        <w:left w:val="none" w:sz="0" w:space="0" w:color="auto"/>
        <w:bottom w:val="none" w:sz="0" w:space="0" w:color="auto"/>
        <w:right w:val="none" w:sz="0" w:space="0" w:color="auto"/>
      </w:divBdr>
    </w:div>
    <w:div w:id="2061132270">
      <w:bodyDiv w:val="1"/>
      <w:marLeft w:val="0"/>
      <w:marRight w:val="0"/>
      <w:marTop w:val="0"/>
      <w:marBottom w:val="0"/>
      <w:divBdr>
        <w:top w:val="none" w:sz="0" w:space="0" w:color="auto"/>
        <w:left w:val="none" w:sz="0" w:space="0" w:color="auto"/>
        <w:bottom w:val="none" w:sz="0" w:space="0" w:color="auto"/>
        <w:right w:val="none" w:sz="0" w:space="0" w:color="auto"/>
      </w:divBdr>
    </w:div>
    <w:div w:id="21224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8/08/relationships/commentsExtensible" Target="commentsExtensible.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en.wikipedia.org/wiki/Tripeptide" TargetMode="External"/><Relationship Id="rId7" Type="http://schemas.openxmlformats.org/officeDocument/2006/relationships/endnotes" Target="endnotes.xml"/><Relationship Id="rId12" Type="http://schemas.openxmlformats.org/officeDocument/2006/relationships/header" Target="header3.xml"/><Relationship Id="rId17" Type="http://schemas.microsoft.com/office/2016/09/relationships/commentsIds" Target="commentsIds.xml"/><Relationship Id="rId25" Type="http://schemas.openxmlformats.org/officeDocument/2006/relationships/image" Target="media/image3.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en.wikipedia.org/wiki/Dipeptide"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en.wikipedia.org/wiki/Tetrapeptide"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Dag171</b:Tag>
    <b:SourceType>JournalArticle</b:SourceType>
    <b:Guid>{F7E41058-047B-4766-9DB1-D10E6A14BFC5}</b:Guid>
    <b:Author>
      <b:Author>
        <b:NameList>
          <b:Person>
            <b:Last>Dagan-Wiener</b:Last>
            <b:First>A.</b:First>
            <b:Middle>et al</b:Middle>
          </b:Person>
        </b:NameList>
      </b:Author>
    </b:Author>
    <b:Title>Bitter or not? BitterPredict, a tool for predicting taste from chemical structure</b:Title>
    <b:JournalName>Sci. Rep</b:JournalName>
    <b:Year>2017</b:Year>
    <b:Pages>1–13</b:Pages>
    <b:Volume>7</b:Volume>
    <b:RefOrder>1</b:RefOrder>
  </b:Source>
  <b:Source>
    <b:Tag>Hua16</b:Tag>
    <b:SourceType>JournalArticle</b:SourceType>
    <b:Guid>{50E701CE-E352-49EB-A010-D09EE541746A}</b:Guid>
    <b:Author>
      <b:Author>
        <b:NameList>
          <b:Person>
            <b:Last>Huang</b:Last>
            <b:First>W.</b:First>
            <b:Middle>et al</b:Middle>
          </b:Person>
        </b:NameList>
      </b:Author>
    </b:Author>
    <b:Title>BitterX: a tool for understanding bitter taste in humans</b:Title>
    <b:JournalName>Sci. Rep</b:JournalName>
    <b:Year>2016</b:Year>
    <b:Pages>6</b:Pages>
    <b:Volume>23450</b:Volume>
    <b:RefOrder>2</b:RefOrder>
  </b:Source>
  <b:Source>
    <b:Tag>Pri07</b:Tag>
    <b:SourceType>JournalArticle</b:SourceType>
    <b:Guid>{0A6FD464-0303-4EFF-B569-BC79E6379C0C}</b:Guid>
    <b:Author>
      <b:Author>
        <b:NameList>
          <b:Person>
            <b:Last>Pripp</b:Last>
            <b:First>A.</b:First>
            <b:Middle>and Ardo,Y</b:Middle>
          </b:Person>
        </b:NameList>
      </b:Author>
    </b:Author>
    <b:Title>Modelling relationship between angiotensin-(I)-converting enzyme inhibition and the bitter taste of peptides</b:Title>
    <b:JournalName>Food Chem</b:JournalName>
    <b:Year>2007</b:Year>
    <b:Pages>102, 880–888</b:Pages>
    <b:RefOrder>3</b:RefOrder>
  </b:Source>
  <b:Source>
    <b:Tag>Zhe18</b:Tag>
    <b:SourceType>JournalArticle</b:SourceType>
    <b:Guid>{E9B9D85B-C32D-430E-8BB2-2C562F0C12B1}</b:Guid>
    <b:Title>e-Bitter: bitterant prediction by the consensus voting from the machine-learning methods.</b:Title>
    <b:Year>2018</b:Year>
    <b:Author>
      <b:Author>
        <b:NameList>
          <b:Person>
            <b:Last>Zheng</b:Last>
            <b:First>Suqing,</b:First>
            <b:Middle>et al.</b:Middle>
          </b:Person>
        </b:NameList>
      </b:Author>
    </b:Author>
    <b:JournalName>Frontiers in chemistry 6</b:JournalName>
    <b:Pages>82</b:Pages>
    <b:RefOrder>4</b:RefOrder>
  </b:Source>
  <b:Source>
    <b:Tag>Pha21</b:Tag>
    <b:SourceType>JournalArticle</b:SourceType>
    <b:Guid>{FC541FAF-2E9E-4229-9636-65B7F62705CA}</b:Guid>
    <b:Author>
      <b:Author>
        <b:NameList>
          <b:Person>
            <b:Last>Phasit Charoenkwan</b:Last>
            <b:First>Chanin</b:First>
            <b:Middle>Nantasenamat, Md Mehedi Hasan, Balachandran Manavalan, Watshara Shoombuatong</b:Middle>
          </b:Person>
        </b:NameList>
      </b:Author>
    </b:Author>
    <b:Title>BERT4Bitter: a bidirectional encoder representations from transformers (BERT)-based model for improving the prediction of bitter peptides</b:Title>
    <b:JournalName>Bioinformatics</b:JournalName>
    <b:Year>2021</b:Year>
    <b:Pages>btab133</b:Pages>
    <b:RefOrder>5</b:RefOrder>
  </b:Source>
  <b:Source>
    <b:Tag>Cha0d</b:Tag>
    <b:SourceType>JournalArticle</b:SourceType>
    <b:Guid>{382A89CC-E2BE-4B75-840F-582952C9943F}</b:Guid>
    <b:Author>
      <b:Author>
        <b:NameList>
          <b:Person>
            <b:Last>Charoenkwan</b:Last>
            <b:First>P.</b:First>
            <b:Middle>et al.</b:Middle>
          </b:Person>
        </b:NameList>
      </b:Author>
    </b:Author>
    <b:Title>iBitter-SCM: identification and characterization of bitter peptides using a scoring card method with propensity scores of dipeptides</b:Title>
    <b:JournalName>Genomics</b:JournalName>
    <b:Year>2020d</b:Year>
    <b:Pages>112, 2813-2822.</b:Pages>
    <b:RefOrder>6</b:RefOrder>
  </b:Source>
  <b:Source>
    <b:Tag>Cha0b</b:Tag>
    <b:SourceType>JournalArticle</b:SourceType>
    <b:Guid>{937456D7-4E3E-40CC-98C9-3C77F97C3B8B}</b:Guid>
    <b:Author>
      <b:Author>
        <b:NameList>
          <b:Person>
            <b:Last>Charoenkwan</b:Last>
            <b:First>P.</b:First>
            <b:Middle>et al.</b:Middle>
          </b:Person>
        </b:NameList>
      </b:Author>
    </b:Author>
    <b:Title>iDPPIV-SCM: a sequence-based predictor for identifying and analyzing dipeptidyl peptidase IV (DPP-IV) inhibitory peptides using a scoring card method.</b:Title>
    <b:JournalName>J. Proteome Res</b:JournalName>
    <b:Year>2020b</b:Year>
    <b:Pages>19, 4125–4136</b:Pages>
    <b:RefOrder>7</b:RefOrder>
  </b:Source>
  <b:Source>
    <b:Tag>Pha</b:Tag>
    <b:SourceType>JournalArticle</b:SourceType>
    <b:Guid>{48E12B42-71F4-47FE-8DE8-E03842D392FC}</b:Guid>
    <b:Author>
      <b:Author>
        <b:NameList>
          <b:Person>
            <b:Last>Phasit Charoenkwan</b:Last>
            <b:First>Janchai</b:First>
            <b:Middle>Yana, Nalini Schaduangrat, Chanin Nantasenamat, Md. Mehedi Hasan, Watshara Shoombuatong</b:Middle>
          </b:Person>
        </b:NameList>
      </b:Author>
    </b:Author>
    <b:Title>iBitter-SCM: Identification and characterization of bitter peptides using a scoring card method with propensity scores of dipeptides Genomics</b:Title>
    <b:JournalName>ISSN</b:JournalName>
    <b:Pages>2813-2822</b:Pages>
    <b:Volume>112</b:Volume>
    <b:Issue>4,2020</b:Issue>
    <b:RefOrder>8</b:RefOrder>
  </b:Source>
  <b:Source>
    <b:Tag>Arr19</b:Tag>
    <b:SourceType>JournalArticle</b:SourceType>
    <b:Guid>{0BB63123-E1DB-4BF1-8E8B-B2D11D408D1F}</b:Guid>
    <b:Author>
      <b:Author>
        <b:NameList>
          <b:Person>
            <b:Last>Arroyo-Ferna´ndez</b:Last>
            <b:First>I.</b:First>
            <b:Middle>et al</b:Middle>
          </b:Person>
        </b:NameList>
      </b:Author>
    </b:Author>
    <b:Title>Unsupervised sentence representations as word information series: revisiting TF–IDF</b:Title>
    <b:JournalName>Comput. Speech Language</b:JournalName>
    <b:Year>2019</b:Year>
    <b:Pages>56,107–129.</b:Pages>
    <b:RefOrder>14</b:RefOrder>
  </b:Source>
  <b:Source>
    <b:Tag>Wei20</b:Tag>
    <b:SourceType>JournalArticle</b:SourceType>
    <b:Guid>{A7CA9AAB-3959-4695-A7B6-FFA4446E67F5}</b:Guid>
    <b:Author>
      <b:Author>
        <b:NameList>
          <b:Person>
            <b:Last>Wei</b:Last>
            <b:First>L.</b:First>
            <b:Middle>et al.</b:Middle>
          </b:Person>
        </b:NameList>
      </b:Author>
    </b:Author>
    <b:Title>Computational prediction and interpretation of cell-specific replication origin sites from multiple eukaryotes by exploiting stacking framework.</b:Title>
    <b:JournalName>Brief. Bioinform</b:JournalName>
    <b:Year>2020</b:Year>
    <b:Pages>bbaa275.</b:Pages>
    <b:RefOrder>9</b:RefOrder>
  </b:Source>
  <b:Source>
    <b:Tag>Cha0a</b:Tag>
    <b:SourceType>JournalArticle</b:SourceType>
    <b:Guid>{E8E4B85D-722E-4138-A500-6322E08591E0}</b:Guid>
    <b:Author>
      <b:Author>
        <b:NameList>
          <b:Person>
            <b:Last>Charoenkwan</b:Last>
            <b:First>P.</b:First>
            <b:Middle>et al.</b:Middle>
          </b:Person>
        </b:NameList>
      </b:Author>
    </b:Author>
    <b:Title>iAMY-SCM: improved prediction and analysis of amyloid proteins using a scoring card method with propensity scores of dipeptides</b:Title>
    <b:JournalName>Genomics</b:JournalName>
    <b:Year>2020a</b:Year>
    <b:Pages>112, 2813–2822.</b:Pages>
    <b:RefOrder>10</b:RefOrder>
  </b:Source>
  <b:Source>
    <b:Tag>Cha0c</b:Tag>
    <b:SourceType>JournalArticle</b:SourceType>
    <b:Guid>{01B0019C-7B36-4DF7-9342-3A7CC72EC8BA}</b:Guid>
    <b:Author>
      <b:Author>
        <b:NameList>
          <b:Person>
            <b:Last>Charoenkwan</b:Last>
            <b:First>P.</b:First>
            <b:Middle>et al.</b:Middle>
          </b:Person>
        </b:NameList>
      </b:Author>
    </b:Author>
    <b:Title>iUmami-SCM: a novel sequence-based predictor for prediction and analysis of umami peptides using a scoring card method with propensity scores of dipeptides</b:Title>
    <b:JournalName>J. Chem. Inf. Model</b:JournalName>
    <b:Year>2020c</b:Year>
    <b:Pages>60,6666–6678.</b:Pages>
    <b:RefOrder>11</b:RefOrder>
  </b:Source>
  <b:Source>
    <b:Tag>Aiz03</b:Tag>
    <b:SourceType>JournalArticle</b:SourceType>
    <b:Guid>{808EF72C-627A-443B-843C-5D46B30C0CD5}</b:Guid>
    <b:Author>
      <b:Author>
        <b:NameList>
          <b:Person>
            <b:Last>Aizawa</b:Last>
            <b:First>A</b:First>
          </b:Person>
        </b:NameList>
      </b:Author>
    </b:Author>
    <b:Title>An information-theoretic perspective of tf–idf measures. </b:Title>
    <b:JournalName>Information Processing &amp; Management</b:JournalName>
    <b:Year>2003</b:Year>
    <b:Pages>45-65</b:Pages>
    <b:RefOrder>12</b:RefOrder>
  </b:Source>
  <b:Source>
    <b:Tag>Che16</b:Tag>
    <b:SourceType>JournalArticle</b:SourceType>
    <b:Guid>{F7CF0CFD-72A6-4377-83D8-067E798E2AAA}</b:Guid>
    <b:Author>
      <b:Author>
        <b:NameList>
          <b:Person>
            <b:Last>Chen</b:Last>
            <b:First>K.</b:First>
            <b:Middle>et al.</b:Middle>
          </b:Person>
        </b:NameList>
      </b:Author>
    </b:Author>
    <b:Title>Turning from TF-IDF to TF-IGM for term weighting in text classification</b:Title>
    <b:JournalName>Expert Syst. Appl.</b:JournalName>
    <b:Year>2016</b:Year>
    <b:Pages>66,245-260</b:Pages>
    <b:RefOrder>13</b:RefOrder>
  </b:Source>
  <b:Source>
    <b:Tag>Mik13</b:Tag>
    <b:SourceType>JournalArticle</b:SourceType>
    <b:Guid>{65F43298-C1C1-451C-B550-84FD06326529}</b:Guid>
    <b:Author>
      <b:Author>
        <b:NameList>
          <b:Person>
            <b:Last>Mikolov</b:Last>
            <b:First>T.</b:First>
            <b:Middle>et al.</b:Middle>
          </b:Person>
        </b:NameList>
      </b:Author>
    </b:Author>
    <b:Title>Efficient estimation of word representations in vector space</b:Title>
    <b:JournalName>arXiv preprint arXiv</b:JournalName>
    <b:Year>2013</b:Year>
    <b:Pages>1301.3781</b:Pages>
    <b:RefOrder>15</b:RefOrder>
  </b:Source>
  <b:Source>
    <b:Tag>Tah20</b:Tag>
    <b:SourceType>JournalArticle</b:SourceType>
    <b:Guid>{D55E66D0-FC66-4205-AA25-D28713AF62F0}</b:Guid>
    <b:Author>
      <b:Author>
        <b:NameList>
          <b:Person>
            <b:Last>Tahir</b:Last>
            <b:First>M.</b:First>
            <b:Middle>et al.</b:Middle>
          </b:Person>
        </b:NameList>
      </b:Author>
    </b:Author>
    <b:Title>Prediction of N6-methyladenosine sites using convolution neural network model based on distributed feature representations</b:Title>
    <b:JournalName>Neural Netw</b:JournalName>
    <b:Year>2020</b:Year>
    <b:Pages>129</b:Pages>
    <b:Volume>385-391</b:Volume>
    <b:RefOrder>16</b:RefOrder>
  </b:Source>
  <b:Source>
    <b:Tag>WuC19</b:Tag>
    <b:SourceType>JournalArticle</b:SourceType>
    <b:Guid>{C2CA0A2B-529A-4370-8CFA-4D966DAD1CD1}</b:Guid>
    <b:Author>
      <b:Author>
        <b:NameList>
          <b:Person>
            <b:Last>Wu</b:Last>
            <b:First>C.</b:First>
            <b:Middle>et al.</b:Middle>
          </b:Person>
        </b:NameList>
      </b:Author>
    </b:Author>
    <b:Title>PTPD: predicting therapeutic peptides by deep learning and Word2Vec</b:Title>
    <b:JournalName>BMC Bioinformatics</b:JournalName>
    <b:Year>2019</b:Year>
    <b:Pages>20,1-8</b:Pages>
    <b:RefOrder>17</b:RefOrder>
  </b:Source>
  <b:Source>
    <b:Tag>Asg15</b:Tag>
    <b:SourceType>JournalArticle</b:SourceType>
    <b:Guid>{84714D33-F93B-4123-810A-C15D3FDB7D5F}</b:Guid>
    <b:Author>
      <b:Author>
        <b:NameList>
          <b:Person>
            <b:Last>Asgari</b:Last>
            <b:First>E.</b:First>
            <b:Middle>and Mofrad,M.R.</b:Middle>
          </b:Person>
        </b:NameList>
      </b:Author>
    </b:Author>
    <b:Title>Continuous distributed representation of biological sequences for deep proteomics and genomics</b:Title>
    <b:JournalName>PLoS One</b:JournalName>
    <b:Year>2015</b:Year>
    <b:Pages>10</b:Pages>
    <b:Volume>e1041287</b:Volume>
    <b:RefOrder>18</b:RefOrder>
  </b:Source>
  <b:Source>
    <b:Tag>Hab17</b:Tag>
    <b:SourceType>JournalArticle</b:SourceType>
    <b:Guid>{9C2EB34F-06D8-40DA-AD56-EF4CC788B4FB}</b:Guid>
    <b:Author>
      <b:Author>
        <b:NameList>
          <b:Person>
            <b:Last>Habibi</b:Last>
            <b:First>M.</b:First>
            <b:Middle>et al.</b:Middle>
          </b:Person>
        </b:NameList>
      </b:Author>
    </b:Author>
    <b:Title>Deep learning with word embeddings improves bio medical named entity recognition. </b:Title>
    <b:JournalName>Bioinformatics</b:JournalName>
    <b:Year>2017</b:Year>
    <b:Pages>33, i37–i48.</b:Pages>
    <b:RefOrder>19</b:RefOrder>
  </b:Source>
  <b:Source>
    <b:Tag>Ham19</b:Tag>
    <b:SourceType>JournalArticle</b:SourceType>
    <b:Guid>{F44162A6-D2F1-4465-80BA-20BF4D8128BA}</b:Guid>
    <b:Author>
      <b:Author>
        <b:NameList>
          <b:Person>
            <b:Last>Hamid</b:Last>
            <b:First>M.-N.</b:First>
            <b:Middle>and Friedberg,I.</b:Middle>
          </b:Person>
        </b:NameList>
      </b:Author>
    </b:Author>
    <b:Title>Identifying antimicrobial peptides using word embedding with deep neural networks</b:Title>
    <b:JournalName>Bioinformatics</b:JournalName>
    <b:Year>2019</b:Year>
    <b:Pages>35,2019-2016</b:Pages>
    <b:RefOrder>20</b:RefOrder>
  </b:Source>
  <b:Source>
    <b:Tag>Hoq16</b:Tag>
    <b:SourceType>JournalArticle</b:SourceType>
    <b:Guid>{B5513354-1C21-4105-B062-50CDC082C8FC}</b:Guid>
    <b:Author>
      <b:Author>
        <b:NameList>
          <b:Person>
            <b:Last>Hoque</b:Last>
            <b:First>M.T.</b:First>
            <b:Middle>et al.</b:Middle>
          </b:Person>
        </b:NameList>
      </b:Author>
    </b:Author>
    <b:Title>sequence-specific statistical energy function for protein structure prediction by decoy selections</b:Title>
    <b:JournalName>J Comput. Chem.,</b:JournalName>
    <b:Year>2016</b:Year>
    <b:Pages>1119-1124</b:Pages>
    <b:Volume>37</b:Volume>
    <b:RefOrder>21</b:RefOrder>
  </b:Source>
  <b:Source>
    <b:Tag>Iqb15</b:Tag>
    <b:SourceType>JournalArticle</b:SourceType>
    <b:Guid>{FE9C6079-2F7A-4B47-B4B8-656B4DDA4871}</b:Guid>
    <b:Author>
      <b:Author>
        <b:NameList>
          <b:Person>
            <b:Last>Iqbal</b:Last>
            <b:First>S.</b:First>
            <b:Middle>et al.</b:Middle>
          </b:Person>
        </b:NameList>
      </b:Author>
    </b:Author>
    <b:Title>Improved prediction of accessible surface area results in efficient energy function application</b:Title>
    <b:JournalName>J. Theor. Biol., </b:JournalName>
    <b:Year>2015</b:Year>
    <b:Pages>380, 380–391</b:Pages>
    <b:RefOrder>22</b:RefOrder>
  </b:Source>
  <b:Source>
    <b:Tag>Mis16</b:Tag>
    <b:SourceType>JournalArticle</b:SourceType>
    <b:Guid>{7EED3518-2A1A-4F30-BF90-001A09B148A7}</b:Guid>
    <b:Author>
      <b:Author>
        <b:NameList>
          <b:Person>
            <b:Last>Mishra</b:Last>
            <b:First>A.</b:First>
            <b:Middle>et al.</b:Middle>
          </b:Person>
        </b:NameList>
      </b:Author>
    </b:Author>
    <b:Title> Discriminate protein decoys from native by using a scoring function based on ubiquitous Phi and Psi angles computed for all atoms</b:Title>
    <b:JournalName>J. Theor. Biol., </b:JournalName>
    <b:Year>2016</b:Year>
    <b:Pages>398, 112–121.</b:Pages>
    <b:RefOrder>23</b:RefOrder>
  </b:Source>
  <b:Source>
    <b:Tag>Bab11</b:Tag>
    <b:SourceType>JournalArticle</b:SourceType>
    <b:Guid>{78EED5EA-B58A-42E1-9639-2BF65DAD7D8D}</b:Guid>
    <b:Author>
      <b:Author>
        <b:NameList>
          <b:Person>
            <b:Last>Babu</b:Last>
            <b:First>M.M.</b:First>
            <b:Middle>et al.</b:Middle>
          </b:Person>
        </b:NameList>
      </b:Author>
    </b:Author>
    <b:JournalName>Curr. Opin. Struct. Biol., </b:JournalName>
    <b:Year>2011</b:Year>
    <b:Pages>21, 432</b:Pages>
    <b:RefOrder>24</b:RefOrder>
  </b:Source>
</b:Sources>
</file>

<file path=customXml/itemProps1.xml><?xml version="1.0" encoding="utf-8"?>
<ds:datastoreItem xmlns:ds="http://schemas.openxmlformats.org/officeDocument/2006/customXml" ds:itemID="{5A69D6E5-69F5-490D-B297-080CC77C4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12495</Words>
  <Characters>71224</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83552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YENDAPALLY, NISHITHA</dc:creator>
  <cp:keywords/>
  <dc:description/>
  <cp:lastModifiedBy>Avdesh Mishra</cp:lastModifiedBy>
  <cp:revision>2</cp:revision>
  <dcterms:created xsi:type="dcterms:W3CDTF">2022-08-01T04:32:00Z</dcterms:created>
  <dcterms:modified xsi:type="dcterms:W3CDTF">2022-08-01T04:32:00Z</dcterms:modified>
</cp:coreProperties>
</file>